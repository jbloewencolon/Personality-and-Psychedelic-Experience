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8B2DA" w14:textId="0979B51F" w:rsidR="00C21D15" w:rsidRDefault="00C21D15" w:rsidP="00454839">
      <w:pPr>
        <w:ind w:left="720" w:hanging="720"/>
        <w:jc w:val="center"/>
        <w:rPr>
          <w:rFonts w:ascii="Times New Roman" w:hAnsi="Times New Roman" w:cs="Times New Roman"/>
          <w:b/>
          <w:bCs/>
        </w:rPr>
      </w:pPr>
      <w:r w:rsidRPr="00C21D15">
        <w:rPr>
          <w:rFonts w:ascii="Times New Roman" w:hAnsi="Times New Roman" w:cs="Times New Roman"/>
          <w:b/>
          <w:bCs/>
        </w:rPr>
        <w:t>Debating Critical Religion: A Response to Timothy Fitzgerald</w:t>
      </w:r>
    </w:p>
    <w:p w14:paraId="5C487E5F" w14:textId="63CA62AB" w:rsidR="002769FC" w:rsidRDefault="002769FC" w:rsidP="00C21D15">
      <w:pPr>
        <w:jc w:val="center"/>
        <w:rPr>
          <w:rFonts w:ascii="Times New Roman" w:hAnsi="Times New Roman" w:cs="Times New Roman"/>
          <w:b/>
          <w:bCs/>
        </w:rPr>
      </w:pPr>
      <w:r>
        <w:rPr>
          <w:rFonts w:ascii="Times New Roman" w:hAnsi="Times New Roman" w:cs="Times New Roman"/>
          <w:b/>
          <w:bCs/>
        </w:rPr>
        <w:t>By: Galen Watts and Sharday Mosurinjohn</w:t>
      </w:r>
    </w:p>
    <w:p w14:paraId="37F0FBDB" w14:textId="77777777" w:rsidR="006E5D68" w:rsidRDefault="006E5D68" w:rsidP="006E5D68">
      <w:pPr>
        <w:rPr>
          <w:rFonts w:ascii="Times New Roman" w:hAnsi="Times New Roman" w:cs="Times New Roman"/>
          <w:b/>
          <w:bCs/>
        </w:rPr>
      </w:pPr>
    </w:p>
    <w:p w14:paraId="681FE4F4" w14:textId="6841C3EE" w:rsidR="00046F2C" w:rsidRDefault="00F66753" w:rsidP="00532DA8">
      <w:pPr>
        <w:rPr>
          <w:rFonts w:ascii="Times New Roman" w:hAnsi="Times New Roman" w:cs="Times New Roman"/>
        </w:rPr>
      </w:pPr>
      <w:r>
        <w:rPr>
          <w:rFonts w:ascii="Times New Roman" w:hAnsi="Times New Roman" w:cs="Times New Roman"/>
        </w:rPr>
        <w:t>We would like to thank Timothy Fitzgerald for engaging with our work, and writing a thought-provoking response</w:t>
      </w:r>
      <w:r w:rsidR="00B20EF9">
        <w:rPr>
          <w:rFonts w:ascii="Times New Roman" w:hAnsi="Times New Roman" w:cs="Times New Roman"/>
        </w:rPr>
        <w:t xml:space="preserve"> to it</w:t>
      </w:r>
      <w:r>
        <w:rPr>
          <w:rFonts w:ascii="Times New Roman" w:hAnsi="Times New Roman" w:cs="Times New Roman"/>
        </w:rPr>
        <w:t xml:space="preserve">. Not only does </w:t>
      </w:r>
      <w:r w:rsidR="00CD74EC">
        <w:rPr>
          <w:rFonts w:ascii="Times New Roman" w:hAnsi="Times New Roman" w:cs="Times New Roman"/>
        </w:rPr>
        <w:t>he</w:t>
      </w:r>
      <w:r>
        <w:rPr>
          <w:rFonts w:ascii="Times New Roman" w:hAnsi="Times New Roman" w:cs="Times New Roman"/>
        </w:rPr>
        <w:t xml:space="preserve"> offer </w:t>
      </w:r>
      <w:r w:rsidR="00CD74EC">
        <w:rPr>
          <w:rFonts w:ascii="Times New Roman" w:hAnsi="Times New Roman" w:cs="Times New Roman"/>
        </w:rPr>
        <w:t xml:space="preserve">us </w:t>
      </w:r>
      <w:r>
        <w:rPr>
          <w:rFonts w:ascii="Times New Roman" w:hAnsi="Times New Roman" w:cs="Times New Roman"/>
        </w:rPr>
        <w:t xml:space="preserve">much to reflect upon, but </w:t>
      </w:r>
      <w:r w:rsidR="00AC4E36">
        <w:rPr>
          <w:rFonts w:ascii="Times New Roman" w:hAnsi="Times New Roman" w:cs="Times New Roman"/>
        </w:rPr>
        <w:t xml:space="preserve">his </w:t>
      </w:r>
      <w:r w:rsidR="0048484D">
        <w:rPr>
          <w:rFonts w:ascii="Times New Roman" w:hAnsi="Times New Roman" w:cs="Times New Roman"/>
        </w:rPr>
        <w:t>criticisms</w:t>
      </w:r>
      <w:r w:rsidR="00AC4E36">
        <w:rPr>
          <w:rFonts w:ascii="Times New Roman" w:hAnsi="Times New Roman" w:cs="Times New Roman"/>
        </w:rPr>
        <w:t xml:space="preserve"> of our </w:t>
      </w:r>
      <w:r w:rsidR="00AC4E36">
        <w:rPr>
          <w:rFonts w:ascii="Times New Roman" w:hAnsi="Times New Roman" w:cs="Times New Roman"/>
          <w:i/>
          <w:iCs/>
        </w:rPr>
        <w:t>JAAR</w:t>
      </w:r>
      <w:r w:rsidR="00AC4E36">
        <w:rPr>
          <w:rFonts w:ascii="Times New Roman" w:hAnsi="Times New Roman" w:cs="Times New Roman"/>
        </w:rPr>
        <w:t xml:space="preserve"> essay</w:t>
      </w:r>
      <w:r>
        <w:rPr>
          <w:rFonts w:ascii="Times New Roman" w:hAnsi="Times New Roman" w:cs="Times New Roman"/>
        </w:rPr>
        <w:t xml:space="preserve"> provide us with a</w:t>
      </w:r>
      <w:r w:rsidR="001D75A5">
        <w:rPr>
          <w:rFonts w:ascii="Times New Roman" w:hAnsi="Times New Roman" w:cs="Times New Roman"/>
        </w:rPr>
        <w:t xml:space="preserve">n </w:t>
      </w:r>
      <w:r>
        <w:rPr>
          <w:rFonts w:ascii="Times New Roman" w:hAnsi="Times New Roman" w:cs="Times New Roman"/>
        </w:rPr>
        <w:t>opportunity to clarify our original arguments and aims.</w:t>
      </w:r>
      <w:r w:rsidR="00B20EF9">
        <w:rPr>
          <w:rFonts w:ascii="Times New Roman" w:hAnsi="Times New Roman" w:cs="Times New Roman"/>
        </w:rPr>
        <w:t xml:space="preserve"> For this we are grateful.</w:t>
      </w:r>
      <w:r w:rsidR="00CD74EC">
        <w:rPr>
          <w:rStyle w:val="FootnoteReference"/>
          <w:rFonts w:ascii="Times New Roman" w:hAnsi="Times New Roman" w:cs="Times New Roman"/>
        </w:rPr>
        <w:footnoteReference w:id="1"/>
      </w:r>
      <w:r w:rsidR="00532DA8">
        <w:rPr>
          <w:rFonts w:ascii="Times New Roman" w:hAnsi="Times New Roman" w:cs="Times New Roman"/>
        </w:rPr>
        <w:t xml:space="preserve"> </w:t>
      </w:r>
      <w:r w:rsidR="00046F2C">
        <w:rPr>
          <w:rFonts w:ascii="Times New Roman" w:hAnsi="Times New Roman" w:cs="Times New Roman"/>
        </w:rPr>
        <w:t xml:space="preserve">In what follows, then, we will restate </w:t>
      </w:r>
      <w:r w:rsidR="00B20EF9">
        <w:rPr>
          <w:rFonts w:ascii="Times New Roman" w:hAnsi="Times New Roman" w:cs="Times New Roman"/>
        </w:rPr>
        <w:t xml:space="preserve">the core </w:t>
      </w:r>
      <w:r w:rsidR="003B737C">
        <w:rPr>
          <w:rFonts w:ascii="Times New Roman" w:hAnsi="Times New Roman" w:cs="Times New Roman"/>
        </w:rPr>
        <w:t>thesis</w:t>
      </w:r>
      <w:r w:rsidR="00046F2C">
        <w:rPr>
          <w:rFonts w:ascii="Times New Roman" w:hAnsi="Times New Roman" w:cs="Times New Roman"/>
        </w:rPr>
        <w:t xml:space="preserve"> of our </w:t>
      </w:r>
      <w:r w:rsidR="00046F2C">
        <w:rPr>
          <w:rFonts w:ascii="Times New Roman" w:hAnsi="Times New Roman" w:cs="Times New Roman"/>
          <w:i/>
          <w:iCs/>
        </w:rPr>
        <w:t>JAAR</w:t>
      </w:r>
      <w:r w:rsidR="00046F2C">
        <w:rPr>
          <w:rFonts w:ascii="Times New Roman" w:hAnsi="Times New Roman" w:cs="Times New Roman"/>
        </w:rPr>
        <w:t xml:space="preserve"> essay, and then demonstrate why we believe Fitzgerald’s</w:t>
      </w:r>
      <w:r w:rsidR="00DA2B8C">
        <w:rPr>
          <w:rFonts w:ascii="Times New Roman" w:hAnsi="Times New Roman" w:cs="Times New Roman"/>
        </w:rPr>
        <w:t xml:space="preserve"> critical</w:t>
      </w:r>
      <w:r w:rsidR="00046F2C">
        <w:rPr>
          <w:rFonts w:ascii="Times New Roman" w:hAnsi="Times New Roman" w:cs="Times New Roman"/>
        </w:rPr>
        <w:t xml:space="preserve"> response to </w:t>
      </w:r>
      <w:r w:rsidR="00201A9B">
        <w:rPr>
          <w:rFonts w:ascii="Times New Roman" w:hAnsi="Times New Roman" w:cs="Times New Roman"/>
        </w:rPr>
        <w:t>it</w:t>
      </w:r>
      <w:r w:rsidR="00046F2C">
        <w:rPr>
          <w:rFonts w:ascii="Times New Roman" w:hAnsi="Times New Roman" w:cs="Times New Roman"/>
        </w:rPr>
        <w:t xml:space="preserve">, rather than undermining </w:t>
      </w:r>
      <w:r w:rsidR="00201A9B">
        <w:rPr>
          <w:rFonts w:ascii="Times New Roman" w:hAnsi="Times New Roman" w:cs="Times New Roman"/>
        </w:rPr>
        <w:t>our claims</w:t>
      </w:r>
      <w:r w:rsidR="00046F2C">
        <w:rPr>
          <w:rFonts w:ascii="Times New Roman" w:hAnsi="Times New Roman" w:cs="Times New Roman"/>
        </w:rPr>
        <w:t xml:space="preserve">, actually supports </w:t>
      </w:r>
      <w:r w:rsidR="00201A9B">
        <w:rPr>
          <w:rFonts w:ascii="Times New Roman" w:hAnsi="Times New Roman" w:cs="Times New Roman"/>
        </w:rPr>
        <w:t>them</w:t>
      </w:r>
      <w:r w:rsidR="00046F2C">
        <w:rPr>
          <w:rFonts w:ascii="Times New Roman" w:hAnsi="Times New Roman" w:cs="Times New Roman"/>
        </w:rPr>
        <w:t xml:space="preserve">. However, before we do this, we wish to </w:t>
      </w:r>
      <w:r w:rsidR="006746DA">
        <w:rPr>
          <w:rFonts w:ascii="Times New Roman" w:hAnsi="Times New Roman" w:cs="Times New Roman"/>
        </w:rPr>
        <w:t>respon</w:t>
      </w:r>
      <w:r w:rsidR="00DA2B8C">
        <w:rPr>
          <w:rFonts w:ascii="Times New Roman" w:hAnsi="Times New Roman" w:cs="Times New Roman"/>
        </w:rPr>
        <w:t>d</w:t>
      </w:r>
      <w:r w:rsidR="006746DA">
        <w:rPr>
          <w:rFonts w:ascii="Times New Roman" w:hAnsi="Times New Roman" w:cs="Times New Roman"/>
        </w:rPr>
        <w:t xml:space="preserve"> to</w:t>
      </w:r>
      <w:r w:rsidR="00046F2C">
        <w:rPr>
          <w:rFonts w:ascii="Times New Roman" w:hAnsi="Times New Roman" w:cs="Times New Roman"/>
        </w:rPr>
        <w:t xml:space="preserve"> a number of Fitzgerald’s </w:t>
      </w:r>
      <w:r w:rsidR="007C65D4">
        <w:rPr>
          <w:rFonts w:ascii="Times New Roman" w:hAnsi="Times New Roman" w:cs="Times New Roman"/>
        </w:rPr>
        <w:t xml:space="preserve">recurring </w:t>
      </w:r>
      <w:del w:id="8" w:author="Sharday Mosurinjohn" w:date="2023-05-21T10:33:00Z">
        <w:r w:rsidR="003B737C" w:rsidDel="006E091B">
          <w:rPr>
            <w:rFonts w:ascii="Times New Roman" w:hAnsi="Times New Roman" w:cs="Times New Roman"/>
          </w:rPr>
          <w:delText>reproaches</w:delText>
        </w:r>
      </w:del>
      <w:ins w:id="9" w:author="Sharday Mosurinjohn" w:date="2023-05-21T10:33:00Z">
        <w:r w:rsidR="006E091B">
          <w:rPr>
            <w:rFonts w:ascii="Times New Roman" w:hAnsi="Times New Roman" w:cs="Times New Roman"/>
          </w:rPr>
          <w:t>comment</w:t>
        </w:r>
      </w:ins>
      <w:ins w:id="10" w:author="Sharday Mosurinjohn" w:date="2023-05-21T10:34:00Z">
        <w:r w:rsidR="006E091B">
          <w:rPr>
            <w:rFonts w:ascii="Times New Roman" w:hAnsi="Times New Roman" w:cs="Times New Roman"/>
          </w:rPr>
          <w:t>s</w:t>
        </w:r>
      </w:ins>
      <w:r w:rsidR="00B20EF9">
        <w:rPr>
          <w:rFonts w:ascii="Times New Roman" w:hAnsi="Times New Roman" w:cs="Times New Roman"/>
        </w:rPr>
        <w:t>.</w:t>
      </w:r>
    </w:p>
    <w:p w14:paraId="38F21376" w14:textId="27E62CC2" w:rsidR="00FF048D" w:rsidRDefault="006E091B" w:rsidP="00532DA8">
      <w:pPr>
        <w:ind w:firstLine="720"/>
        <w:rPr>
          <w:rFonts w:ascii="Times New Roman" w:hAnsi="Times New Roman" w:cs="Times New Roman"/>
        </w:rPr>
      </w:pPr>
      <w:ins w:id="11" w:author="Sharday Mosurinjohn" w:date="2023-05-21T10:34:00Z">
        <w:r>
          <w:rPr>
            <w:rFonts w:ascii="Times New Roman" w:hAnsi="Times New Roman" w:cs="Times New Roman"/>
          </w:rPr>
          <w:t xml:space="preserve">The most central </w:t>
        </w:r>
        <w:proofErr w:type="spellStart"/>
        <w:r>
          <w:rPr>
            <w:rFonts w:ascii="Times New Roman" w:hAnsi="Times New Roman" w:cs="Times New Roman"/>
          </w:rPr>
          <w:t>points</w:t>
        </w:r>
        <w:proofErr w:type="spellEnd"/>
        <w:r>
          <w:rPr>
            <w:rFonts w:ascii="Times New Roman" w:hAnsi="Times New Roman" w:cs="Times New Roman"/>
          </w:rPr>
          <w:t xml:space="preserve"> </w:t>
        </w:r>
      </w:ins>
      <w:r w:rsidR="00E23052">
        <w:rPr>
          <w:rFonts w:ascii="Times New Roman" w:hAnsi="Times New Roman" w:cs="Times New Roman"/>
        </w:rPr>
        <w:t xml:space="preserve">Fitzgerald advances </w:t>
      </w:r>
      <w:del w:id="12" w:author="Sharday Mosurinjohn" w:date="2023-05-21T10:34:00Z">
        <w:r w:rsidR="00E23052" w:rsidDel="006E091B">
          <w:rPr>
            <w:rFonts w:ascii="Times New Roman" w:hAnsi="Times New Roman" w:cs="Times New Roman"/>
          </w:rPr>
          <w:delText>multiple charges</w:delText>
        </w:r>
        <w:r w:rsidR="00201A9B" w:rsidDel="006E091B">
          <w:rPr>
            <w:rFonts w:ascii="Times New Roman" w:hAnsi="Times New Roman" w:cs="Times New Roman"/>
          </w:rPr>
          <w:delText xml:space="preserve"> </w:delText>
        </w:r>
      </w:del>
      <w:r w:rsidR="00201A9B">
        <w:rPr>
          <w:rFonts w:ascii="Times New Roman" w:hAnsi="Times New Roman" w:cs="Times New Roman"/>
        </w:rPr>
        <w:t>in his response</w:t>
      </w:r>
      <w:ins w:id="13" w:author="Sharday Mosurinjohn" w:date="2023-05-21T10:34:00Z">
        <w:r>
          <w:rPr>
            <w:rFonts w:ascii="Times New Roman" w:hAnsi="Times New Roman" w:cs="Times New Roman"/>
          </w:rPr>
          <w:t xml:space="preserve"> </w:t>
        </w:r>
      </w:ins>
      <w:del w:id="14" w:author="Sharday Mosurinjohn" w:date="2023-05-21T10:34:00Z">
        <w:r w:rsidR="00E23052" w:rsidDel="006E091B">
          <w:rPr>
            <w:rFonts w:ascii="Times New Roman" w:hAnsi="Times New Roman" w:cs="Times New Roman"/>
          </w:rPr>
          <w:delText xml:space="preserve">, but the most central </w:delText>
        </w:r>
      </w:del>
      <w:r w:rsidR="00E23052">
        <w:rPr>
          <w:rFonts w:ascii="Times New Roman" w:hAnsi="Times New Roman" w:cs="Times New Roman"/>
        </w:rPr>
        <w:t xml:space="preserve">seem to us </w:t>
      </w:r>
      <w:r w:rsidR="00B655E1">
        <w:rPr>
          <w:rFonts w:ascii="Times New Roman" w:hAnsi="Times New Roman" w:cs="Times New Roman"/>
        </w:rPr>
        <w:t>the following</w:t>
      </w:r>
      <w:r w:rsidR="00E23052">
        <w:rPr>
          <w:rFonts w:ascii="Times New Roman" w:hAnsi="Times New Roman" w:cs="Times New Roman"/>
        </w:rPr>
        <w:t xml:space="preserve">. First, Fitzgerald </w:t>
      </w:r>
      <w:del w:id="15" w:author="Sharday Mosurinjohn" w:date="2023-05-21T10:34:00Z">
        <w:r w:rsidR="00BF4A2D" w:rsidDel="006E091B">
          <w:rPr>
            <w:rFonts w:ascii="Times New Roman" w:hAnsi="Times New Roman" w:cs="Times New Roman"/>
          </w:rPr>
          <w:delText xml:space="preserve">repeatedly </w:delText>
        </w:r>
      </w:del>
      <w:r w:rsidR="00E23052">
        <w:rPr>
          <w:rFonts w:ascii="Times New Roman" w:hAnsi="Times New Roman" w:cs="Times New Roman"/>
        </w:rPr>
        <w:t xml:space="preserve">takes issue with our use of the term “school” to refer to </w:t>
      </w:r>
      <w:r w:rsidR="003B737C">
        <w:rPr>
          <w:rFonts w:ascii="Times New Roman" w:hAnsi="Times New Roman" w:cs="Times New Roman"/>
        </w:rPr>
        <w:t>c</w:t>
      </w:r>
      <w:r w:rsidR="00E23052">
        <w:rPr>
          <w:rFonts w:ascii="Times New Roman" w:hAnsi="Times New Roman" w:cs="Times New Roman"/>
        </w:rPr>
        <w:t xml:space="preserve">ritical </w:t>
      </w:r>
      <w:r w:rsidR="003B737C">
        <w:rPr>
          <w:rFonts w:ascii="Times New Roman" w:hAnsi="Times New Roman" w:cs="Times New Roman"/>
        </w:rPr>
        <w:t>r</w:t>
      </w:r>
      <w:r w:rsidR="00E23052">
        <w:rPr>
          <w:rFonts w:ascii="Times New Roman" w:hAnsi="Times New Roman" w:cs="Times New Roman"/>
        </w:rPr>
        <w:t>eligion and the group of scholars</w:t>
      </w:r>
      <w:r w:rsidR="00BD1A8D">
        <w:rPr>
          <w:rFonts w:ascii="Times New Roman" w:hAnsi="Times New Roman" w:cs="Times New Roman"/>
        </w:rPr>
        <w:t>—viz., him, McCutcheon, Martin</w:t>
      </w:r>
      <w:r w:rsidR="00B655E1">
        <w:rPr>
          <w:rFonts w:ascii="Times New Roman" w:hAnsi="Times New Roman" w:cs="Times New Roman"/>
        </w:rPr>
        <w:t>, and others</w:t>
      </w:r>
      <w:r w:rsidR="00BD1A8D">
        <w:rPr>
          <w:rFonts w:ascii="Times New Roman" w:hAnsi="Times New Roman" w:cs="Times New Roman"/>
        </w:rPr>
        <w:t>—</w:t>
      </w:r>
      <w:r w:rsidR="00E23052">
        <w:rPr>
          <w:rFonts w:ascii="Times New Roman" w:hAnsi="Times New Roman" w:cs="Times New Roman"/>
        </w:rPr>
        <w:t>we associate with it. Second, he contends that</w:t>
      </w:r>
      <w:r w:rsidR="00BD1A8D">
        <w:rPr>
          <w:rFonts w:ascii="Times New Roman" w:hAnsi="Times New Roman" w:cs="Times New Roman"/>
        </w:rPr>
        <w:t xml:space="preserve"> in grouping together these various scholars and </w:t>
      </w:r>
      <w:r w:rsidR="00B655E1">
        <w:rPr>
          <w:rFonts w:ascii="Times New Roman" w:hAnsi="Times New Roman" w:cs="Times New Roman"/>
        </w:rPr>
        <w:t>their work</w:t>
      </w:r>
      <w:r w:rsidR="00BD1A8D">
        <w:rPr>
          <w:rFonts w:ascii="Times New Roman" w:hAnsi="Times New Roman" w:cs="Times New Roman"/>
        </w:rPr>
        <w:t>,</w:t>
      </w:r>
      <w:r w:rsidR="00E23052">
        <w:rPr>
          <w:rFonts w:ascii="Times New Roman" w:hAnsi="Times New Roman" w:cs="Times New Roman"/>
        </w:rPr>
        <w:t xml:space="preserve"> we </w:t>
      </w:r>
      <w:r w:rsidR="00E23052">
        <w:rPr>
          <w:rFonts w:ascii="Times New Roman" w:hAnsi="Times New Roman" w:cs="Times New Roman"/>
          <w:i/>
          <w:iCs/>
        </w:rPr>
        <w:t xml:space="preserve">reify </w:t>
      </w:r>
      <w:r w:rsidR="003B737C">
        <w:rPr>
          <w:rFonts w:ascii="Times New Roman" w:hAnsi="Times New Roman" w:cs="Times New Roman"/>
        </w:rPr>
        <w:t>c</w:t>
      </w:r>
      <w:r w:rsidR="00E23052">
        <w:rPr>
          <w:rFonts w:ascii="Times New Roman" w:hAnsi="Times New Roman" w:cs="Times New Roman"/>
        </w:rPr>
        <w:t xml:space="preserve">ritical </w:t>
      </w:r>
      <w:r w:rsidR="003B737C">
        <w:rPr>
          <w:rFonts w:ascii="Times New Roman" w:hAnsi="Times New Roman" w:cs="Times New Roman"/>
        </w:rPr>
        <w:t>r</w:t>
      </w:r>
      <w:r w:rsidR="00E23052">
        <w:rPr>
          <w:rFonts w:ascii="Times New Roman" w:hAnsi="Times New Roman" w:cs="Times New Roman"/>
        </w:rPr>
        <w:t>eligion</w:t>
      </w:r>
      <w:r w:rsidR="00BF4A2D">
        <w:rPr>
          <w:rFonts w:ascii="Times New Roman" w:hAnsi="Times New Roman" w:cs="Times New Roman"/>
        </w:rPr>
        <w:t>, turning it into a “thing with some kind of objective independent reality” (</w:t>
      </w:r>
      <w:r w:rsidR="00A22C54">
        <w:rPr>
          <w:rFonts w:ascii="Times New Roman" w:hAnsi="Times New Roman" w:cs="Times New Roman"/>
        </w:rPr>
        <w:t xml:space="preserve">Fitzgerald 2023, </w:t>
      </w:r>
      <w:r w:rsidR="00BF4A2D">
        <w:rPr>
          <w:rFonts w:ascii="Times New Roman" w:hAnsi="Times New Roman" w:cs="Times New Roman"/>
        </w:rPr>
        <w:t>4)</w:t>
      </w:r>
      <w:r w:rsidR="0002352F">
        <w:rPr>
          <w:rFonts w:ascii="Times New Roman" w:hAnsi="Times New Roman" w:cs="Times New Roman"/>
        </w:rPr>
        <w:t>.</w:t>
      </w:r>
      <w:r w:rsidR="00E23052">
        <w:rPr>
          <w:rFonts w:ascii="Times New Roman" w:hAnsi="Times New Roman" w:cs="Times New Roman"/>
        </w:rPr>
        <w:t xml:space="preserve"> Third, Fitzgerald contends that we have failed to engage with all of his relevant </w:t>
      </w:r>
      <w:r w:rsidR="00B87193">
        <w:rPr>
          <w:rFonts w:ascii="Times New Roman" w:hAnsi="Times New Roman" w:cs="Times New Roman"/>
        </w:rPr>
        <w:t>scholarship</w:t>
      </w:r>
      <w:r w:rsidR="00E23052">
        <w:rPr>
          <w:rFonts w:ascii="Times New Roman" w:hAnsi="Times New Roman" w:cs="Times New Roman"/>
        </w:rPr>
        <w:t xml:space="preserve"> (especially that concerning India and Japan</w:t>
      </w:r>
      <w:r w:rsidR="00B87193">
        <w:rPr>
          <w:rFonts w:ascii="Times New Roman" w:hAnsi="Times New Roman" w:cs="Times New Roman"/>
        </w:rPr>
        <w:t>), and as a result have misunderstood and misrepresented his position. Undoubtedly, these claims are interrelated</w:t>
      </w:r>
      <w:r w:rsidR="009B4B99">
        <w:rPr>
          <w:rFonts w:ascii="Times New Roman" w:hAnsi="Times New Roman" w:cs="Times New Roman"/>
        </w:rPr>
        <w:t xml:space="preserve"> and in some ways are interdependent</w:t>
      </w:r>
      <w:r w:rsidR="00B87193">
        <w:rPr>
          <w:rFonts w:ascii="Times New Roman" w:hAnsi="Times New Roman" w:cs="Times New Roman"/>
        </w:rPr>
        <w:t>, but we think it useful to separate them analytically</w:t>
      </w:r>
      <w:r w:rsidR="00C743F1">
        <w:rPr>
          <w:rFonts w:ascii="Times New Roman" w:hAnsi="Times New Roman" w:cs="Times New Roman"/>
        </w:rPr>
        <w:t>.</w:t>
      </w:r>
      <w:r w:rsidR="00B655E1">
        <w:rPr>
          <w:rFonts w:ascii="Times New Roman" w:hAnsi="Times New Roman" w:cs="Times New Roman"/>
        </w:rPr>
        <w:t xml:space="preserve"> Let us now respond.</w:t>
      </w:r>
    </w:p>
    <w:p w14:paraId="23CC54D8" w14:textId="4CD541DF" w:rsidR="00872660" w:rsidRDefault="009B4B99" w:rsidP="00D12A8C">
      <w:pPr>
        <w:rPr>
          <w:rFonts w:ascii="Times New Roman" w:hAnsi="Times New Roman" w:cs="Times New Roman"/>
        </w:rPr>
      </w:pPr>
      <w:r>
        <w:rPr>
          <w:rFonts w:ascii="Times New Roman" w:hAnsi="Times New Roman" w:cs="Times New Roman"/>
        </w:rPr>
        <w:tab/>
        <w:t xml:space="preserve">Fitzgerald repeatedly asserts that </w:t>
      </w:r>
      <w:r w:rsidR="00DF5A88">
        <w:rPr>
          <w:rFonts w:ascii="Times New Roman" w:hAnsi="Times New Roman" w:cs="Times New Roman"/>
        </w:rPr>
        <w:t>c</w:t>
      </w:r>
      <w:r>
        <w:rPr>
          <w:rFonts w:ascii="Times New Roman" w:hAnsi="Times New Roman" w:cs="Times New Roman"/>
        </w:rPr>
        <w:t xml:space="preserve">ritical </w:t>
      </w:r>
      <w:r w:rsidR="00DF5A88">
        <w:rPr>
          <w:rFonts w:ascii="Times New Roman" w:hAnsi="Times New Roman" w:cs="Times New Roman"/>
        </w:rPr>
        <w:t>r</w:t>
      </w:r>
      <w:r>
        <w:rPr>
          <w:rFonts w:ascii="Times New Roman" w:hAnsi="Times New Roman" w:cs="Times New Roman"/>
        </w:rPr>
        <w:t>eligion</w:t>
      </w:r>
      <w:r w:rsidR="00DF5A88">
        <w:rPr>
          <w:rFonts w:ascii="Times New Roman" w:hAnsi="Times New Roman" w:cs="Times New Roman"/>
        </w:rPr>
        <w:t xml:space="preserve"> (CR)</w:t>
      </w:r>
      <w:r>
        <w:rPr>
          <w:rFonts w:ascii="Times New Roman" w:hAnsi="Times New Roman" w:cs="Times New Roman"/>
        </w:rPr>
        <w:t xml:space="preserve"> is not best understood as a “</w:t>
      </w:r>
      <w:r w:rsidR="00C743F1">
        <w:rPr>
          <w:rFonts w:ascii="Times New Roman" w:hAnsi="Times New Roman" w:cs="Times New Roman"/>
        </w:rPr>
        <w:t>s</w:t>
      </w:r>
      <w:r>
        <w:rPr>
          <w:rFonts w:ascii="Times New Roman" w:hAnsi="Times New Roman" w:cs="Times New Roman"/>
        </w:rPr>
        <w:t>chool</w:t>
      </w:r>
      <w:r w:rsidR="003E7943">
        <w:rPr>
          <w:rFonts w:ascii="Times New Roman" w:hAnsi="Times New Roman" w:cs="Times New Roman"/>
        </w:rPr>
        <w:t>.</w:t>
      </w:r>
      <w:r>
        <w:rPr>
          <w:rFonts w:ascii="Times New Roman" w:hAnsi="Times New Roman" w:cs="Times New Roman"/>
        </w:rPr>
        <w:t>”</w:t>
      </w:r>
      <w:r w:rsidR="0002352F">
        <w:rPr>
          <w:rStyle w:val="FootnoteReference"/>
          <w:rFonts w:ascii="Times New Roman" w:hAnsi="Times New Roman" w:cs="Times New Roman"/>
        </w:rPr>
        <w:footnoteReference w:id="2"/>
      </w:r>
      <w:r w:rsidR="00B655E1">
        <w:rPr>
          <w:rFonts w:ascii="Times New Roman" w:hAnsi="Times New Roman" w:cs="Times New Roman"/>
        </w:rPr>
        <w:t xml:space="preserve"> H</w:t>
      </w:r>
      <w:r w:rsidR="0002352F">
        <w:rPr>
          <w:rFonts w:ascii="Times New Roman" w:hAnsi="Times New Roman" w:cs="Times New Roman"/>
        </w:rPr>
        <w:t>e argues</w:t>
      </w:r>
      <w:r w:rsidR="00B655E1">
        <w:rPr>
          <w:rFonts w:ascii="Times New Roman" w:hAnsi="Times New Roman" w:cs="Times New Roman"/>
        </w:rPr>
        <w:t xml:space="preserve"> instead</w:t>
      </w:r>
      <w:r w:rsidR="0002352F">
        <w:rPr>
          <w:rFonts w:ascii="Times New Roman" w:hAnsi="Times New Roman" w:cs="Times New Roman"/>
        </w:rPr>
        <w:t xml:space="preserve"> that CR is, at most, a “broad alliance” (2), or </w:t>
      </w:r>
      <w:r w:rsidR="00BD1A8D">
        <w:rPr>
          <w:rFonts w:ascii="Times New Roman" w:hAnsi="Times New Roman" w:cs="Times New Roman"/>
        </w:rPr>
        <w:t xml:space="preserve">shared </w:t>
      </w:r>
      <w:r w:rsidR="0002352F">
        <w:rPr>
          <w:rFonts w:ascii="Times New Roman" w:hAnsi="Times New Roman" w:cs="Times New Roman"/>
        </w:rPr>
        <w:t xml:space="preserve">“significant </w:t>
      </w:r>
      <w:r w:rsidR="0002352F" w:rsidRPr="0002352F">
        <w:rPr>
          <w:rFonts w:ascii="Times New Roman" w:hAnsi="Times New Roman" w:cs="Times New Roman"/>
          <w:i/>
          <w:iCs/>
        </w:rPr>
        <w:t>critical tendencies</w:t>
      </w:r>
      <w:r w:rsidR="0002352F">
        <w:rPr>
          <w:rFonts w:ascii="Times New Roman" w:hAnsi="Times New Roman" w:cs="Times New Roman"/>
        </w:rPr>
        <w:t>” (2 emphasis in original), or “a tendency of overlapping interests” (4</w:t>
      </w:r>
      <w:r w:rsidR="003E7943">
        <w:rPr>
          <w:rFonts w:ascii="Times New Roman" w:hAnsi="Times New Roman" w:cs="Times New Roman"/>
        </w:rPr>
        <w:t>)—none of which</w:t>
      </w:r>
      <w:r w:rsidR="0002352F">
        <w:rPr>
          <w:rFonts w:ascii="Times New Roman" w:hAnsi="Times New Roman" w:cs="Times New Roman"/>
        </w:rPr>
        <w:t xml:space="preserve">, in the end, constitute </w:t>
      </w:r>
      <w:r w:rsidR="0070396F">
        <w:rPr>
          <w:rFonts w:ascii="Times New Roman" w:hAnsi="Times New Roman" w:cs="Times New Roman"/>
        </w:rPr>
        <w:t xml:space="preserve">“a school like anything in the way Watts and Mosurinjohn have characterised it” (7). </w:t>
      </w:r>
      <w:ins w:id="16" w:author="Sharday Mosurinjohn" w:date="2023-05-21T10:36:00Z">
        <w:r w:rsidR="006E091B">
          <w:rPr>
            <w:rFonts w:ascii="Times New Roman" w:hAnsi="Times New Roman" w:cs="Times New Roman"/>
          </w:rPr>
          <w:t>This point showed us that both of us</w:t>
        </w:r>
      </w:ins>
      <w:ins w:id="17" w:author="Sharday Mosurinjohn" w:date="2023-05-21T10:37:00Z">
        <w:r w:rsidR="006E091B">
          <w:rPr>
            <w:rFonts w:ascii="Times New Roman" w:hAnsi="Times New Roman" w:cs="Times New Roman"/>
          </w:rPr>
          <w:t xml:space="preserve"> can benefit this conversation by making clear what</w:t>
        </w:r>
      </w:ins>
      <w:del w:id="18" w:author="Sharday Mosurinjohn" w:date="2023-05-21T10:37:00Z">
        <w:r w:rsidR="0070396F" w:rsidDel="006E091B">
          <w:rPr>
            <w:rFonts w:ascii="Times New Roman" w:hAnsi="Times New Roman" w:cs="Times New Roman"/>
          </w:rPr>
          <w:delText>Unfortunately,</w:delText>
        </w:r>
        <w:r w:rsidR="00B6585C" w:rsidDel="006E091B">
          <w:rPr>
            <w:rFonts w:ascii="Times New Roman" w:hAnsi="Times New Roman" w:cs="Times New Roman"/>
          </w:rPr>
          <w:delText xml:space="preserve"> despite clearly opposing it,</w:delText>
        </w:r>
        <w:r w:rsidR="0070396F" w:rsidDel="006E091B">
          <w:rPr>
            <w:rFonts w:ascii="Times New Roman" w:hAnsi="Times New Roman" w:cs="Times New Roman"/>
          </w:rPr>
          <w:delText xml:space="preserve"> nowhere does Fitzgerald make clear what precisely</w:delText>
        </w:r>
      </w:del>
      <w:r w:rsidR="0070396F">
        <w:rPr>
          <w:rFonts w:ascii="Times New Roman" w:hAnsi="Times New Roman" w:cs="Times New Roman"/>
        </w:rPr>
        <w:t xml:space="preserve"> </w:t>
      </w:r>
      <w:r w:rsidR="00D83EEE" w:rsidRPr="006E091B">
        <w:rPr>
          <w:rFonts w:ascii="Times New Roman" w:hAnsi="Times New Roman" w:cs="Times New Roman"/>
          <w:rPrChange w:id="19" w:author="Sharday Mosurinjohn" w:date="2023-05-21T10:37:00Z">
            <w:rPr>
              <w:rFonts w:ascii="Times New Roman" w:hAnsi="Times New Roman" w:cs="Times New Roman"/>
              <w:i/>
              <w:iCs/>
            </w:rPr>
          </w:rPrChange>
        </w:rPr>
        <w:t>our</w:t>
      </w:r>
      <w:r w:rsidR="0070396F">
        <w:rPr>
          <w:rFonts w:ascii="Times New Roman" w:hAnsi="Times New Roman" w:cs="Times New Roman"/>
        </w:rPr>
        <w:t xml:space="preserve"> characterisation </w:t>
      </w:r>
      <w:r w:rsidR="00B6585C">
        <w:rPr>
          <w:rFonts w:ascii="Times New Roman" w:hAnsi="Times New Roman" w:cs="Times New Roman"/>
        </w:rPr>
        <w:t xml:space="preserve">of a “school” </w:t>
      </w:r>
      <w:r w:rsidR="0070396F">
        <w:rPr>
          <w:rFonts w:ascii="Times New Roman" w:hAnsi="Times New Roman" w:cs="Times New Roman"/>
        </w:rPr>
        <w:t xml:space="preserve">consists of. </w:t>
      </w:r>
      <w:del w:id="20" w:author="Sharday Mosurinjohn" w:date="2023-05-21T10:38:00Z">
        <w:r w:rsidR="00DD7B5A" w:rsidDel="006E091B">
          <w:rPr>
            <w:rFonts w:ascii="Times New Roman" w:hAnsi="Times New Roman" w:cs="Times New Roman"/>
          </w:rPr>
          <w:delText>We will come back to this, but we first wish to</w:delText>
        </w:r>
      </w:del>
      <w:ins w:id="21" w:author="Sharday Mosurinjohn" w:date="2023-05-21T10:38:00Z">
        <w:r w:rsidR="006E091B">
          <w:rPr>
            <w:rFonts w:ascii="Times New Roman" w:hAnsi="Times New Roman" w:cs="Times New Roman"/>
          </w:rPr>
          <w:t>First we will</w:t>
        </w:r>
      </w:ins>
      <w:r w:rsidR="00DD7B5A">
        <w:rPr>
          <w:rFonts w:ascii="Times New Roman" w:hAnsi="Times New Roman" w:cs="Times New Roman"/>
        </w:rPr>
        <w:t xml:space="preserve"> </w:t>
      </w:r>
      <w:del w:id="22" w:author="Sharday Mosurinjohn" w:date="2023-05-21T10:38:00Z">
        <w:r w:rsidR="00DD7B5A" w:rsidDel="006E091B">
          <w:rPr>
            <w:rFonts w:ascii="Times New Roman" w:hAnsi="Times New Roman" w:cs="Times New Roman"/>
          </w:rPr>
          <w:delText xml:space="preserve">consider how </w:delText>
        </w:r>
        <w:r w:rsidR="00DD7B5A" w:rsidDel="006E091B">
          <w:rPr>
            <w:rFonts w:ascii="Times New Roman" w:hAnsi="Times New Roman" w:cs="Times New Roman"/>
            <w:i/>
            <w:iCs/>
          </w:rPr>
          <w:delText>he</w:delText>
        </w:r>
        <w:r w:rsidR="00DD7B5A" w:rsidDel="006E091B">
          <w:rPr>
            <w:rFonts w:ascii="Times New Roman" w:hAnsi="Times New Roman" w:cs="Times New Roman"/>
          </w:rPr>
          <w:delText xml:space="preserve"> seems</w:delText>
        </w:r>
      </w:del>
      <w:ins w:id="23" w:author="Sharday Mosurinjohn" w:date="2023-05-21T10:38:00Z">
        <w:r w:rsidR="006E091B">
          <w:rPr>
            <w:rFonts w:ascii="Times New Roman" w:hAnsi="Times New Roman" w:cs="Times New Roman"/>
          </w:rPr>
          <w:t xml:space="preserve">reflect on how Fitzgerald </w:t>
        </w:r>
      </w:ins>
      <w:del w:id="24" w:author="Sharday Mosurinjohn" w:date="2023-05-21T10:38:00Z">
        <w:r w:rsidR="00DD7B5A" w:rsidDel="006E091B">
          <w:rPr>
            <w:rFonts w:ascii="Times New Roman" w:hAnsi="Times New Roman" w:cs="Times New Roman"/>
          </w:rPr>
          <w:delText xml:space="preserve"> to </w:delText>
        </w:r>
      </w:del>
      <w:r w:rsidR="00DD7B5A">
        <w:rPr>
          <w:rFonts w:ascii="Times New Roman" w:hAnsi="Times New Roman" w:cs="Times New Roman"/>
        </w:rPr>
        <w:t>define</w:t>
      </w:r>
      <w:ins w:id="25" w:author="Sharday Mosurinjohn" w:date="2023-05-21T10:38:00Z">
        <w:r w:rsidR="006E091B">
          <w:rPr>
            <w:rFonts w:ascii="Times New Roman" w:hAnsi="Times New Roman" w:cs="Times New Roman"/>
          </w:rPr>
          <w:t>s “school” in his response, as we understand it</w:t>
        </w:r>
      </w:ins>
      <w:del w:id="26" w:author="Sharday Mosurinjohn" w:date="2023-05-21T10:38:00Z">
        <w:r w:rsidR="00DD7B5A" w:rsidDel="006E091B">
          <w:rPr>
            <w:rFonts w:ascii="Times New Roman" w:hAnsi="Times New Roman" w:cs="Times New Roman"/>
          </w:rPr>
          <w:delText xml:space="preserve"> it</w:delText>
        </w:r>
      </w:del>
      <w:r w:rsidR="00DD7B5A">
        <w:rPr>
          <w:rFonts w:ascii="Times New Roman" w:hAnsi="Times New Roman" w:cs="Times New Roman"/>
        </w:rPr>
        <w:t>.</w:t>
      </w:r>
    </w:p>
    <w:p w14:paraId="678923ED" w14:textId="77777777" w:rsidR="006E091B" w:rsidRDefault="00DD7B5A" w:rsidP="008E67B9">
      <w:pPr>
        <w:rPr>
          <w:ins w:id="27" w:author="Sharday Mosurinjohn" w:date="2023-05-21T10:42:00Z"/>
          <w:rFonts w:ascii="Times New Roman" w:hAnsi="Times New Roman" w:cs="Times New Roman"/>
        </w:rPr>
      </w:pPr>
      <w:r>
        <w:rPr>
          <w:rFonts w:ascii="Times New Roman" w:hAnsi="Times New Roman" w:cs="Times New Roman"/>
        </w:rPr>
        <w:tab/>
        <w:t>Fitzgerald contest</w:t>
      </w:r>
      <w:r w:rsidR="00A54EF7">
        <w:rPr>
          <w:rFonts w:ascii="Times New Roman" w:hAnsi="Times New Roman" w:cs="Times New Roman"/>
        </w:rPr>
        <w:t>s</w:t>
      </w:r>
      <w:r>
        <w:rPr>
          <w:rFonts w:ascii="Times New Roman" w:hAnsi="Times New Roman" w:cs="Times New Roman"/>
        </w:rPr>
        <w:t xml:space="preserve"> our use of the term</w:t>
      </w:r>
      <w:r w:rsidR="00A62D2F">
        <w:rPr>
          <w:rFonts w:ascii="Times New Roman" w:hAnsi="Times New Roman" w:cs="Times New Roman"/>
        </w:rPr>
        <w:t xml:space="preserve"> “school”</w:t>
      </w:r>
      <w:r>
        <w:rPr>
          <w:rFonts w:ascii="Times New Roman" w:hAnsi="Times New Roman" w:cs="Times New Roman"/>
        </w:rPr>
        <w:t xml:space="preserve"> on two grounds. First, he suggests that</w:t>
      </w:r>
      <w:r w:rsidRPr="0070396F">
        <w:rPr>
          <w:rFonts w:ascii="Times New Roman" w:hAnsi="Times New Roman" w:cs="Times New Roman"/>
        </w:rPr>
        <w:t xml:space="preserve">, despite the existence of shared </w:t>
      </w:r>
      <w:r w:rsidR="00B655E1">
        <w:rPr>
          <w:rFonts w:ascii="Times New Roman" w:hAnsi="Times New Roman" w:cs="Times New Roman"/>
        </w:rPr>
        <w:t>“</w:t>
      </w:r>
      <w:r w:rsidRPr="0070396F">
        <w:rPr>
          <w:rFonts w:ascii="Times New Roman" w:hAnsi="Times New Roman" w:cs="Times New Roman"/>
        </w:rPr>
        <w:t>critical tendencies</w:t>
      </w:r>
      <w:r w:rsidR="00B655E1">
        <w:rPr>
          <w:rFonts w:ascii="Times New Roman" w:hAnsi="Times New Roman" w:cs="Times New Roman"/>
        </w:rPr>
        <w:t>”</w:t>
      </w:r>
      <w:r w:rsidRPr="0070396F">
        <w:rPr>
          <w:rFonts w:ascii="Times New Roman" w:hAnsi="Times New Roman" w:cs="Times New Roman"/>
        </w:rPr>
        <w:t xml:space="preserve"> and </w:t>
      </w:r>
      <w:r w:rsidR="00B655E1">
        <w:rPr>
          <w:rFonts w:ascii="Times New Roman" w:hAnsi="Times New Roman" w:cs="Times New Roman"/>
        </w:rPr>
        <w:t>“</w:t>
      </w:r>
      <w:r w:rsidRPr="0070396F">
        <w:rPr>
          <w:rFonts w:ascii="Times New Roman" w:hAnsi="Times New Roman" w:cs="Times New Roman"/>
        </w:rPr>
        <w:t>overlapping interests</w:t>
      </w:r>
      <w:r w:rsidR="00B655E1">
        <w:rPr>
          <w:rFonts w:ascii="Times New Roman" w:hAnsi="Times New Roman" w:cs="Times New Roman"/>
        </w:rPr>
        <w:t>”</w:t>
      </w:r>
      <w:r w:rsidRPr="0070396F">
        <w:rPr>
          <w:rFonts w:ascii="Times New Roman" w:hAnsi="Times New Roman" w:cs="Times New Roman"/>
        </w:rPr>
        <w:t xml:space="preserve"> across </w:t>
      </w:r>
      <w:r w:rsidR="00A62D2F">
        <w:rPr>
          <w:rFonts w:ascii="Times New Roman" w:hAnsi="Times New Roman" w:cs="Times New Roman"/>
        </w:rPr>
        <w:t>the scholarship of scholars such as he, McCutcheon, and Martin</w:t>
      </w:r>
      <w:r w:rsidRPr="0070396F">
        <w:rPr>
          <w:rFonts w:ascii="Times New Roman" w:hAnsi="Times New Roman" w:cs="Times New Roman"/>
        </w:rPr>
        <w:t>, “there are also divergen</w:t>
      </w:r>
      <w:r>
        <w:rPr>
          <w:rFonts w:ascii="Times New Roman" w:hAnsi="Times New Roman" w:cs="Times New Roman"/>
        </w:rPr>
        <w:t>c</w:t>
      </w:r>
      <w:r w:rsidRPr="0070396F">
        <w:rPr>
          <w:rFonts w:ascii="Times New Roman" w:hAnsi="Times New Roman" w:cs="Times New Roman"/>
        </w:rPr>
        <w:t>es” (2)</w:t>
      </w:r>
      <w:r>
        <w:rPr>
          <w:rFonts w:ascii="Times New Roman" w:hAnsi="Times New Roman" w:cs="Times New Roman"/>
        </w:rPr>
        <w:t xml:space="preserve">. </w:t>
      </w:r>
      <w:r w:rsidR="003023D4">
        <w:rPr>
          <w:rFonts w:ascii="Times New Roman" w:hAnsi="Times New Roman" w:cs="Times New Roman"/>
        </w:rPr>
        <w:t xml:space="preserve">In other words, CR is not a “school” because the scholars we associate with it disagree about many things. </w:t>
      </w:r>
      <w:ins w:id="28" w:author="Sharday Mosurinjohn" w:date="2023-05-21T10:39:00Z">
        <w:r w:rsidR="006E091B">
          <w:rPr>
            <w:rFonts w:ascii="Times New Roman" w:hAnsi="Times New Roman" w:cs="Times New Roman"/>
          </w:rPr>
          <w:t xml:space="preserve">We appreciate Fitzgerald’s highlighting diversity among </w:t>
        </w:r>
      </w:ins>
      <w:ins w:id="29" w:author="Sharday Mosurinjohn" w:date="2023-05-21T10:40:00Z">
        <w:r w:rsidR="006E091B">
          <w:rPr>
            <w:rFonts w:ascii="Times New Roman" w:hAnsi="Times New Roman" w:cs="Times New Roman"/>
          </w:rPr>
          <w:t>this broad alliance</w:t>
        </w:r>
      </w:ins>
      <w:ins w:id="30" w:author="Sharday Mosurinjohn" w:date="2023-05-21T10:39:00Z">
        <w:r w:rsidR="006E091B">
          <w:rPr>
            <w:rFonts w:ascii="Times New Roman" w:hAnsi="Times New Roman" w:cs="Times New Roman"/>
          </w:rPr>
          <w:t xml:space="preserve"> because in our understanding </w:t>
        </w:r>
      </w:ins>
      <w:del w:id="31" w:author="Sharday Mosurinjohn" w:date="2023-05-21T10:40:00Z">
        <w:r w:rsidR="00487314" w:rsidDel="006E091B">
          <w:rPr>
            <w:rFonts w:ascii="Times New Roman" w:hAnsi="Times New Roman" w:cs="Times New Roman"/>
          </w:rPr>
          <w:delText xml:space="preserve">In response, we would </w:delText>
        </w:r>
        <w:r w:rsidR="00B655E1" w:rsidDel="006E091B">
          <w:rPr>
            <w:rFonts w:ascii="Times New Roman" w:hAnsi="Times New Roman" w:cs="Times New Roman"/>
          </w:rPr>
          <w:delText>highlight</w:delText>
        </w:r>
        <w:r w:rsidR="00487314" w:rsidDel="006E091B">
          <w:rPr>
            <w:rFonts w:ascii="Times New Roman" w:hAnsi="Times New Roman" w:cs="Times New Roman"/>
          </w:rPr>
          <w:delText xml:space="preserve"> the fact that</w:delText>
        </w:r>
        <w:r w:rsidDel="006E091B">
          <w:rPr>
            <w:rFonts w:ascii="Times New Roman" w:hAnsi="Times New Roman" w:cs="Times New Roman"/>
          </w:rPr>
          <w:delText xml:space="preserve"> </w:delText>
        </w:r>
        <w:r w:rsidRPr="00487314" w:rsidDel="006E091B">
          <w:rPr>
            <w:rFonts w:ascii="Times New Roman" w:hAnsi="Times New Roman" w:cs="Times New Roman"/>
            <w:i/>
            <w:iCs/>
          </w:rPr>
          <w:delText>no</w:delText>
        </w:r>
      </w:del>
      <w:ins w:id="32" w:author="Sharday Mosurinjohn" w:date="2023-05-21T10:40:00Z">
        <w:r w:rsidR="006E091B">
          <w:rPr>
            <w:rFonts w:ascii="Times New Roman" w:hAnsi="Times New Roman" w:cs="Times New Roman"/>
          </w:rPr>
          <w:t>all</w:t>
        </w:r>
      </w:ins>
      <w:r>
        <w:rPr>
          <w:rFonts w:ascii="Times New Roman" w:hAnsi="Times New Roman" w:cs="Times New Roman"/>
        </w:rPr>
        <w:t xml:space="preserve"> </w:t>
      </w:r>
      <w:r w:rsidR="00B655E1">
        <w:rPr>
          <w:rFonts w:ascii="Times New Roman" w:hAnsi="Times New Roman" w:cs="Times New Roman"/>
        </w:rPr>
        <w:t>schools of thought</w:t>
      </w:r>
      <w:r>
        <w:rPr>
          <w:rFonts w:ascii="Times New Roman" w:hAnsi="Times New Roman" w:cs="Times New Roman"/>
        </w:rPr>
        <w:t>—</w:t>
      </w:r>
      <w:r w:rsidR="00487314">
        <w:rPr>
          <w:rFonts w:ascii="Times New Roman" w:hAnsi="Times New Roman" w:cs="Times New Roman"/>
        </w:rPr>
        <w:t>from the most to the least institutionalised</w:t>
      </w:r>
      <w:r>
        <w:rPr>
          <w:rFonts w:ascii="Times New Roman" w:hAnsi="Times New Roman" w:cs="Times New Roman"/>
        </w:rPr>
        <w:t>—</w:t>
      </w:r>
      <w:del w:id="33" w:author="Sharday Mosurinjohn" w:date="2023-05-21T10:40:00Z">
        <w:r w:rsidDel="006E091B">
          <w:rPr>
            <w:rFonts w:ascii="Times New Roman" w:hAnsi="Times New Roman" w:cs="Times New Roman"/>
          </w:rPr>
          <w:delText xml:space="preserve">fail to </w:delText>
        </w:r>
      </w:del>
      <w:r>
        <w:rPr>
          <w:rFonts w:ascii="Times New Roman" w:hAnsi="Times New Roman" w:cs="Times New Roman"/>
        </w:rPr>
        <w:t xml:space="preserve">exhibit internal diversity and </w:t>
      </w:r>
      <w:ins w:id="34" w:author="Sharday Mosurinjohn" w:date="2023-05-21T10:40:00Z">
        <w:r w:rsidR="006E091B">
          <w:rPr>
            <w:rFonts w:ascii="Times New Roman" w:hAnsi="Times New Roman" w:cs="Times New Roman"/>
          </w:rPr>
          <w:t xml:space="preserve">internal </w:t>
        </w:r>
      </w:ins>
      <w:r>
        <w:rPr>
          <w:rFonts w:ascii="Times New Roman" w:hAnsi="Times New Roman" w:cs="Times New Roman"/>
        </w:rPr>
        <w:t xml:space="preserve">disagreement. For instance, the Frankfurt School and Birmingham School of Cultural Studies were each rife with internal disagreements (e.g., Theodor Adorno and Herbert Marcuse disagreed profoundly about the liberative potential of the 1960s counter-culture, while Richard </w:t>
      </w:r>
      <w:r w:rsidR="00FD1201">
        <w:rPr>
          <w:rFonts w:ascii="Times New Roman" w:hAnsi="Times New Roman" w:cs="Times New Roman"/>
        </w:rPr>
        <w:t>H</w:t>
      </w:r>
      <w:r>
        <w:rPr>
          <w:rFonts w:ascii="Times New Roman" w:hAnsi="Times New Roman" w:cs="Times New Roman"/>
        </w:rPr>
        <w:t>oggart and Stuart Hall held diverging views on</w:t>
      </w:r>
      <w:r w:rsidR="003023D4">
        <w:rPr>
          <w:rFonts w:ascii="Times New Roman" w:hAnsi="Times New Roman" w:cs="Times New Roman"/>
        </w:rPr>
        <w:t xml:space="preserve"> </w:t>
      </w:r>
      <w:r>
        <w:rPr>
          <w:rFonts w:ascii="Times New Roman" w:hAnsi="Times New Roman" w:cs="Times New Roman"/>
        </w:rPr>
        <w:t>mass culture)</w:t>
      </w:r>
      <w:r w:rsidR="00A62D2F">
        <w:rPr>
          <w:rFonts w:ascii="Times New Roman" w:hAnsi="Times New Roman" w:cs="Times New Roman"/>
        </w:rPr>
        <w:t xml:space="preserve">, while the boundaries of less institutionalised schools of thought such as existentialism, neo-Marxism, </w:t>
      </w:r>
      <w:r w:rsidR="00D627CB">
        <w:rPr>
          <w:rFonts w:ascii="Times New Roman" w:hAnsi="Times New Roman" w:cs="Times New Roman"/>
        </w:rPr>
        <w:t>cultural</w:t>
      </w:r>
      <w:r w:rsidR="00B7531C">
        <w:rPr>
          <w:rFonts w:ascii="Times New Roman" w:hAnsi="Times New Roman" w:cs="Times New Roman"/>
        </w:rPr>
        <w:t xml:space="preserve"> sociology, </w:t>
      </w:r>
      <w:r w:rsidR="00A62D2F">
        <w:rPr>
          <w:rFonts w:ascii="Times New Roman" w:hAnsi="Times New Roman" w:cs="Times New Roman"/>
        </w:rPr>
        <w:t xml:space="preserve">and </w:t>
      </w:r>
      <w:r w:rsidR="003E05BE">
        <w:rPr>
          <w:rFonts w:ascii="Times New Roman" w:hAnsi="Times New Roman" w:cs="Times New Roman"/>
        </w:rPr>
        <w:t>critical race theory</w:t>
      </w:r>
      <w:r w:rsidR="00A62D2F">
        <w:rPr>
          <w:rFonts w:ascii="Times New Roman" w:hAnsi="Times New Roman" w:cs="Times New Roman"/>
        </w:rPr>
        <w:t xml:space="preserve"> are equally contested.</w:t>
      </w:r>
      <w:r>
        <w:rPr>
          <w:rFonts w:ascii="Times New Roman" w:hAnsi="Times New Roman" w:cs="Times New Roman"/>
        </w:rPr>
        <w:t xml:space="preserve"> </w:t>
      </w:r>
      <w:del w:id="35" w:author="Sharday Mosurinjohn" w:date="2023-05-21T10:41:00Z">
        <w:r w:rsidDel="006E091B">
          <w:rPr>
            <w:rFonts w:ascii="Times New Roman" w:hAnsi="Times New Roman" w:cs="Times New Roman"/>
          </w:rPr>
          <w:delText>Thus</w:delText>
        </w:r>
      </w:del>
      <w:ins w:id="36" w:author="Sharday Mosurinjohn" w:date="2023-05-21T10:41:00Z">
        <w:r w:rsidR="006E091B">
          <w:rPr>
            <w:rFonts w:ascii="Times New Roman" w:hAnsi="Times New Roman" w:cs="Times New Roman"/>
          </w:rPr>
          <w:t>We understand</w:t>
        </w:r>
      </w:ins>
      <w:ins w:id="37" w:author="Sharday Mosurinjohn" w:date="2023-05-21T10:42:00Z">
        <w:r w:rsidR="006E091B">
          <w:rPr>
            <w:rFonts w:ascii="Times New Roman" w:hAnsi="Times New Roman" w:cs="Times New Roman"/>
          </w:rPr>
          <w:t xml:space="preserve"> the scholars whose interests overlap in CR to exhibit this same sort of mix of</w:t>
        </w:r>
      </w:ins>
      <w:del w:id="38" w:author="Sharday Mosurinjohn" w:date="2023-05-21T10:42:00Z">
        <w:r w:rsidDel="006E091B">
          <w:rPr>
            <w:rFonts w:ascii="Times New Roman" w:hAnsi="Times New Roman" w:cs="Times New Roman"/>
          </w:rPr>
          <w:delText>,</w:delText>
        </w:r>
      </w:del>
      <w:r>
        <w:rPr>
          <w:rFonts w:ascii="Times New Roman" w:hAnsi="Times New Roman" w:cs="Times New Roman"/>
        </w:rPr>
        <w:t xml:space="preserve"> </w:t>
      </w:r>
      <w:del w:id="39" w:author="Sharday Mosurinjohn" w:date="2023-05-21T10:42:00Z">
        <w:r w:rsidDel="006E091B">
          <w:rPr>
            <w:rFonts w:ascii="Times New Roman" w:hAnsi="Times New Roman" w:cs="Times New Roman"/>
          </w:rPr>
          <w:delText xml:space="preserve">all academic schools exhibit </w:delText>
        </w:r>
      </w:del>
      <w:r w:rsidR="003023D4">
        <w:rPr>
          <w:rFonts w:ascii="Times New Roman" w:hAnsi="Times New Roman" w:cs="Times New Roman"/>
        </w:rPr>
        <w:t>uniformity</w:t>
      </w:r>
      <w:r>
        <w:rPr>
          <w:rFonts w:ascii="Times New Roman" w:hAnsi="Times New Roman" w:cs="Times New Roman"/>
        </w:rPr>
        <w:t xml:space="preserve"> and </w:t>
      </w:r>
      <w:r w:rsidR="003023D4">
        <w:rPr>
          <w:rFonts w:ascii="Times New Roman" w:hAnsi="Times New Roman" w:cs="Times New Roman"/>
        </w:rPr>
        <w:t>diversity</w:t>
      </w:r>
      <w:ins w:id="40" w:author="Sharday Mosurinjohn" w:date="2023-05-21T10:42:00Z">
        <w:r w:rsidR="006E091B">
          <w:rPr>
            <w:rFonts w:ascii="Times New Roman" w:hAnsi="Times New Roman" w:cs="Times New Roman"/>
          </w:rPr>
          <w:t xml:space="preserve"> found in all academic schools</w:t>
        </w:r>
      </w:ins>
      <w:del w:id="41" w:author="Sharday Mosurinjohn" w:date="2023-05-21T10:42:00Z">
        <w:r w:rsidR="00487314" w:rsidDel="006E091B">
          <w:rPr>
            <w:rFonts w:ascii="Times New Roman" w:hAnsi="Times New Roman" w:cs="Times New Roman"/>
          </w:rPr>
          <w:delText>; p</w:delText>
        </w:r>
        <w:r w:rsidDel="006E091B">
          <w:rPr>
            <w:rFonts w:ascii="Times New Roman" w:hAnsi="Times New Roman" w:cs="Times New Roman"/>
          </w:rPr>
          <w:delText>erfect intellectual homogeneity rarely, if ever, exists</w:delText>
        </w:r>
      </w:del>
      <w:r>
        <w:rPr>
          <w:rFonts w:ascii="Times New Roman" w:hAnsi="Times New Roman" w:cs="Times New Roman"/>
        </w:rPr>
        <w:t>.</w:t>
      </w:r>
    </w:p>
    <w:p w14:paraId="005171DB" w14:textId="520B8918" w:rsidR="00DD7B5A" w:rsidRDefault="00DD7B5A">
      <w:pPr>
        <w:ind w:firstLine="720"/>
        <w:rPr>
          <w:rFonts w:ascii="Times New Roman" w:hAnsi="Times New Roman" w:cs="Times New Roman"/>
        </w:rPr>
        <w:pPrChange w:id="42" w:author="Sharday Mosurinjohn" w:date="2023-05-21T10:42:00Z">
          <w:pPr/>
        </w:pPrChange>
      </w:pPr>
      <w:del w:id="43" w:author="Sharday Mosurinjohn" w:date="2023-05-21T10:42:00Z">
        <w:r w:rsidDel="006E091B">
          <w:rPr>
            <w:rFonts w:ascii="Times New Roman" w:hAnsi="Times New Roman" w:cs="Times New Roman"/>
          </w:rPr>
          <w:delText xml:space="preserve"> </w:delText>
        </w:r>
      </w:del>
      <w:r w:rsidR="00B655E1">
        <w:rPr>
          <w:rFonts w:ascii="Times New Roman" w:hAnsi="Times New Roman" w:cs="Times New Roman"/>
        </w:rPr>
        <w:t xml:space="preserve">Second, </w:t>
      </w:r>
      <w:r w:rsidR="00B6585C" w:rsidRPr="0070396F">
        <w:rPr>
          <w:rFonts w:ascii="Times New Roman" w:hAnsi="Times New Roman" w:cs="Times New Roman"/>
        </w:rPr>
        <w:t xml:space="preserve">Fitzgerald </w:t>
      </w:r>
      <w:r w:rsidR="00B6585C">
        <w:rPr>
          <w:rFonts w:ascii="Times New Roman" w:hAnsi="Times New Roman" w:cs="Times New Roman"/>
        </w:rPr>
        <w:t xml:space="preserve">contests our use of the term “school” by </w:t>
      </w:r>
      <w:r w:rsidR="002B27A2">
        <w:rPr>
          <w:rFonts w:ascii="Times New Roman" w:hAnsi="Times New Roman" w:cs="Times New Roman"/>
        </w:rPr>
        <w:t>proclaiming</w:t>
      </w:r>
      <w:r w:rsidR="00B6585C" w:rsidRPr="0070396F">
        <w:rPr>
          <w:rFonts w:ascii="Times New Roman" w:hAnsi="Times New Roman" w:cs="Times New Roman"/>
        </w:rPr>
        <w:t>, “we do not have a strategy or any conscious coordination” (3)</w:t>
      </w:r>
      <w:r w:rsidR="00A552FB">
        <w:rPr>
          <w:rFonts w:ascii="Times New Roman" w:hAnsi="Times New Roman" w:cs="Times New Roman"/>
        </w:rPr>
        <w:t xml:space="preserve">, </w:t>
      </w:r>
      <w:r w:rsidR="00A552FB" w:rsidRPr="0070396F">
        <w:rPr>
          <w:rFonts w:ascii="Times New Roman" w:hAnsi="Times New Roman" w:cs="Times New Roman"/>
        </w:rPr>
        <w:t>and</w:t>
      </w:r>
      <w:r w:rsidR="00B655E1">
        <w:rPr>
          <w:rFonts w:ascii="Times New Roman" w:hAnsi="Times New Roman" w:cs="Times New Roman"/>
        </w:rPr>
        <w:t>,</w:t>
      </w:r>
      <w:r w:rsidR="00A552FB" w:rsidRPr="0070396F">
        <w:rPr>
          <w:rFonts w:ascii="Times New Roman" w:hAnsi="Times New Roman" w:cs="Times New Roman"/>
        </w:rPr>
        <w:t xml:space="preserve"> “If this is a school, I do not belong to </w:t>
      </w:r>
      <w:r w:rsidR="00A552FB" w:rsidRPr="0070396F">
        <w:rPr>
          <w:rFonts w:ascii="Times New Roman" w:hAnsi="Times New Roman" w:cs="Times New Roman"/>
        </w:rPr>
        <w:lastRenderedPageBreak/>
        <w:t>it” (4)</w:t>
      </w:r>
      <w:r w:rsidR="00A54EF7">
        <w:rPr>
          <w:rFonts w:ascii="Times New Roman" w:hAnsi="Times New Roman" w:cs="Times New Roman"/>
        </w:rPr>
        <w:t xml:space="preserve">. </w:t>
      </w:r>
      <w:ins w:id="44" w:author="Sharday Mosurinjohn" w:date="2023-05-21T10:43:00Z">
        <w:r w:rsidR="006E091B">
          <w:rPr>
            <w:rFonts w:ascii="Times New Roman" w:hAnsi="Times New Roman" w:cs="Times New Roman"/>
          </w:rPr>
          <w:t>We respect Fitzgerald’s self-description</w:t>
        </w:r>
      </w:ins>
      <w:ins w:id="45" w:author="Sharday Mosurinjohn" w:date="2023-05-21T10:44:00Z">
        <w:r w:rsidR="00DA5BF9">
          <w:rPr>
            <w:rFonts w:ascii="Times New Roman" w:hAnsi="Times New Roman" w:cs="Times New Roman"/>
          </w:rPr>
          <w:t xml:space="preserve"> and appreciate how it invites us to think again about an alliance betwee</w:t>
        </w:r>
      </w:ins>
      <w:ins w:id="46" w:author="Sharday Mosurinjohn" w:date="2023-05-21T10:45:00Z">
        <w:r w:rsidR="00DA5BF9">
          <w:rPr>
            <w:rFonts w:ascii="Times New Roman" w:hAnsi="Times New Roman" w:cs="Times New Roman"/>
          </w:rPr>
          <w:t>n him and other scholars that had seemed evident to us – and most importantly,</w:t>
        </w:r>
      </w:ins>
      <w:ins w:id="47" w:author="Sharday Mosurinjohn" w:date="2023-05-21T10:46:00Z">
        <w:r w:rsidR="00DA5BF9">
          <w:rPr>
            <w:rFonts w:ascii="Times New Roman" w:hAnsi="Times New Roman" w:cs="Times New Roman"/>
          </w:rPr>
          <w:t xml:space="preserve"> the personal</w:t>
        </w:r>
      </w:ins>
      <w:ins w:id="48" w:author="Sharday Mosurinjohn" w:date="2023-05-21T10:45:00Z">
        <w:r w:rsidR="00DA5BF9">
          <w:rPr>
            <w:rFonts w:ascii="Times New Roman" w:hAnsi="Times New Roman" w:cs="Times New Roman"/>
          </w:rPr>
          <w:t xml:space="preserve"> stake</w:t>
        </w:r>
      </w:ins>
      <w:ins w:id="49" w:author="Sharday Mosurinjohn" w:date="2023-05-21T10:46:00Z">
        <w:r w:rsidR="00DA5BF9">
          <w:rPr>
            <w:rFonts w:ascii="Times New Roman" w:hAnsi="Times New Roman" w:cs="Times New Roman"/>
          </w:rPr>
          <w:t xml:space="preserve"> we </w:t>
        </w:r>
      </w:ins>
      <w:ins w:id="50" w:author="Sharday Mosurinjohn" w:date="2023-05-21T10:47:00Z">
        <w:r w:rsidR="00DA5BF9">
          <w:rPr>
            <w:rFonts w:ascii="Times New Roman" w:hAnsi="Times New Roman" w:cs="Times New Roman"/>
          </w:rPr>
          <w:t>academics</w:t>
        </w:r>
      </w:ins>
      <w:ins w:id="51" w:author="Sharday Mosurinjohn" w:date="2023-05-21T10:46:00Z">
        <w:r w:rsidR="00DA5BF9">
          <w:rPr>
            <w:rFonts w:ascii="Times New Roman" w:hAnsi="Times New Roman" w:cs="Times New Roman"/>
          </w:rPr>
          <w:t xml:space="preserve"> all reckon with</w:t>
        </w:r>
      </w:ins>
      <w:ins w:id="52" w:author="Sharday Mosurinjohn" w:date="2023-05-21T10:45:00Z">
        <w:r w:rsidR="00DA5BF9">
          <w:rPr>
            <w:rFonts w:ascii="Times New Roman" w:hAnsi="Times New Roman" w:cs="Times New Roman"/>
          </w:rPr>
          <w:t xml:space="preserve"> in</w:t>
        </w:r>
      </w:ins>
      <w:ins w:id="53" w:author="Sharday Mosurinjohn" w:date="2023-05-21T10:46:00Z">
        <w:r w:rsidR="00DA5BF9">
          <w:rPr>
            <w:rFonts w:ascii="Times New Roman" w:hAnsi="Times New Roman" w:cs="Times New Roman"/>
          </w:rPr>
          <w:t xml:space="preserve"> aligning ourselves with colleagues, with </w:t>
        </w:r>
      </w:ins>
      <w:ins w:id="54" w:author="Sharday Mosurinjohn" w:date="2023-05-21T10:47:00Z">
        <w:r w:rsidR="00DA5BF9">
          <w:rPr>
            <w:rFonts w:ascii="Times New Roman" w:hAnsi="Times New Roman" w:cs="Times New Roman"/>
          </w:rPr>
          <w:t>currents of research practice, with certain forms of scholarly expression.</w:t>
        </w:r>
      </w:ins>
      <w:ins w:id="55" w:author="Sharday Mosurinjohn" w:date="2023-05-21T10:45:00Z">
        <w:r w:rsidR="00DA5BF9">
          <w:rPr>
            <w:rFonts w:ascii="Times New Roman" w:hAnsi="Times New Roman" w:cs="Times New Roman"/>
          </w:rPr>
          <w:t xml:space="preserve"> </w:t>
        </w:r>
      </w:ins>
      <w:del w:id="56" w:author="Sharday Mosurinjohn" w:date="2023-05-21T10:47:00Z">
        <w:r w:rsidR="00A54EF7" w:rsidDel="00DA5BF9">
          <w:rPr>
            <w:rFonts w:ascii="Times New Roman" w:hAnsi="Times New Roman" w:cs="Times New Roman"/>
          </w:rPr>
          <w:delText>But</w:delText>
        </w:r>
        <w:r w:rsidR="00A552FB" w:rsidDel="00DA5BF9">
          <w:rPr>
            <w:rFonts w:ascii="Times New Roman" w:hAnsi="Times New Roman" w:cs="Times New Roman"/>
          </w:rPr>
          <w:delText xml:space="preserve"> to this we must ask</w:delText>
        </w:r>
      </w:del>
      <w:ins w:id="57" w:author="Sharday Mosurinjohn" w:date="2023-05-21T10:47:00Z">
        <w:r w:rsidR="00DA5BF9">
          <w:rPr>
            <w:rFonts w:ascii="Times New Roman" w:hAnsi="Times New Roman" w:cs="Times New Roman"/>
          </w:rPr>
          <w:t xml:space="preserve">One question </w:t>
        </w:r>
      </w:ins>
      <w:ins w:id="58" w:author="Sharday Mosurinjohn" w:date="2023-05-21T10:48:00Z">
        <w:r w:rsidR="00DA5BF9">
          <w:rPr>
            <w:rFonts w:ascii="Times New Roman" w:hAnsi="Times New Roman" w:cs="Times New Roman"/>
          </w:rPr>
          <w:t>this rethinking raised for us is</w:t>
        </w:r>
      </w:ins>
      <w:r w:rsidR="00A552FB">
        <w:rPr>
          <w:rFonts w:ascii="Times New Roman" w:hAnsi="Times New Roman" w:cs="Times New Roman"/>
        </w:rPr>
        <w:t>:</w:t>
      </w:r>
      <w:r w:rsidR="00A54EF7">
        <w:rPr>
          <w:rFonts w:ascii="Times New Roman" w:hAnsi="Times New Roman" w:cs="Times New Roman"/>
        </w:rPr>
        <w:t xml:space="preserve"> </w:t>
      </w:r>
      <w:del w:id="59" w:author="Sharday Mosurinjohn" w:date="2023-05-21T10:48:00Z">
        <w:r w:rsidR="0026337F" w:rsidDel="00DA5BF9">
          <w:rPr>
            <w:rFonts w:ascii="Times New Roman" w:hAnsi="Times New Roman" w:cs="Times New Roman"/>
          </w:rPr>
          <w:delText>why should</w:delText>
        </w:r>
      </w:del>
      <w:ins w:id="60" w:author="Sharday Mosurinjohn" w:date="2023-05-21T10:48:00Z">
        <w:r w:rsidR="00DA5BF9">
          <w:rPr>
            <w:rFonts w:ascii="Times New Roman" w:hAnsi="Times New Roman" w:cs="Times New Roman"/>
          </w:rPr>
          <w:t>do</w:t>
        </w:r>
      </w:ins>
      <w:r w:rsidR="0026337F">
        <w:rPr>
          <w:rFonts w:ascii="Times New Roman" w:hAnsi="Times New Roman" w:cs="Times New Roman"/>
        </w:rPr>
        <w:t xml:space="preserve"> self-identification and self-conscious coordination </w:t>
      </w:r>
      <w:del w:id="61" w:author="Sharday Mosurinjohn" w:date="2023-05-21T10:48:00Z">
        <w:r w:rsidR="0026337F" w:rsidDel="00DA5BF9">
          <w:rPr>
            <w:rFonts w:ascii="Times New Roman" w:hAnsi="Times New Roman" w:cs="Times New Roman"/>
          </w:rPr>
          <w:delText xml:space="preserve">be </w:delText>
        </w:r>
      </w:del>
      <w:ins w:id="62" w:author="Sharday Mosurinjohn" w:date="2023-05-21T10:48:00Z">
        <w:r w:rsidR="00DA5BF9">
          <w:rPr>
            <w:rFonts w:ascii="Times New Roman" w:hAnsi="Times New Roman" w:cs="Times New Roman"/>
          </w:rPr>
          <w:t xml:space="preserve">constitute </w:t>
        </w:r>
      </w:ins>
      <w:del w:id="63" w:author="Sharday Mosurinjohn" w:date="2023-05-21T10:48:00Z">
        <w:r w:rsidR="0026337F" w:rsidDel="00DA5BF9">
          <w:rPr>
            <w:rFonts w:ascii="Times New Roman" w:hAnsi="Times New Roman" w:cs="Times New Roman"/>
          </w:rPr>
          <w:delText xml:space="preserve">a </w:delText>
        </w:r>
      </w:del>
      <w:r w:rsidR="00696393">
        <w:rPr>
          <w:rFonts w:ascii="Times New Roman" w:hAnsi="Times New Roman" w:cs="Times New Roman"/>
        </w:rPr>
        <w:t>necessary criteri</w:t>
      </w:r>
      <w:ins w:id="64" w:author="Sharday Mosurinjohn" w:date="2023-05-21T10:48:00Z">
        <w:r w:rsidR="00DA5BF9">
          <w:rPr>
            <w:rFonts w:ascii="Times New Roman" w:hAnsi="Times New Roman" w:cs="Times New Roman"/>
          </w:rPr>
          <w:t>a</w:t>
        </w:r>
      </w:ins>
      <w:del w:id="65" w:author="Sharday Mosurinjohn" w:date="2023-05-21T10:48:00Z">
        <w:r w:rsidR="00696393" w:rsidDel="00DA5BF9">
          <w:rPr>
            <w:rFonts w:ascii="Times New Roman" w:hAnsi="Times New Roman" w:cs="Times New Roman"/>
          </w:rPr>
          <w:delText>on</w:delText>
        </w:r>
      </w:del>
      <w:r w:rsidR="00696393">
        <w:rPr>
          <w:rFonts w:ascii="Times New Roman" w:hAnsi="Times New Roman" w:cs="Times New Roman"/>
        </w:rPr>
        <w:t xml:space="preserve"> of </w:t>
      </w:r>
      <w:r w:rsidR="003023D4">
        <w:rPr>
          <w:rFonts w:ascii="Times New Roman" w:hAnsi="Times New Roman" w:cs="Times New Roman"/>
        </w:rPr>
        <w:t>affiliation</w:t>
      </w:r>
      <w:r w:rsidR="0070396F">
        <w:rPr>
          <w:rFonts w:ascii="Times New Roman" w:hAnsi="Times New Roman" w:cs="Times New Roman"/>
        </w:rPr>
        <w:t xml:space="preserve"> </w:t>
      </w:r>
      <w:r w:rsidR="003023D4">
        <w:rPr>
          <w:rFonts w:ascii="Times New Roman" w:hAnsi="Times New Roman" w:cs="Times New Roman"/>
        </w:rPr>
        <w:t>with</w:t>
      </w:r>
      <w:r w:rsidR="0070396F">
        <w:rPr>
          <w:rFonts w:ascii="Times New Roman" w:hAnsi="Times New Roman" w:cs="Times New Roman"/>
        </w:rPr>
        <w:t xml:space="preserve"> a school of thought</w:t>
      </w:r>
      <w:r w:rsidR="0026337F">
        <w:rPr>
          <w:rFonts w:ascii="Times New Roman" w:hAnsi="Times New Roman" w:cs="Times New Roman"/>
        </w:rPr>
        <w:t>? Foucault notoriously eschewed the post-structuralist label</w:t>
      </w:r>
      <w:r w:rsidR="00914828">
        <w:rPr>
          <w:rFonts w:ascii="Times New Roman" w:hAnsi="Times New Roman" w:cs="Times New Roman"/>
        </w:rPr>
        <w:t xml:space="preserve"> (among others)</w:t>
      </w:r>
      <w:r w:rsidR="0026337F">
        <w:rPr>
          <w:rFonts w:ascii="Times New Roman" w:hAnsi="Times New Roman" w:cs="Times New Roman"/>
        </w:rPr>
        <w:t xml:space="preserve">, </w:t>
      </w:r>
      <w:r w:rsidR="008518BB">
        <w:rPr>
          <w:rFonts w:ascii="Times New Roman" w:hAnsi="Times New Roman" w:cs="Times New Roman"/>
        </w:rPr>
        <w:t>yet</w:t>
      </w:r>
      <w:r w:rsidR="0026337F">
        <w:rPr>
          <w:rFonts w:ascii="Times New Roman" w:hAnsi="Times New Roman" w:cs="Times New Roman"/>
        </w:rPr>
        <w:t xml:space="preserve"> no one would deny his contributions to post-structuralist thought.</w:t>
      </w:r>
      <w:r w:rsidR="009C548D">
        <w:rPr>
          <w:rFonts w:ascii="Times New Roman" w:hAnsi="Times New Roman" w:cs="Times New Roman"/>
        </w:rPr>
        <w:t xml:space="preserve"> And even Marx denied being a “Marxist.” </w:t>
      </w:r>
      <w:r w:rsidR="00A54EF7">
        <w:rPr>
          <w:rFonts w:ascii="Times New Roman" w:hAnsi="Times New Roman" w:cs="Times New Roman"/>
        </w:rPr>
        <w:t xml:space="preserve">In sum, </w:t>
      </w:r>
      <w:ins w:id="66" w:author="Sharday Mosurinjohn" w:date="2023-05-21T10:50:00Z">
        <w:r w:rsidR="00DA5BF9">
          <w:rPr>
            <w:rFonts w:ascii="Times New Roman" w:hAnsi="Times New Roman" w:cs="Times New Roman"/>
          </w:rPr>
          <w:t xml:space="preserve">we think that we and </w:t>
        </w:r>
      </w:ins>
      <w:r>
        <w:rPr>
          <w:rFonts w:ascii="Times New Roman" w:hAnsi="Times New Roman" w:cs="Times New Roman"/>
        </w:rPr>
        <w:t>Fitzgerald</w:t>
      </w:r>
      <w:ins w:id="67" w:author="Sharday Mosurinjohn" w:date="2023-05-21T10:50:00Z">
        <w:r w:rsidR="00DA5BF9">
          <w:rPr>
            <w:rFonts w:ascii="Times New Roman" w:hAnsi="Times New Roman" w:cs="Times New Roman"/>
          </w:rPr>
          <w:t xml:space="preserve"> mean different </w:t>
        </w:r>
      </w:ins>
      <w:ins w:id="68" w:author="Sharday Mosurinjohn" w:date="2023-05-21T10:51:00Z">
        <w:r w:rsidR="00DA5BF9">
          <w:rPr>
            <w:rFonts w:ascii="Times New Roman" w:hAnsi="Times New Roman" w:cs="Times New Roman"/>
          </w:rPr>
          <w:t>things by the term “school.”</w:t>
        </w:r>
      </w:ins>
      <w:del w:id="69" w:author="Sharday Mosurinjohn" w:date="2023-05-21T10:50:00Z">
        <w:r w:rsidR="00DB2788" w:rsidDel="00DA5BF9">
          <w:rPr>
            <w:rFonts w:ascii="Times New Roman" w:hAnsi="Times New Roman" w:cs="Times New Roman"/>
          </w:rPr>
          <w:delText>,</w:delText>
        </w:r>
      </w:del>
      <w:r w:rsidR="00DB2788">
        <w:rPr>
          <w:rFonts w:ascii="Times New Roman" w:hAnsi="Times New Roman" w:cs="Times New Roman"/>
        </w:rPr>
        <w:t xml:space="preserve"> </w:t>
      </w:r>
      <w:ins w:id="70" w:author="Sharday Mosurinjohn" w:date="2023-05-21T10:51:00Z">
        <w:r w:rsidR="00DA5BF9">
          <w:rPr>
            <w:rFonts w:ascii="Times New Roman" w:hAnsi="Times New Roman" w:cs="Times New Roman"/>
          </w:rPr>
          <w:t>S</w:t>
        </w:r>
      </w:ins>
      <w:ins w:id="71" w:author="Sharday Mosurinjohn" w:date="2023-05-21T10:52:00Z">
        <w:r w:rsidR="00DA5BF9">
          <w:rPr>
            <w:rFonts w:ascii="Times New Roman" w:hAnsi="Times New Roman" w:cs="Times New Roman"/>
          </w:rPr>
          <w:t>o, respecting his desire to not belong to a school of CR as he sees it, we will explain in greater detail the nature of the alliance that we re</w:t>
        </w:r>
      </w:ins>
      <w:ins w:id="72" w:author="Sharday Mosurinjohn" w:date="2023-05-21T10:53:00Z">
        <w:r w:rsidR="00DA5BF9">
          <w:rPr>
            <w:rFonts w:ascii="Times New Roman" w:hAnsi="Times New Roman" w:cs="Times New Roman"/>
          </w:rPr>
          <w:t>cognize in the literature and term</w:t>
        </w:r>
      </w:ins>
      <w:ins w:id="73" w:author="Sharday Mosurinjohn" w:date="2023-05-21T10:54:00Z">
        <w:r w:rsidR="00F73A7F">
          <w:rPr>
            <w:rFonts w:ascii="Times New Roman" w:hAnsi="Times New Roman" w:cs="Times New Roman"/>
          </w:rPr>
          <w:t>ed</w:t>
        </w:r>
      </w:ins>
      <w:ins w:id="74" w:author="Sharday Mosurinjohn" w:date="2023-05-21T10:53:00Z">
        <w:r w:rsidR="00DA5BF9">
          <w:rPr>
            <w:rFonts w:ascii="Times New Roman" w:hAnsi="Times New Roman" w:cs="Times New Roman"/>
          </w:rPr>
          <w:t xml:space="preserve"> a “school” in our previous essay.</w:t>
        </w:r>
      </w:ins>
      <w:del w:id="75" w:author="Sharday Mosurinjohn" w:date="2023-05-21T10:51:00Z">
        <w:r w:rsidR="00DB2788" w:rsidDel="00DA5BF9">
          <w:rPr>
            <w:rFonts w:ascii="Times New Roman" w:hAnsi="Times New Roman" w:cs="Times New Roman"/>
          </w:rPr>
          <w:delText>in our view,</w:delText>
        </w:r>
        <w:r w:rsidDel="00DA5BF9">
          <w:rPr>
            <w:rFonts w:ascii="Times New Roman" w:hAnsi="Times New Roman" w:cs="Times New Roman"/>
          </w:rPr>
          <w:delText xml:space="preserve"> </w:delText>
        </w:r>
        <w:r w:rsidR="00A54EF7" w:rsidDel="00DA5BF9">
          <w:rPr>
            <w:rFonts w:ascii="Times New Roman" w:hAnsi="Times New Roman" w:cs="Times New Roman"/>
          </w:rPr>
          <w:delText>espouse</w:delText>
        </w:r>
        <w:r w:rsidR="00DB2788" w:rsidDel="00DA5BF9">
          <w:rPr>
            <w:rFonts w:ascii="Times New Roman" w:hAnsi="Times New Roman" w:cs="Times New Roman"/>
          </w:rPr>
          <w:delText>s</w:delText>
        </w:r>
        <w:r w:rsidDel="00DA5BF9">
          <w:rPr>
            <w:rFonts w:ascii="Times New Roman" w:hAnsi="Times New Roman" w:cs="Times New Roman"/>
          </w:rPr>
          <w:delText xml:space="preserve"> a definition of “school” that is unreasonably narrow</w:delText>
        </w:r>
        <w:r w:rsidR="008E67B9" w:rsidDel="00DA5BF9">
          <w:rPr>
            <w:rFonts w:ascii="Times New Roman" w:hAnsi="Times New Roman" w:cs="Times New Roman"/>
          </w:rPr>
          <w:delText>—</w:delText>
        </w:r>
        <w:r w:rsidDel="00DA5BF9">
          <w:rPr>
            <w:rFonts w:ascii="Times New Roman" w:hAnsi="Times New Roman" w:cs="Times New Roman"/>
          </w:rPr>
          <w:delText xml:space="preserve">such that it isn’t clear </w:delText>
        </w:r>
        <w:r w:rsidDel="00DA5BF9">
          <w:rPr>
            <w:rFonts w:ascii="Times New Roman" w:hAnsi="Times New Roman" w:cs="Times New Roman"/>
            <w:i/>
            <w:iCs/>
          </w:rPr>
          <w:delText>what</w:delText>
        </w:r>
        <w:r w:rsidDel="00DA5BF9">
          <w:rPr>
            <w:rFonts w:ascii="Times New Roman" w:hAnsi="Times New Roman" w:cs="Times New Roman"/>
          </w:rPr>
          <w:delText xml:space="preserve"> actual-existing school would meet its stringent criteria.</w:delText>
        </w:r>
      </w:del>
    </w:p>
    <w:p w14:paraId="272F2EF1" w14:textId="2CEE1D1E" w:rsidR="003F0603" w:rsidRDefault="009B2164" w:rsidP="00A54EF7">
      <w:pPr>
        <w:ind w:firstLine="720"/>
        <w:rPr>
          <w:rFonts w:ascii="Times New Roman" w:hAnsi="Times New Roman" w:cs="Times New Roman"/>
        </w:rPr>
      </w:pPr>
      <w:del w:id="76" w:author="Sharday Mosurinjohn" w:date="2023-05-21T10:55:00Z">
        <w:r w:rsidDel="00F73A7F">
          <w:rPr>
            <w:rFonts w:ascii="Times New Roman" w:hAnsi="Times New Roman" w:cs="Times New Roman"/>
          </w:rPr>
          <w:delText>If pressed, w</w:delText>
        </w:r>
        <w:r w:rsidR="00A54EF7" w:rsidDel="00F73A7F">
          <w:rPr>
            <w:rFonts w:ascii="Times New Roman" w:hAnsi="Times New Roman" w:cs="Times New Roman"/>
          </w:rPr>
          <w:delText>e would argue</w:delText>
        </w:r>
        <w:r w:rsidR="005C7324" w:rsidDel="00F73A7F">
          <w:rPr>
            <w:rFonts w:ascii="Times New Roman" w:hAnsi="Times New Roman" w:cs="Times New Roman"/>
          </w:rPr>
          <w:delText xml:space="preserve"> </w:delText>
        </w:r>
        <w:r w:rsidR="00A54EF7" w:rsidDel="00F73A7F">
          <w:rPr>
            <w:rFonts w:ascii="Times New Roman" w:hAnsi="Times New Roman" w:cs="Times New Roman"/>
          </w:rPr>
          <w:delText xml:space="preserve">that the concept of a “school” is sufficiently semantically broad and inclusive to include CR. Clearly, Fitzgerald disagrees. But </w:delText>
        </w:r>
        <w:r w:rsidR="007A5199" w:rsidDel="00F73A7F">
          <w:rPr>
            <w:rFonts w:ascii="Times New Roman" w:hAnsi="Times New Roman" w:cs="Times New Roman"/>
          </w:rPr>
          <w:delText xml:space="preserve">whether or not we can agree on what the necessary and sufficient criteria of </w:delText>
        </w:r>
        <w:r w:rsidDel="00F73A7F">
          <w:rPr>
            <w:rFonts w:ascii="Times New Roman" w:hAnsi="Times New Roman" w:cs="Times New Roman"/>
          </w:rPr>
          <w:delText>the concept of a</w:delText>
        </w:r>
        <w:r w:rsidR="007A5199" w:rsidDel="00F73A7F">
          <w:rPr>
            <w:rFonts w:ascii="Times New Roman" w:hAnsi="Times New Roman" w:cs="Times New Roman"/>
          </w:rPr>
          <w:delText xml:space="preserve"> “school”</w:delText>
        </w:r>
        <w:r w:rsidR="003023D4" w:rsidDel="00F73A7F">
          <w:rPr>
            <w:rFonts w:ascii="Times New Roman" w:hAnsi="Times New Roman" w:cs="Times New Roman"/>
          </w:rPr>
          <w:delText xml:space="preserve"> is or</w:delText>
        </w:r>
        <w:r w:rsidR="007A5199" w:rsidDel="00F73A7F">
          <w:rPr>
            <w:rFonts w:ascii="Times New Roman" w:hAnsi="Times New Roman" w:cs="Times New Roman"/>
          </w:rPr>
          <w:delText xml:space="preserve"> ought to be,</w:delText>
        </w:r>
        <w:r w:rsidR="0026337F" w:rsidDel="00F73A7F">
          <w:rPr>
            <w:rFonts w:ascii="Times New Roman" w:hAnsi="Times New Roman" w:cs="Times New Roman"/>
          </w:rPr>
          <w:delText xml:space="preserve"> far more important</w:delText>
        </w:r>
        <w:r w:rsidR="00914828" w:rsidDel="00F73A7F">
          <w:rPr>
            <w:rFonts w:ascii="Times New Roman" w:hAnsi="Times New Roman" w:cs="Times New Roman"/>
          </w:rPr>
          <w:delText xml:space="preserve"> </w:delText>
        </w:r>
        <w:r w:rsidR="0026337F" w:rsidDel="00F73A7F">
          <w:rPr>
            <w:rFonts w:ascii="Times New Roman" w:hAnsi="Times New Roman" w:cs="Times New Roman"/>
          </w:rPr>
          <w:delText>is the fact that</w:delText>
        </w:r>
        <w:r w:rsidR="007A5199" w:rsidDel="00F73A7F">
          <w:rPr>
            <w:rFonts w:ascii="Times New Roman" w:hAnsi="Times New Roman" w:cs="Times New Roman"/>
          </w:rPr>
          <w:delText xml:space="preserve"> </w:delText>
        </w:r>
        <w:r w:rsidR="0083490A" w:rsidDel="00F73A7F">
          <w:rPr>
            <w:rFonts w:ascii="Times New Roman" w:hAnsi="Times New Roman" w:cs="Times New Roman"/>
          </w:rPr>
          <w:delText xml:space="preserve">we make quite clear </w:delText>
        </w:r>
        <w:r w:rsidR="00F13313" w:rsidDel="00F73A7F">
          <w:rPr>
            <w:rFonts w:ascii="Times New Roman" w:hAnsi="Times New Roman" w:cs="Times New Roman"/>
          </w:rPr>
          <w:delText>in the first two paragraphs</w:delText>
        </w:r>
        <w:r w:rsidR="0083490A" w:rsidDel="00F73A7F">
          <w:rPr>
            <w:rFonts w:ascii="Times New Roman" w:hAnsi="Times New Roman" w:cs="Times New Roman"/>
          </w:rPr>
          <w:delText xml:space="preserve"> </w:delText>
        </w:r>
        <w:r w:rsidR="003B3A0D" w:rsidDel="00F73A7F">
          <w:rPr>
            <w:rFonts w:ascii="Times New Roman" w:hAnsi="Times New Roman" w:cs="Times New Roman"/>
          </w:rPr>
          <w:delText xml:space="preserve">of our </w:delText>
        </w:r>
        <w:r w:rsidR="00487314" w:rsidDel="00F73A7F">
          <w:rPr>
            <w:rFonts w:ascii="Times New Roman" w:hAnsi="Times New Roman" w:cs="Times New Roman"/>
            <w:i/>
            <w:iCs/>
          </w:rPr>
          <w:delText xml:space="preserve">JAAR </w:delText>
        </w:r>
        <w:r w:rsidR="003B3A0D" w:rsidDel="00F73A7F">
          <w:rPr>
            <w:rFonts w:ascii="Times New Roman" w:hAnsi="Times New Roman" w:cs="Times New Roman"/>
          </w:rPr>
          <w:delText xml:space="preserve">essay </w:delText>
        </w:r>
        <w:r w:rsidR="0083490A" w:rsidDel="00F73A7F">
          <w:rPr>
            <w:rFonts w:ascii="Times New Roman" w:hAnsi="Times New Roman" w:cs="Times New Roman"/>
          </w:rPr>
          <w:delText xml:space="preserve">what </w:delText>
        </w:r>
        <w:r w:rsidR="0083490A" w:rsidRPr="0026337F" w:rsidDel="00F73A7F">
          <w:rPr>
            <w:rFonts w:ascii="Times New Roman" w:hAnsi="Times New Roman" w:cs="Times New Roman"/>
            <w:i/>
            <w:iCs/>
          </w:rPr>
          <w:delText>we mean</w:delText>
        </w:r>
        <w:r w:rsidR="0083490A" w:rsidDel="00F73A7F">
          <w:rPr>
            <w:rFonts w:ascii="Times New Roman" w:hAnsi="Times New Roman" w:cs="Times New Roman"/>
          </w:rPr>
          <w:delText xml:space="preserve"> </w:delText>
        </w:r>
        <w:r w:rsidR="00F13313" w:rsidDel="00F73A7F">
          <w:rPr>
            <w:rFonts w:ascii="Times New Roman" w:hAnsi="Times New Roman" w:cs="Times New Roman"/>
            <w:i/>
            <w:iCs/>
          </w:rPr>
          <w:delText>by the term</w:delText>
        </w:r>
        <w:r w:rsidR="00473DCC" w:rsidDel="00F73A7F">
          <w:rPr>
            <w:rFonts w:ascii="Times New Roman" w:hAnsi="Times New Roman" w:cs="Times New Roman"/>
          </w:rPr>
          <w:delText xml:space="preserve"> (a fact Fitzgerald blithely ignores).</w:delText>
        </w:r>
        <w:r w:rsidR="0026337F" w:rsidDel="00F73A7F">
          <w:rPr>
            <w:rFonts w:ascii="Times New Roman" w:hAnsi="Times New Roman" w:cs="Times New Roman"/>
          </w:rPr>
          <w:delText xml:space="preserve"> That is, for us, </w:delText>
        </w:r>
      </w:del>
      <w:ins w:id="77" w:author="Sharday Mosurinjohn" w:date="2023-05-21T10:55:00Z">
        <w:r w:rsidR="00F73A7F">
          <w:rPr>
            <w:rFonts w:ascii="Times New Roman" w:hAnsi="Times New Roman" w:cs="Times New Roman"/>
          </w:rPr>
          <w:t xml:space="preserve">The </w:t>
        </w:r>
      </w:ins>
      <w:del w:id="78" w:author="Sharday Mosurinjohn" w:date="2023-05-21T10:56:00Z">
        <w:r w:rsidR="0026337F" w:rsidDel="00F73A7F">
          <w:rPr>
            <w:rFonts w:ascii="Times New Roman" w:hAnsi="Times New Roman" w:cs="Times New Roman"/>
          </w:rPr>
          <w:delText xml:space="preserve">membership in the </w:delText>
        </w:r>
      </w:del>
      <w:r w:rsidR="0026337F">
        <w:rPr>
          <w:rFonts w:ascii="Times New Roman" w:hAnsi="Times New Roman" w:cs="Times New Roman"/>
        </w:rPr>
        <w:t xml:space="preserve">methodological </w:t>
      </w:r>
      <w:ins w:id="79" w:author="Sharday Mosurinjohn" w:date="2023-05-21T10:56:00Z">
        <w:r w:rsidR="00F73A7F">
          <w:rPr>
            <w:rFonts w:ascii="Times New Roman" w:hAnsi="Times New Roman" w:cs="Times New Roman"/>
          </w:rPr>
          <w:t>similarity that we picked out to link members in a “</w:t>
        </w:r>
      </w:ins>
      <w:r w:rsidR="0026337F">
        <w:rPr>
          <w:rFonts w:ascii="Times New Roman" w:hAnsi="Times New Roman" w:cs="Times New Roman"/>
        </w:rPr>
        <w:t xml:space="preserve">school of </w:t>
      </w:r>
      <w:r w:rsidR="00402722">
        <w:rPr>
          <w:rFonts w:ascii="Times New Roman" w:hAnsi="Times New Roman" w:cs="Times New Roman"/>
        </w:rPr>
        <w:t>c</w:t>
      </w:r>
      <w:r w:rsidR="0026337F">
        <w:rPr>
          <w:rFonts w:ascii="Times New Roman" w:hAnsi="Times New Roman" w:cs="Times New Roman"/>
        </w:rPr>
        <w:t xml:space="preserve">ritical </w:t>
      </w:r>
      <w:r w:rsidR="00402722">
        <w:rPr>
          <w:rFonts w:ascii="Times New Roman" w:hAnsi="Times New Roman" w:cs="Times New Roman"/>
        </w:rPr>
        <w:t>r</w:t>
      </w:r>
      <w:r w:rsidR="0026337F">
        <w:rPr>
          <w:rFonts w:ascii="Times New Roman" w:hAnsi="Times New Roman" w:cs="Times New Roman"/>
        </w:rPr>
        <w:t>eligion</w:t>
      </w:r>
      <w:ins w:id="80" w:author="Sharday Mosurinjohn" w:date="2023-05-21T10:56:00Z">
        <w:r w:rsidR="00F73A7F">
          <w:rPr>
            <w:rFonts w:ascii="Times New Roman" w:hAnsi="Times New Roman" w:cs="Times New Roman"/>
          </w:rPr>
          <w:t>”</w:t>
        </w:r>
      </w:ins>
      <w:r w:rsidR="0026337F">
        <w:rPr>
          <w:rFonts w:ascii="Times New Roman" w:hAnsi="Times New Roman" w:cs="Times New Roman"/>
        </w:rPr>
        <w:t xml:space="preserve"> </w:t>
      </w:r>
      <w:del w:id="81" w:author="Sharday Mosurinjohn" w:date="2023-05-21T10:56:00Z">
        <w:r w:rsidR="0026337F" w:rsidDel="00F73A7F">
          <w:rPr>
            <w:rFonts w:ascii="Times New Roman" w:hAnsi="Times New Roman" w:cs="Times New Roman"/>
          </w:rPr>
          <w:delText>entails</w:delText>
        </w:r>
        <w:r w:rsidR="00473DCC" w:rsidDel="00F73A7F">
          <w:rPr>
            <w:rFonts w:ascii="Times New Roman" w:hAnsi="Times New Roman" w:cs="Times New Roman"/>
          </w:rPr>
          <w:delText>, quite simply</w:delText>
        </w:r>
      </w:del>
      <w:ins w:id="82" w:author="Sharday Mosurinjohn" w:date="2023-05-21T10:57:00Z">
        <w:r w:rsidR="00F73A7F">
          <w:rPr>
            <w:rFonts w:ascii="Times New Roman" w:hAnsi="Times New Roman" w:cs="Times New Roman"/>
          </w:rPr>
          <w:t>was</w:t>
        </w:r>
      </w:ins>
      <w:del w:id="83" w:author="Sharday Mosurinjohn" w:date="2023-05-21T10:56:00Z">
        <w:r w:rsidR="00473DCC" w:rsidDel="00F73A7F">
          <w:rPr>
            <w:rFonts w:ascii="Times New Roman" w:hAnsi="Times New Roman" w:cs="Times New Roman"/>
          </w:rPr>
          <w:delText>,</w:delText>
        </w:r>
      </w:del>
      <w:r w:rsidR="0026337F">
        <w:rPr>
          <w:rFonts w:ascii="Times New Roman" w:hAnsi="Times New Roman" w:cs="Times New Roman"/>
        </w:rPr>
        <w:t xml:space="preserve"> </w:t>
      </w:r>
      <w:r w:rsidR="003B3A0D">
        <w:rPr>
          <w:rFonts w:ascii="Times New Roman" w:hAnsi="Times New Roman" w:cs="Times New Roman"/>
        </w:rPr>
        <w:t xml:space="preserve">a </w:t>
      </w:r>
      <w:r w:rsidR="0026337F">
        <w:rPr>
          <w:rFonts w:ascii="Times New Roman" w:hAnsi="Times New Roman" w:cs="Times New Roman"/>
        </w:rPr>
        <w:t xml:space="preserve">commitment </w:t>
      </w:r>
      <w:del w:id="84" w:author="Sharday Mosurinjohn" w:date="2023-05-21T10:57:00Z">
        <w:r w:rsidR="0026337F" w:rsidDel="00F73A7F">
          <w:rPr>
            <w:rFonts w:ascii="Times New Roman" w:hAnsi="Times New Roman" w:cs="Times New Roman"/>
          </w:rPr>
          <w:delText>or devotion</w:delText>
        </w:r>
        <w:r w:rsidR="0083490A" w:rsidDel="00F73A7F">
          <w:rPr>
            <w:rFonts w:ascii="Times New Roman" w:hAnsi="Times New Roman" w:cs="Times New Roman"/>
          </w:rPr>
          <w:delText xml:space="preserve"> </w:delText>
        </w:r>
      </w:del>
      <w:r w:rsidR="0083490A">
        <w:rPr>
          <w:rFonts w:ascii="Times New Roman" w:hAnsi="Times New Roman" w:cs="Times New Roman"/>
        </w:rPr>
        <w:t>to</w:t>
      </w:r>
      <w:r w:rsidR="00F13313">
        <w:rPr>
          <w:rFonts w:ascii="Times New Roman" w:hAnsi="Times New Roman" w:cs="Times New Roman"/>
        </w:rPr>
        <w:t xml:space="preserve"> abandoning scholarly use of the term </w:t>
      </w:r>
      <w:r w:rsidR="00F13313" w:rsidRPr="00A10533">
        <w:rPr>
          <w:rFonts w:ascii="Times New Roman" w:hAnsi="Times New Roman" w:cs="Times New Roman"/>
          <w:i/>
          <w:iCs/>
        </w:rPr>
        <w:t>religion</w:t>
      </w:r>
      <w:r w:rsidR="008518BB">
        <w:rPr>
          <w:rFonts w:ascii="Times New Roman" w:hAnsi="Times New Roman" w:cs="Times New Roman"/>
        </w:rPr>
        <w:t xml:space="preserve"> and instead </w:t>
      </w:r>
      <w:r w:rsidR="0083490A">
        <w:rPr>
          <w:rFonts w:ascii="Times New Roman" w:hAnsi="Times New Roman" w:cs="Times New Roman"/>
        </w:rPr>
        <w:t>studying the effects of designating things as “religion</w:t>
      </w:r>
      <w:r w:rsidR="008518BB">
        <w:rPr>
          <w:rFonts w:ascii="Times New Roman" w:hAnsi="Times New Roman" w:cs="Times New Roman"/>
        </w:rPr>
        <w:t>,</w:t>
      </w:r>
      <w:r w:rsidR="0083490A">
        <w:rPr>
          <w:rFonts w:ascii="Times New Roman" w:hAnsi="Times New Roman" w:cs="Times New Roman"/>
        </w:rPr>
        <w:t xml:space="preserve">” </w:t>
      </w:r>
      <w:r w:rsidR="008518BB">
        <w:rPr>
          <w:rFonts w:ascii="Times New Roman" w:hAnsi="Times New Roman" w:cs="Times New Roman"/>
        </w:rPr>
        <w:t xml:space="preserve">on the grounds that </w:t>
      </w:r>
      <w:r w:rsidR="0083490A" w:rsidRPr="00A10533">
        <w:rPr>
          <w:rFonts w:ascii="Times New Roman" w:hAnsi="Times New Roman" w:cs="Times New Roman"/>
          <w:i/>
          <w:iCs/>
        </w:rPr>
        <w:t>religion</w:t>
      </w:r>
      <w:r w:rsidR="0083490A">
        <w:rPr>
          <w:rFonts w:ascii="Times New Roman" w:hAnsi="Times New Roman" w:cs="Times New Roman"/>
        </w:rPr>
        <w:t xml:space="preserve"> </w:t>
      </w:r>
      <w:r w:rsidR="00F13313">
        <w:rPr>
          <w:rFonts w:ascii="Times New Roman" w:hAnsi="Times New Roman" w:cs="Times New Roman"/>
        </w:rPr>
        <w:t xml:space="preserve">as an </w:t>
      </w:r>
      <w:r w:rsidR="008518BB">
        <w:rPr>
          <w:rFonts w:ascii="Times New Roman" w:hAnsi="Times New Roman" w:cs="Times New Roman"/>
        </w:rPr>
        <w:t>analytic category</w:t>
      </w:r>
      <w:r w:rsidR="00280572">
        <w:rPr>
          <w:rFonts w:ascii="Times New Roman" w:hAnsi="Times New Roman" w:cs="Times New Roman"/>
        </w:rPr>
        <w:t xml:space="preserve"> </w:t>
      </w:r>
      <w:r w:rsidR="008518BB">
        <w:rPr>
          <w:rFonts w:ascii="Times New Roman" w:hAnsi="Times New Roman" w:cs="Times New Roman"/>
        </w:rPr>
        <w:t>result</w:t>
      </w:r>
      <w:r w:rsidR="000E437D">
        <w:rPr>
          <w:rFonts w:ascii="Times New Roman" w:hAnsi="Times New Roman" w:cs="Times New Roman"/>
        </w:rPr>
        <w:t>s</w:t>
      </w:r>
      <w:r w:rsidR="0083490A">
        <w:rPr>
          <w:rFonts w:ascii="Times New Roman" w:hAnsi="Times New Roman" w:cs="Times New Roman"/>
        </w:rPr>
        <w:t xml:space="preserve"> in reification and naturalization</w:t>
      </w:r>
      <w:r w:rsidR="00F13313">
        <w:rPr>
          <w:rFonts w:ascii="Times New Roman" w:hAnsi="Times New Roman" w:cs="Times New Roman"/>
        </w:rPr>
        <w:t>, and is</w:t>
      </w:r>
      <w:r w:rsidR="0083490A">
        <w:rPr>
          <w:rFonts w:ascii="Times New Roman" w:hAnsi="Times New Roman" w:cs="Times New Roman"/>
        </w:rPr>
        <w:t xml:space="preserve"> unduly normativ</w:t>
      </w:r>
      <w:r w:rsidR="00F13313">
        <w:rPr>
          <w:rFonts w:ascii="Times New Roman" w:hAnsi="Times New Roman" w:cs="Times New Roman"/>
        </w:rPr>
        <w:t xml:space="preserve">e. </w:t>
      </w:r>
      <w:del w:id="85" w:author="Sharday Mosurinjohn" w:date="2023-05-21T10:57:00Z">
        <w:r w:rsidR="00F13313" w:rsidDel="00F73A7F">
          <w:rPr>
            <w:rFonts w:ascii="Times New Roman" w:hAnsi="Times New Roman" w:cs="Times New Roman"/>
          </w:rPr>
          <w:delText xml:space="preserve">So, whether or not this fits Fitzgerald’s </w:delText>
        </w:r>
        <w:r w:rsidR="00487314" w:rsidDel="00F73A7F">
          <w:rPr>
            <w:rFonts w:ascii="Times New Roman" w:hAnsi="Times New Roman" w:cs="Times New Roman"/>
          </w:rPr>
          <w:delText>narrow</w:delText>
        </w:r>
      </w:del>
      <w:ins w:id="86" w:author="Sharday Mosurinjohn" w:date="2023-05-21T10:57:00Z">
        <w:r w:rsidR="00F73A7F">
          <w:rPr>
            <w:rFonts w:ascii="Times New Roman" w:hAnsi="Times New Roman" w:cs="Times New Roman"/>
          </w:rPr>
          <w:t>This is the</w:t>
        </w:r>
      </w:ins>
      <w:r w:rsidR="00487314">
        <w:rPr>
          <w:rFonts w:ascii="Times New Roman" w:hAnsi="Times New Roman" w:cs="Times New Roman"/>
        </w:rPr>
        <w:t xml:space="preserve"> </w:t>
      </w:r>
      <w:r w:rsidR="00585C55">
        <w:rPr>
          <w:rFonts w:ascii="Times New Roman" w:hAnsi="Times New Roman" w:cs="Times New Roman"/>
        </w:rPr>
        <w:t>definition</w:t>
      </w:r>
      <w:r w:rsidR="00F13313">
        <w:rPr>
          <w:rFonts w:ascii="Times New Roman" w:hAnsi="Times New Roman" w:cs="Times New Roman"/>
        </w:rPr>
        <w:t xml:space="preserve"> of a “school</w:t>
      </w:r>
      <w:del w:id="87" w:author="Sharday Mosurinjohn" w:date="2023-05-21T10:58:00Z">
        <w:r w:rsidR="00F13313" w:rsidDel="00F73A7F">
          <w:rPr>
            <w:rFonts w:ascii="Times New Roman" w:hAnsi="Times New Roman" w:cs="Times New Roman"/>
          </w:rPr>
          <w:delText>,</w:delText>
        </w:r>
      </w:del>
      <w:r w:rsidR="00F13313">
        <w:rPr>
          <w:rFonts w:ascii="Times New Roman" w:hAnsi="Times New Roman" w:cs="Times New Roman"/>
        </w:rPr>
        <w:t>”</w:t>
      </w:r>
      <w:del w:id="88" w:author="Sharday Mosurinjohn" w:date="2023-05-21T10:57:00Z">
        <w:r w:rsidR="00F13313" w:rsidDel="00F73A7F">
          <w:rPr>
            <w:rFonts w:ascii="Times New Roman" w:hAnsi="Times New Roman" w:cs="Times New Roman"/>
          </w:rPr>
          <w:delText xml:space="preserve"> it is the one </w:delText>
        </w:r>
        <w:r w:rsidR="00F13313" w:rsidRPr="003F0603" w:rsidDel="00F73A7F">
          <w:rPr>
            <w:rFonts w:ascii="Times New Roman" w:hAnsi="Times New Roman" w:cs="Times New Roman"/>
            <w:i/>
            <w:iCs/>
          </w:rPr>
          <w:delText>we</w:delText>
        </w:r>
      </w:del>
      <w:ins w:id="89" w:author="Sharday Mosurinjohn" w:date="2023-05-21T10:57:00Z">
        <w:r w:rsidR="00F73A7F">
          <w:rPr>
            <w:rFonts w:ascii="Times New Roman" w:hAnsi="Times New Roman" w:cs="Times New Roman"/>
          </w:rPr>
          <w:t xml:space="preserve"> tha</w:t>
        </w:r>
      </w:ins>
      <w:ins w:id="90" w:author="Sharday Mosurinjohn" w:date="2023-05-21T10:58:00Z">
        <w:r w:rsidR="00F73A7F">
          <w:rPr>
            <w:rFonts w:ascii="Times New Roman" w:hAnsi="Times New Roman" w:cs="Times New Roman"/>
          </w:rPr>
          <w:t>t we</w:t>
        </w:r>
      </w:ins>
      <w:r w:rsidR="00F13313">
        <w:rPr>
          <w:rFonts w:ascii="Times New Roman" w:hAnsi="Times New Roman" w:cs="Times New Roman"/>
        </w:rPr>
        <w:t xml:space="preserve"> </w:t>
      </w:r>
      <w:r w:rsidR="00585C55">
        <w:rPr>
          <w:rFonts w:ascii="Times New Roman" w:hAnsi="Times New Roman" w:cs="Times New Roman"/>
        </w:rPr>
        <w:t>operationalize</w:t>
      </w:r>
      <w:r w:rsidR="003F0603">
        <w:rPr>
          <w:rFonts w:ascii="Times New Roman" w:hAnsi="Times New Roman" w:cs="Times New Roman"/>
        </w:rPr>
        <w:t xml:space="preserve"> in our essay</w:t>
      </w:r>
      <w:del w:id="91" w:author="Sharday Mosurinjohn" w:date="2023-05-21T10:58:00Z">
        <w:r w:rsidR="00585C55" w:rsidDel="00F73A7F">
          <w:rPr>
            <w:rFonts w:ascii="Times New Roman" w:hAnsi="Times New Roman" w:cs="Times New Roman"/>
          </w:rPr>
          <w:delText>,</w:delText>
        </w:r>
      </w:del>
      <w:r w:rsidR="00585C55">
        <w:rPr>
          <w:rFonts w:ascii="Times New Roman" w:hAnsi="Times New Roman" w:cs="Times New Roman"/>
        </w:rPr>
        <w:t xml:space="preserve"> because we find it usefully helps us to make sense of</w:t>
      </w:r>
      <w:r w:rsidR="003F0603">
        <w:rPr>
          <w:rFonts w:ascii="Times New Roman" w:hAnsi="Times New Roman" w:cs="Times New Roman"/>
        </w:rPr>
        <w:t xml:space="preserve"> what we see as</w:t>
      </w:r>
      <w:r w:rsidR="00585C55">
        <w:rPr>
          <w:rFonts w:ascii="Times New Roman" w:hAnsi="Times New Roman" w:cs="Times New Roman"/>
        </w:rPr>
        <w:t xml:space="preserve"> a distinctive</w:t>
      </w:r>
      <w:r w:rsidR="003F0603">
        <w:rPr>
          <w:rFonts w:ascii="Times New Roman" w:hAnsi="Times New Roman" w:cs="Times New Roman"/>
        </w:rPr>
        <w:t>, if also internally diverse,</w:t>
      </w:r>
      <w:r w:rsidR="00585C55">
        <w:rPr>
          <w:rFonts w:ascii="Times New Roman" w:hAnsi="Times New Roman" w:cs="Times New Roman"/>
        </w:rPr>
        <w:t xml:space="preserve"> methodological approach in the</w:t>
      </w:r>
      <w:r w:rsidR="002433CF">
        <w:rPr>
          <w:rFonts w:ascii="Times New Roman" w:hAnsi="Times New Roman" w:cs="Times New Roman"/>
        </w:rPr>
        <w:t xml:space="preserve"> academic</w:t>
      </w:r>
      <w:r w:rsidR="00585C55">
        <w:rPr>
          <w:rFonts w:ascii="Times New Roman" w:hAnsi="Times New Roman" w:cs="Times New Roman"/>
        </w:rPr>
        <w:t xml:space="preserve"> study of religion. </w:t>
      </w:r>
    </w:p>
    <w:p w14:paraId="10BDF230" w14:textId="669B3862" w:rsidR="002A49A3" w:rsidRDefault="00585C55" w:rsidP="002A49A3">
      <w:pPr>
        <w:ind w:firstLine="720"/>
        <w:rPr>
          <w:rFonts w:ascii="Times New Roman" w:hAnsi="Times New Roman" w:cs="Times New Roman"/>
        </w:rPr>
      </w:pPr>
      <w:r>
        <w:rPr>
          <w:rFonts w:ascii="Times New Roman" w:hAnsi="Times New Roman" w:cs="Times New Roman"/>
        </w:rPr>
        <w:t xml:space="preserve">Of course, it </w:t>
      </w:r>
      <w:r w:rsidR="00473DCC">
        <w:rPr>
          <w:rFonts w:ascii="Times New Roman" w:hAnsi="Times New Roman" w:cs="Times New Roman"/>
        </w:rPr>
        <w:t xml:space="preserve">may </w:t>
      </w:r>
      <w:r>
        <w:rPr>
          <w:rFonts w:ascii="Times New Roman" w:hAnsi="Times New Roman" w:cs="Times New Roman"/>
        </w:rPr>
        <w:t xml:space="preserve">well be that Fitzgerald does not see his own work captured in </w:t>
      </w:r>
      <w:r w:rsidR="007A5199">
        <w:rPr>
          <w:rFonts w:ascii="Times New Roman" w:hAnsi="Times New Roman" w:cs="Times New Roman"/>
        </w:rPr>
        <w:t>our</w:t>
      </w:r>
      <w:r>
        <w:rPr>
          <w:rFonts w:ascii="Times New Roman" w:hAnsi="Times New Roman" w:cs="Times New Roman"/>
        </w:rPr>
        <w:t xml:space="preserve"> conception</w:t>
      </w:r>
      <w:r w:rsidR="007A5199">
        <w:rPr>
          <w:rFonts w:ascii="Times New Roman" w:hAnsi="Times New Roman" w:cs="Times New Roman"/>
        </w:rPr>
        <w:t xml:space="preserve"> of CR</w:t>
      </w:r>
      <w:r w:rsidR="009C548D">
        <w:rPr>
          <w:rFonts w:ascii="Times New Roman" w:hAnsi="Times New Roman" w:cs="Times New Roman"/>
        </w:rPr>
        <w:t xml:space="preserve"> as a methodological school</w:t>
      </w:r>
      <w:r>
        <w:rPr>
          <w:rFonts w:ascii="Times New Roman" w:hAnsi="Times New Roman" w:cs="Times New Roman"/>
        </w:rPr>
        <w:t>.</w:t>
      </w:r>
      <w:r w:rsidR="00473DCC">
        <w:rPr>
          <w:rFonts w:ascii="Times New Roman" w:hAnsi="Times New Roman" w:cs="Times New Roman"/>
        </w:rPr>
        <w:t xml:space="preserve"> Indeed, in a lengthy section titled, “The Meaning of ‘critical religion’ for Timothy Fitzgerald” (see 9-11), </w:t>
      </w:r>
      <w:r w:rsidR="00487314">
        <w:rPr>
          <w:rFonts w:ascii="Times New Roman" w:hAnsi="Times New Roman" w:cs="Times New Roman"/>
        </w:rPr>
        <w:t>Fitzgerald</w:t>
      </w:r>
      <w:r>
        <w:rPr>
          <w:rFonts w:ascii="Times New Roman" w:hAnsi="Times New Roman" w:cs="Times New Roman"/>
        </w:rPr>
        <w:t xml:space="preserve"> </w:t>
      </w:r>
      <w:r w:rsidR="00A2347E">
        <w:rPr>
          <w:rFonts w:ascii="Times New Roman" w:hAnsi="Times New Roman" w:cs="Times New Roman"/>
        </w:rPr>
        <w:t>elaborates</w:t>
      </w:r>
      <w:r w:rsidR="00487314">
        <w:rPr>
          <w:rFonts w:ascii="Times New Roman" w:hAnsi="Times New Roman" w:cs="Times New Roman"/>
        </w:rPr>
        <w:t xml:space="preserve"> on</w:t>
      </w:r>
      <w:r>
        <w:rPr>
          <w:rFonts w:ascii="Times New Roman" w:hAnsi="Times New Roman" w:cs="Times New Roman"/>
        </w:rPr>
        <w:t xml:space="preserve"> the history of his own use of the term, </w:t>
      </w:r>
      <w:r w:rsidR="00473DCC">
        <w:rPr>
          <w:rFonts w:ascii="Times New Roman" w:hAnsi="Times New Roman" w:cs="Times New Roman"/>
        </w:rPr>
        <w:t>which he associates with specific conferences and</w:t>
      </w:r>
      <w:r w:rsidR="003023D4">
        <w:rPr>
          <w:rFonts w:ascii="Times New Roman" w:hAnsi="Times New Roman" w:cs="Times New Roman"/>
        </w:rPr>
        <w:t xml:space="preserve"> academic</w:t>
      </w:r>
      <w:r w:rsidR="00473DCC">
        <w:rPr>
          <w:rFonts w:ascii="Times New Roman" w:hAnsi="Times New Roman" w:cs="Times New Roman"/>
        </w:rPr>
        <w:t xml:space="preserve"> texts that he has contributed to</w:t>
      </w:r>
      <w:r w:rsidR="002A5766">
        <w:rPr>
          <w:rFonts w:ascii="Times New Roman" w:hAnsi="Times New Roman" w:cs="Times New Roman"/>
        </w:rPr>
        <w:t xml:space="preserve"> in the past</w:t>
      </w:r>
      <w:r>
        <w:rPr>
          <w:rFonts w:ascii="Times New Roman" w:hAnsi="Times New Roman" w:cs="Times New Roman"/>
        </w:rPr>
        <w:t xml:space="preserve">. </w:t>
      </w:r>
      <w:del w:id="92" w:author="Sharday Mosurinjohn" w:date="2023-05-21T10:59:00Z">
        <w:r w:rsidR="00A2347E" w:rsidDel="00F73A7F">
          <w:rPr>
            <w:rFonts w:ascii="Times New Roman" w:hAnsi="Times New Roman" w:cs="Times New Roman"/>
          </w:rPr>
          <w:delText>Somewhat p</w:delText>
        </w:r>
        <w:r w:rsidR="00240DA2" w:rsidDel="00F73A7F">
          <w:rPr>
            <w:rFonts w:ascii="Times New Roman" w:hAnsi="Times New Roman" w:cs="Times New Roman"/>
          </w:rPr>
          <w:delText>aradoxically</w:delText>
        </w:r>
        <w:r w:rsidDel="00F73A7F">
          <w:rPr>
            <w:rFonts w:ascii="Times New Roman" w:hAnsi="Times New Roman" w:cs="Times New Roman"/>
          </w:rPr>
          <w:delText xml:space="preserve">, </w:delText>
        </w:r>
        <w:r w:rsidR="00964936" w:rsidDel="00F73A7F">
          <w:rPr>
            <w:rFonts w:ascii="Times New Roman" w:hAnsi="Times New Roman" w:cs="Times New Roman"/>
          </w:rPr>
          <w:delText>a</w:delText>
        </w:r>
      </w:del>
      <w:ins w:id="93" w:author="Sharday Mosurinjohn" w:date="2023-05-21T10:59:00Z">
        <w:r w:rsidR="00F73A7F">
          <w:rPr>
            <w:rFonts w:ascii="Times New Roman" w:hAnsi="Times New Roman" w:cs="Times New Roman"/>
          </w:rPr>
          <w:t>A</w:t>
        </w:r>
      </w:ins>
      <w:r w:rsidR="00964936">
        <w:rPr>
          <w:rFonts w:ascii="Times New Roman" w:hAnsi="Times New Roman" w:cs="Times New Roman"/>
        </w:rPr>
        <w:t xml:space="preserve">fter </w:t>
      </w:r>
      <w:r w:rsidR="00240DA2">
        <w:rPr>
          <w:rFonts w:ascii="Times New Roman" w:hAnsi="Times New Roman" w:cs="Times New Roman"/>
        </w:rPr>
        <w:t xml:space="preserve">surveying </w:t>
      </w:r>
      <w:r w:rsidR="00964936">
        <w:rPr>
          <w:rFonts w:ascii="Times New Roman" w:hAnsi="Times New Roman" w:cs="Times New Roman"/>
        </w:rPr>
        <w:t>these</w:t>
      </w:r>
      <w:r w:rsidR="00240DA2">
        <w:rPr>
          <w:rFonts w:ascii="Times New Roman" w:hAnsi="Times New Roman" w:cs="Times New Roman"/>
        </w:rPr>
        <w:t xml:space="preserve"> contributions,</w:t>
      </w:r>
      <w:r>
        <w:rPr>
          <w:rFonts w:ascii="Times New Roman" w:hAnsi="Times New Roman" w:cs="Times New Roman"/>
        </w:rPr>
        <w:t xml:space="preserve"> </w:t>
      </w:r>
      <w:r w:rsidR="00402722">
        <w:rPr>
          <w:rFonts w:ascii="Times New Roman" w:hAnsi="Times New Roman" w:cs="Times New Roman"/>
        </w:rPr>
        <w:t>Fitzgerald</w:t>
      </w:r>
      <w:r>
        <w:rPr>
          <w:rFonts w:ascii="Times New Roman" w:hAnsi="Times New Roman" w:cs="Times New Roman"/>
        </w:rPr>
        <w:t xml:space="preserve"> </w:t>
      </w:r>
      <w:r w:rsidR="00A2347E">
        <w:rPr>
          <w:rFonts w:ascii="Times New Roman" w:hAnsi="Times New Roman" w:cs="Times New Roman"/>
        </w:rPr>
        <w:t xml:space="preserve">concludes that he </w:t>
      </w:r>
      <w:r>
        <w:rPr>
          <w:rFonts w:ascii="Times New Roman" w:hAnsi="Times New Roman" w:cs="Times New Roman"/>
        </w:rPr>
        <w:t>does indeed detect “a distinctive methodological approach” that one “could fairly call ‘critical religion’” (8)</w:t>
      </w:r>
      <w:r w:rsidR="00964936">
        <w:rPr>
          <w:rFonts w:ascii="Times New Roman" w:hAnsi="Times New Roman" w:cs="Times New Roman"/>
        </w:rPr>
        <w:t>, but that this</w:t>
      </w:r>
      <w:del w:id="94" w:author="Sharday Mosurinjohn" w:date="2023-05-21T10:59:00Z">
        <w:r w:rsidR="00964936" w:rsidDel="00F73A7F">
          <w:rPr>
            <w:rFonts w:ascii="Times New Roman" w:hAnsi="Times New Roman" w:cs="Times New Roman"/>
          </w:rPr>
          <w:delText>, in no way,</w:delText>
        </w:r>
      </w:del>
      <w:ins w:id="95" w:author="Sharday Mosurinjohn" w:date="2023-05-21T10:59:00Z">
        <w:r w:rsidR="00F73A7F">
          <w:rPr>
            <w:rFonts w:ascii="Times New Roman" w:hAnsi="Times New Roman" w:cs="Times New Roman"/>
          </w:rPr>
          <w:t xml:space="preserve"> does not</w:t>
        </w:r>
      </w:ins>
      <w:r w:rsidR="00964936">
        <w:rPr>
          <w:rFonts w:ascii="Times New Roman" w:hAnsi="Times New Roman" w:cs="Times New Roman"/>
        </w:rPr>
        <w:t xml:space="preserve"> lend</w:t>
      </w:r>
      <w:del w:id="96" w:author="Sharday Mosurinjohn" w:date="2023-05-21T10:59:00Z">
        <w:r w:rsidR="00964936" w:rsidDel="00F73A7F">
          <w:rPr>
            <w:rFonts w:ascii="Times New Roman" w:hAnsi="Times New Roman" w:cs="Times New Roman"/>
          </w:rPr>
          <w:delText>s</w:delText>
        </w:r>
      </w:del>
      <w:r w:rsidR="00964936">
        <w:rPr>
          <w:rFonts w:ascii="Times New Roman" w:hAnsi="Times New Roman" w:cs="Times New Roman"/>
        </w:rPr>
        <w:t xml:space="preserve"> credence to our </w:t>
      </w:r>
      <w:r w:rsidR="00A2347E">
        <w:rPr>
          <w:rFonts w:ascii="Times New Roman" w:hAnsi="Times New Roman" w:cs="Times New Roman"/>
        </w:rPr>
        <w:t xml:space="preserve">supposition that </w:t>
      </w:r>
      <w:r w:rsidR="007B45AF">
        <w:rPr>
          <w:rFonts w:ascii="Times New Roman" w:hAnsi="Times New Roman" w:cs="Times New Roman"/>
        </w:rPr>
        <w:t xml:space="preserve">it makes sense to speak of something </w:t>
      </w:r>
      <w:r w:rsidR="00A2347E">
        <w:rPr>
          <w:rFonts w:ascii="Times New Roman" w:hAnsi="Times New Roman" w:cs="Times New Roman"/>
        </w:rPr>
        <w:t>like a methodological school of critical religio</w:t>
      </w:r>
      <w:r w:rsidR="007B45AF">
        <w:rPr>
          <w:rFonts w:ascii="Times New Roman" w:hAnsi="Times New Roman" w:cs="Times New Roman"/>
        </w:rPr>
        <w:t>n. Why?</w:t>
      </w:r>
      <w:r w:rsidR="00964936">
        <w:rPr>
          <w:rFonts w:ascii="Times New Roman" w:hAnsi="Times New Roman" w:cs="Times New Roman"/>
        </w:rPr>
        <w:t xml:space="preserve"> </w:t>
      </w:r>
      <w:r w:rsidR="001E4158">
        <w:rPr>
          <w:rFonts w:ascii="Times New Roman" w:hAnsi="Times New Roman" w:cs="Times New Roman"/>
        </w:rPr>
        <w:t>The reason, is that Fitzgerald</w:t>
      </w:r>
      <w:r w:rsidR="007B45AF">
        <w:rPr>
          <w:rFonts w:ascii="Times New Roman" w:hAnsi="Times New Roman" w:cs="Times New Roman"/>
        </w:rPr>
        <w:t xml:space="preserve"> </w:t>
      </w:r>
      <w:del w:id="97" w:author="Sharday Mosurinjohn" w:date="2023-05-21T11:00:00Z">
        <w:r w:rsidR="007B45AF" w:rsidDel="00F73A7F">
          <w:rPr>
            <w:rFonts w:ascii="Times New Roman" w:hAnsi="Times New Roman" w:cs="Times New Roman"/>
          </w:rPr>
          <w:delText>(not unlike every scholar everywhere)</w:delText>
        </w:r>
        <w:r w:rsidR="001E4158" w:rsidDel="00F73A7F">
          <w:rPr>
            <w:rFonts w:ascii="Times New Roman" w:hAnsi="Times New Roman" w:cs="Times New Roman"/>
          </w:rPr>
          <w:delText xml:space="preserve"> </w:delText>
        </w:r>
      </w:del>
      <w:r w:rsidR="001E4158">
        <w:rPr>
          <w:rFonts w:ascii="Times New Roman" w:hAnsi="Times New Roman" w:cs="Times New Roman"/>
        </w:rPr>
        <w:t xml:space="preserve">sees his own </w:t>
      </w:r>
      <w:r w:rsidR="00497C40">
        <w:rPr>
          <w:rFonts w:ascii="Times New Roman" w:hAnsi="Times New Roman" w:cs="Times New Roman"/>
        </w:rPr>
        <w:t>approach</w:t>
      </w:r>
      <w:r w:rsidR="001E4158">
        <w:rPr>
          <w:rFonts w:ascii="Times New Roman" w:hAnsi="Times New Roman" w:cs="Times New Roman"/>
        </w:rPr>
        <w:t xml:space="preserve"> as </w:t>
      </w:r>
      <w:r w:rsidR="007B45AF">
        <w:rPr>
          <w:rFonts w:ascii="Times New Roman" w:hAnsi="Times New Roman" w:cs="Times New Roman"/>
        </w:rPr>
        <w:t>radically unique</w:t>
      </w:r>
      <w:r w:rsidR="001E4158">
        <w:rPr>
          <w:rFonts w:ascii="Times New Roman" w:hAnsi="Times New Roman" w:cs="Times New Roman"/>
        </w:rPr>
        <w:t>,</w:t>
      </w:r>
      <w:r w:rsidR="00560E40">
        <w:rPr>
          <w:rStyle w:val="FootnoteReference"/>
          <w:rFonts w:ascii="Times New Roman" w:hAnsi="Times New Roman" w:cs="Times New Roman"/>
        </w:rPr>
        <w:footnoteReference w:id="3"/>
      </w:r>
      <w:r w:rsidR="001E4158">
        <w:rPr>
          <w:rFonts w:ascii="Times New Roman" w:hAnsi="Times New Roman" w:cs="Times New Roman"/>
        </w:rPr>
        <w:t xml:space="preserve"> and thus not </w:t>
      </w:r>
      <w:r w:rsidR="007B45AF">
        <w:rPr>
          <w:rFonts w:ascii="Times New Roman" w:hAnsi="Times New Roman" w:cs="Times New Roman"/>
        </w:rPr>
        <w:t>classifiable</w:t>
      </w:r>
      <w:r w:rsidR="001E4158">
        <w:rPr>
          <w:rFonts w:ascii="Times New Roman" w:hAnsi="Times New Roman" w:cs="Times New Roman"/>
        </w:rPr>
        <w:t xml:space="preserve"> under a </w:t>
      </w:r>
      <w:r w:rsidR="002A5766">
        <w:rPr>
          <w:rFonts w:ascii="Times New Roman" w:hAnsi="Times New Roman" w:cs="Times New Roman"/>
        </w:rPr>
        <w:t>more general</w:t>
      </w:r>
      <w:r w:rsidR="001E4158">
        <w:rPr>
          <w:rFonts w:ascii="Times New Roman" w:hAnsi="Times New Roman" w:cs="Times New Roman"/>
        </w:rPr>
        <w:t xml:space="preserve"> </w:t>
      </w:r>
      <w:r w:rsidR="002A5766">
        <w:rPr>
          <w:rFonts w:ascii="Times New Roman" w:hAnsi="Times New Roman" w:cs="Times New Roman"/>
        </w:rPr>
        <w:t>analytic</w:t>
      </w:r>
      <w:r w:rsidR="001E4158">
        <w:rPr>
          <w:rFonts w:ascii="Times New Roman" w:hAnsi="Times New Roman" w:cs="Times New Roman"/>
        </w:rPr>
        <w:t xml:space="preserve"> </w:t>
      </w:r>
      <w:r w:rsidR="002A5766">
        <w:rPr>
          <w:rFonts w:ascii="Times New Roman" w:hAnsi="Times New Roman" w:cs="Times New Roman"/>
        </w:rPr>
        <w:t>framework</w:t>
      </w:r>
      <w:r w:rsidR="001E4158">
        <w:rPr>
          <w:rFonts w:ascii="Times New Roman" w:hAnsi="Times New Roman" w:cs="Times New Roman"/>
        </w:rPr>
        <w:t xml:space="preserve">, like the one we propose. </w:t>
      </w:r>
      <w:del w:id="98" w:author="Sharday Mosurinjohn" w:date="2023-05-21T11:00:00Z">
        <w:r w:rsidR="003C2615" w:rsidDel="00F73A7F">
          <w:rPr>
            <w:rFonts w:ascii="Times New Roman" w:hAnsi="Times New Roman" w:cs="Times New Roman"/>
          </w:rPr>
          <w:delText>In fact</w:delText>
        </w:r>
        <w:r w:rsidR="00BA2160" w:rsidDel="00F73A7F">
          <w:rPr>
            <w:rFonts w:ascii="Times New Roman" w:hAnsi="Times New Roman" w:cs="Times New Roman"/>
          </w:rPr>
          <w:delText>, i</w:delText>
        </w:r>
        <w:r w:rsidR="002A5766" w:rsidDel="00F73A7F">
          <w:rPr>
            <w:rFonts w:ascii="Times New Roman" w:hAnsi="Times New Roman" w:cs="Times New Roman"/>
          </w:rPr>
          <w:delText>t</w:delText>
        </w:r>
      </w:del>
      <w:ins w:id="99" w:author="Sharday Mosurinjohn" w:date="2023-05-21T11:00:00Z">
        <w:r w:rsidR="00F73A7F">
          <w:rPr>
            <w:rFonts w:ascii="Times New Roman" w:hAnsi="Times New Roman" w:cs="Times New Roman"/>
          </w:rPr>
          <w:t>It</w:t>
        </w:r>
      </w:ins>
      <w:r w:rsidR="002A5766">
        <w:rPr>
          <w:rFonts w:ascii="Times New Roman" w:hAnsi="Times New Roman" w:cs="Times New Roman"/>
        </w:rPr>
        <w:t xml:space="preserve"> is on this basis that</w:t>
      </w:r>
      <w:r w:rsidR="007A5199">
        <w:rPr>
          <w:rFonts w:ascii="Times New Roman" w:hAnsi="Times New Roman" w:cs="Times New Roman"/>
        </w:rPr>
        <w:t xml:space="preserve"> </w:t>
      </w:r>
      <w:del w:id="100" w:author="Sharday Mosurinjohn" w:date="2023-05-21T11:05:00Z">
        <w:r w:rsidR="007A5199" w:rsidDel="00AE24EB">
          <w:rPr>
            <w:rFonts w:ascii="Times New Roman" w:hAnsi="Times New Roman" w:cs="Times New Roman"/>
          </w:rPr>
          <w:delText>he</w:delText>
        </w:r>
        <w:r w:rsidR="002A5766" w:rsidDel="00AE24EB">
          <w:rPr>
            <w:rFonts w:ascii="Times New Roman" w:hAnsi="Times New Roman" w:cs="Times New Roman"/>
          </w:rPr>
          <w:delText xml:space="preserve"> </w:delText>
        </w:r>
      </w:del>
      <w:del w:id="101" w:author="Sharday Mosurinjohn" w:date="2023-05-21T11:01:00Z">
        <w:r w:rsidR="003023D4" w:rsidDel="00F73A7F">
          <w:rPr>
            <w:rFonts w:ascii="Times New Roman" w:hAnsi="Times New Roman" w:cs="Times New Roman"/>
          </w:rPr>
          <w:delText xml:space="preserve">repeatedly </w:delText>
        </w:r>
      </w:del>
      <w:ins w:id="102" w:author="Sharday Mosurinjohn" w:date="2023-05-21T11:01:00Z">
        <w:r w:rsidR="00F73A7F">
          <w:rPr>
            <w:rFonts w:ascii="Times New Roman" w:hAnsi="Times New Roman" w:cs="Times New Roman"/>
          </w:rPr>
          <w:t>inclu</w:t>
        </w:r>
      </w:ins>
      <w:ins w:id="103" w:author="Sharday Mosurinjohn" w:date="2023-05-21T11:04:00Z">
        <w:r w:rsidR="00AE24EB">
          <w:rPr>
            <w:rFonts w:ascii="Times New Roman" w:hAnsi="Times New Roman" w:cs="Times New Roman"/>
          </w:rPr>
          <w:t xml:space="preserve">sion </w:t>
        </w:r>
      </w:ins>
      <w:ins w:id="104" w:author="Sharday Mosurinjohn" w:date="2023-05-21T11:01:00Z">
        <w:r w:rsidR="00F73A7F">
          <w:rPr>
            <w:rFonts w:ascii="Times New Roman" w:hAnsi="Times New Roman" w:cs="Times New Roman"/>
          </w:rPr>
          <w:t xml:space="preserve">in </w:t>
        </w:r>
      </w:ins>
      <w:ins w:id="105" w:author="Sharday Mosurinjohn" w:date="2023-05-21T11:02:00Z">
        <w:r w:rsidR="00F73A7F">
          <w:rPr>
            <w:rFonts w:ascii="Times New Roman" w:hAnsi="Times New Roman" w:cs="Times New Roman"/>
          </w:rPr>
          <w:t xml:space="preserve">CR does not meet his need for autonomy </w:t>
        </w:r>
      </w:ins>
      <w:ins w:id="106" w:author="Sharday Mosurinjohn" w:date="2023-05-21T11:05:00Z">
        <w:r w:rsidR="00AE24EB">
          <w:rPr>
            <w:rFonts w:ascii="Times New Roman" w:hAnsi="Times New Roman" w:cs="Times New Roman"/>
          </w:rPr>
          <w:t>by failing to</w:t>
        </w:r>
      </w:ins>
      <w:ins w:id="107" w:author="Sharday Mosurinjohn" w:date="2023-05-21T11:01:00Z">
        <w:r w:rsidR="00F73A7F">
          <w:rPr>
            <w:rFonts w:ascii="Times New Roman" w:hAnsi="Times New Roman" w:cs="Times New Roman"/>
          </w:rPr>
          <w:t xml:space="preserve"> </w:t>
        </w:r>
      </w:ins>
      <w:del w:id="108" w:author="Sharday Mosurinjohn" w:date="2023-05-21T11:02:00Z">
        <w:r w:rsidR="002A5766" w:rsidDel="00F73A7F">
          <w:rPr>
            <w:rFonts w:ascii="Times New Roman" w:hAnsi="Times New Roman" w:cs="Times New Roman"/>
          </w:rPr>
          <w:delText>criticizes us for reifying CR</w:delText>
        </w:r>
        <w:r w:rsidR="00487314" w:rsidDel="00F73A7F">
          <w:rPr>
            <w:rFonts w:ascii="Times New Roman" w:hAnsi="Times New Roman" w:cs="Times New Roman"/>
          </w:rPr>
          <w:delText>,</w:delText>
        </w:r>
        <w:r w:rsidR="00487314" w:rsidRPr="00487314" w:rsidDel="00F73A7F">
          <w:rPr>
            <w:rFonts w:ascii="Times New Roman" w:hAnsi="Times New Roman" w:cs="Times New Roman"/>
          </w:rPr>
          <w:delText xml:space="preserve"> </w:delText>
        </w:r>
        <w:r w:rsidR="00487314" w:rsidDel="00F73A7F">
          <w:rPr>
            <w:rFonts w:ascii="Times New Roman" w:hAnsi="Times New Roman" w:cs="Times New Roman"/>
          </w:rPr>
          <w:delText xml:space="preserve">and for not </w:delText>
        </w:r>
      </w:del>
      <w:r w:rsidR="00487314">
        <w:rPr>
          <w:rFonts w:ascii="Times New Roman" w:hAnsi="Times New Roman" w:cs="Times New Roman"/>
        </w:rPr>
        <w:t>do</w:t>
      </w:r>
      <w:del w:id="109" w:author="Sharday Mosurinjohn" w:date="2023-05-21T11:03:00Z">
        <w:r w:rsidR="00487314" w:rsidDel="00F73A7F">
          <w:rPr>
            <w:rFonts w:ascii="Times New Roman" w:hAnsi="Times New Roman" w:cs="Times New Roman"/>
          </w:rPr>
          <w:delText>ing</w:delText>
        </w:r>
      </w:del>
      <w:r w:rsidR="00487314">
        <w:rPr>
          <w:rFonts w:ascii="Times New Roman" w:hAnsi="Times New Roman" w:cs="Times New Roman"/>
        </w:rPr>
        <w:t xml:space="preserve"> justice to the full scope and depth of his arguments</w:t>
      </w:r>
      <w:del w:id="110" w:author="Sharday Mosurinjohn" w:date="2023-05-21T11:05:00Z">
        <w:r w:rsidR="002A49A3" w:rsidDel="00AE24EB">
          <w:rPr>
            <w:rFonts w:ascii="Times New Roman" w:hAnsi="Times New Roman" w:cs="Times New Roman"/>
          </w:rPr>
          <w:delText xml:space="preserve"> (even accusing </w:delText>
        </w:r>
        <w:r w:rsidR="002A49A3" w:rsidRPr="00BC1CC9" w:rsidDel="00AE24EB">
          <w:rPr>
            <w:rFonts w:ascii="Times New Roman" w:hAnsi="Times New Roman" w:cs="Times New Roman"/>
          </w:rPr>
          <w:delText>us of “setting up a ‘straw man’” (4)</w:delText>
        </w:r>
        <w:r w:rsidR="002A49A3" w:rsidDel="00AE24EB">
          <w:rPr>
            <w:rFonts w:ascii="Times New Roman" w:hAnsi="Times New Roman" w:cs="Times New Roman"/>
          </w:rPr>
          <w:delText>)</w:delText>
        </w:r>
      </w:del>
      <w:r w:rsidR="002A49A3">
        <w:rPr>
          <w:rFonts w:ascii="Times New Roman" w:hAnsi="Times New Roman" w:cs="Times New Roman"/>
        </w:rPr>
        <w:t>.</w:t>
      </w:r>
    </w:p>
    <w:p w14:paraId="33D98A9A" w14:textId="20E5CBAF" w:rsidR="00BA2DE6" w:rsidRDefault="00487314" w:rsidP="00C818D8">
      <w:pPr>
        <w:ind w:firstLine="720"/>
        <w:rPr>
          <w:rFonts w:ascii="Times New Roman" w:hAnsi="Times New Roman" w:cs="Times New Roman"/>
        </w:rPr>
      </w:pPr>
      <w:del w:id="111" w:author="Sharday Mosurinjohn" w:date="2023-05-21T11:06:00Z">
        <w:r w:rsidDel="00AE24EB">
          <w:rPr>
            <w:rFonts w:ascii="Times New Roman" w:hAnsi="Times New Roman" w:cs="Times New Roman"/>
          </w:rPr>
          <w:delText xml:space="preserve">Although </w:delText>
        </w:r>
      </w:del>
      <w:ins w:id="112" w:author="Sharday Mosurinjohn" w:date="2023-05-21T11:06:00Z">
        <w:r w:rsidR="00AE24EB">
          <w:rPr>
            <w:rFonts w:ascii="Times New Roman" w:hAnsi="Times New Roman" w:cs="Times New Roman"/>
          </w:rPr>
          <w:t>W</w:t>
        </w:r>
      </w:ins>
      <w:del w:id="113" w:author="Sharday Mosurinjohn" w:date="2023-05-21T11:06:00Z">
        <w:r w:rsidDel="00AE24EB">
          <w:rPr>
            <w:rFonts w:ascii="Times New Roman" w:hAnsi="Times New Roman" w:cs="Times New Roman"/>
          </w:rPr>
          <w:delText>w</w:delText>
        </w:r>
      </w:del>
      <w:r>
        <w:rPr>
          <w:rFonts w:ascii="Times New Roman" w:hAnsi="Times New Roman" w:cs="Times New Roman"/>
        </w:rPr>
        <w:t xml:space="preserve">e </w:t>
      </w:r>
      <w:del w:id="114" w:author="Sharday Mosurinjohn" w:date="2023-05-21T11:06:00Z">
        <w:r w:rsidDel="00AE24EB">
          <w:rPr>
            <w:rFonts w:ascii="Times New Roman" w:hAnsi="Times New Roman" w:cs="Times New Roman"/>
          </w:rPr>
          <w:delText xml:space="preserve">can </w:delText>
        </w:r>
      </w:del>
      <w:del w:id="115" w:author="Sharday Mosurinjohn" w:date="2023-05-21T11:07:00Z">
        <w:r w:rsidR="009C548D" w:rsidDel="00AE24EB">
          <w:rPr>
            <w:rFonts w:ascii="Times New Roman" w:hAnsi="Times New Roman" w:cs="Times New Roman"/>
          </w:rPr>
          <w:delText xml:space="preserve">certainly </w:delText>
        </w:r>
        <w:r w:rsidDel="00AE24EB">
          <w:rPr>
            <w:rFonts w:ascii="Times New Roman" w:hAnsi="Times New Roman" w:cs="Times New Roman"/>
          </w:rPr>
          <w:delText>appreciate Fitzgerald’s desire to have his work treated fairly</w:delText>
        </w:r>
      </w:del>
      <w:ins w:id="116" w:author="Sharday Mosurinjohn" w:date="2023-05-21T11:07:00Z">
        <w:r w:rsidR="00AE24EB">
          <w:rPr>
            <w:rFonts w:ascii="Times New Roman" w:hAnsi="Times New Roman" w:cs="Times New Roman"/>
          </w:rPr>
          <w:t xml:space="preserve">think that we have found a place of common ground between Fitzgerald’s stated </w:t>
        </w:r>
      </w:ins>
      <w:del w:id="117" w:author="Sharday Mosurinjohn" w:date="2023-05-21T11:06:00Z">
        <w:r w:rsidDel="00AE24EB">
          <w:rPr>
            <w:rFonts w:ascii="Times New Roman" w:hAnsi="Times New Roman" w:cs="Times New Roman"/>
          </w:rPr>
          <w:delText xml:space="preserve">, </w:delText>
        </w:r>
      </w:del>
      <w:del w:id="118" w:author="Sharday Mosurinjohn" w:date="2023-05-21T11:07:00Z">
        <w:r w:rsidDel="00AE24EB">
          <w:rPr>
            <w:rFonts w:ascii="Times New Roman" w:hAnsi="Times New Roman" w:cs="Times New Roman"/>
          </w:rPr>
          <w:delText xml:space="preserve">it </w:delText>
        </w:r>
        <w:r w:rsidR="002001AD" w:rsidDel="00AE24EB">
          <w:rPr>
            <w:rFonts w:ascii="Times New Roman" w:hAnsi="Times New Roman" w:cs="Times New Roman"/>
          </w:rPr>
          <w:delText>remains</w:delText>
        </w:r>
        <w:r w:rsidR="000F629F" w:rsidDel="00AE24EB">
          <w:rPr>
            <w:rFonts w:ascii="Times New Roman" w:hAnsi="Times New Roman" w:cs="Times New Roman"/>
          </w:rPr>
          <w:delText xml:space="preserve"> </w:delText>
        </w:r>
        <w:r w:rsidR="002001AD" w:rsidDel="00AE24EB">
          <w:rPr>
            <w:rFonts w:ascii="Times New Roman" w:hAnsi="Times New Roman" w:cs="Times New Roman"/>
          </w:rPr>
          <w:delText>un</w:delText>
        </w:r>
        <w:r w:rsidR="000F629F" w:rsidDel="00AE24EB">
          <w:rPr>
            <w:rFonts w:ascii="Times New Roman" w:hAnsi="Times New Roman" w:cs="Times New Roman"/>
          </w:rPr>
          <w:delText xml:space="preserve">clear to us why </w:delText>
        </w:r>
        <w:r w:rsidRPr="009C548D" w:rsidDel="00AE24EB">
          <w:rPr>
            <w:rFonts w:ascii="Times New Roman" w:hAnsi="Times New Roman" w:cs="Times New Roman"/>
            <w:i/>
            <w:iCs/>
          </w:rPr>
          <w:delText>his</w:delText>
        </w:r>
        <w:r w:rsidR="000F629F" w:rsidDel="00AE24EB">
          <w:rPr>
            <w:rFonts w:ascii="Times New Roman" w:hAnsi="Times New Roman" w:cs="Times New Roman"/>
          </w:rPr>
          <w:delText xml:space="preserve"> </w:delText>
        </w:r>
      </w:del>
      <w:r w:rsidR="009C548D">
        <w:rPr>
          <w:rFonts w:ascii="Times New Roman" w:hAnsi="Times New Roman" w:cs="Times New Roman"/>
        </w:rPr>
        <w:t>conception</w:t>
      </w:r>
      <w:r w:rsidR="000F629F">
        <w:rPr>
          <w:rFonts w:ascii="Times New Roman" w:hAnsi="Times New Roman" w:cs="Times New Roman"/>
        </w:rPr>
        <w:t xml:space="preserve"> of critical religion</w:t>
      </w:r>
      <w:ins w:id="119" w:author="Sharday Mosurinjohn" w:date="2023-05-21T11:07:00Z">
        <w:r w:rsidR="00AE24EB">
          <w:rPr>
            <w:rFonts w:ascii="Times New Roman" w:hAnsi="Times New Roman" w:cs="Times New Roman"/>
          </w:rPr>
          <w:t xml:space="preserve"> and our ow</w:t>
        </w:r>
      </w:ins>
      <w:ins w:id="120" w:author="Sharday Mosurinjohn" w:date="2023-05-21T11:08:00Z">
        <w:r w:rsidR="00AE24EB">
          <w:rPr>
            <w:rFonts w:ascii="Times New Roman" w:hAnsi="Times New Roman" w:cs="Times New Roman"/>
          </w:rPr>
          <w:t xml:space="preserve">n: </w:t>
        </w:r>
      </w:ins>
      <w:del w:id="121" w:author="Sharday Mosurinjohn" w:date="2023-05-21T11:08:00Z">
        <w:r w:rsidR="000F629F" w:rsidDel="00AE24EB">
          <w:rPr>
            <w:rFonts w:ascii="Times New Roman" w:hAnsi="Times New Roman" w:cs="Times New Roman"/>
          </w:rPr>
          <w:delText xml:space="preserve">—which </w:delText>
        </w:r>
        <w:r w:rsidR="007470C7" w:rsidDel="00AE24EB">
          <w:rPr>
            <w:rFonts w:ascii="Times New Roman" w:hAnsi="Times New Roman" w:cs="Times New Roman"/>
          </w:rPr>
          <w:delText>he boils down</w:delText>
        </w:r>
        <w:r w:rsidR="000F629F" w:rsidDel="00AE24EB">
          <w:rPr>
            <w:rFonts w:ascii="Times New Roman" w:hAnsi="Times New Roman" w:cs="Times New Roman"/>
          </w:rPr>
          <w:delText xml:space="preserve"> to </w:delText>
        </w:r>
      </w:del>
      <w:r w:rsidR="000F629F">
        <w:rPr>
          <w:rFonts w:ascii="Times New Roman" w:hAnsi="Times New Roman" w:cs="Times New Roman"/>
        </w:rPr>
        <w:t>“the critical deconstruction of religion and related categories” (5)</w:t>
      </w:r>
      <w:del w:id="122" w:author="Sharday Mosurinjohn" w:date="2023-05-21T11:08:00Z">
        <w:r w:rsidR="000F629F" w:rsidDel="00AE24EB">
          <w:rPr>
            <w:rFonts w:ascii="Times New Roman" w:hAnsi="Times New Roman" w:cs="Times New Roman"/>
          </w:rPr>
          <w:delText xml:space="preserve">—is not, in fact, accurately captured by </w:delText>
        </w:r>
        <w:r w:rsidR="000F629F" w:rsidRPr="003C2615" w:rsidDel="00AE24EB">
          <w:rPr>
            <w:rFonts w:ascii="Times New Roman" w:hAnsi="Times New Roman" w:cs="Times New Roman"/>
            <w:i/>
            <w:iCs/>
          </w:rPr>
          <w:delText>our</w:delText>
        </w:r>
        <w:r w:rsidR="00731895" w:rsidDel="00AE24EB">
          <w:rPr>
            <w:rFonts w:ascii="Times New Roman" w:hAnsi="Times New Roman" w:cs="Times New Roman"/>
          </w:rPr>
          <w:delText xml:space="preserve"> </w:delText>
        </w:r>
        <w:r w:rsidR="009C548D" w:rsidDel="00AE24EB">
          <w:rPr>
            <w:rFonts w:ascii="Times New Roman" w:hAnsi="Times New Roman" w:cs="Times New Roman"/>
          </w:rPr>
          <w:delText>conception</w:delText>
        </w:r>
        <w:r w:rsidR="000F629F" w:rsidDel="00AE24EB">
          <w:rPr>
            <w:rFonts w:ascii="Times New Roman" w:hAnsi="Times New Roman" w:cs="Times New Roman"/>
          </w:rPr>
          <w:delText xml:space="preserve"> of CR</w:delText>
        </w:r>
      </w:del>
      <w:r w:rsidR="000F629F">
        <w:rPr>
          <w:rFonts w:ascii="Times New Roman" w:hAnsi="Times New Roman" w:cs="Times New Roman"/>
        </w:rPr>
        <w:t xml:space="preserve">. </w:t>
      </w:r>
      <w:del w:id="123" w:author="Sharday Mosurinjohn" w:date="2023-05-21T11:09:00Z">
        <w:r w:rsidDel="00AE24EB">
          <w:rPr>
            <w:rFonts w:ascii="Times New Roman" w:hAnsi="Times New Roman" w:cs="Times New Roman"/>
          </w:rPr>
          <w:delText>For</w:delText>
        </w:r>
        <w:r w:rsidR="002001AD" w:rsidDel="00AE24EB">
          <w:rPr>
            <w:rFonts w:ascii="Times New Roman" w:hAnsi="Times New Roman" w:cs="Times New Roman"/>
          </w:rPr>
          <w:delText xml:space="preserve"> </w:delText>
        </w:r>
        <w:r w:rsidR="00D16EB3" w:rsidDel="00AE24EB">
          <w:rPr>
            <w:rFonts w:ascii="Times New Roman" w:hAnsi="Times New Roman" w:cs="Times New Roman"/>
          </w:rPr>
          <w:delText>although</w:delText>
        </w:r>
        <w:r w:rsidR="002001AD" w:rsidDel="00AE24EB">
          <w:rPr>
            <w:rFonts w:ascii="Times New Roman" w:hAnsi="Times New Roman" w:cs="Times New Roman"/>
          </w:rPr>
          <w:delText xml:space="preserve"> </w:delText>
        </w:r>
        <w:r w:rsidR="000F629F" w:rsidDel="00AE24EB">
          <w:rPr>
            <w:rFonts w:ascii="Times New Roman" w:hAnsi="Times New Roman" w:cs="Times New Roman"/>
          </w:rPr>
          <w:delText xml:space="preserve">Fitzgerald may not </w:delText>
        </w:r>
        <w:r w:rsidR="00D50C26" w:rsidDel="00AE24EB">
          <w:rPr>
            <w:rFonts w:ascii="Times New Roman" w:hAnsi="Times New Roman" w:cs="Times New Roman"/>
          </w:rPr>
          <w:delText xml:space="preserve">like </w:delText>
        </w:r>
        <w:r w:rsidR="000F629F" w:rsidDel="00AE24EB">
          <w:rPr>
            <w:rFonts w:ascii="Times New Roman" w:hAnsi="Times New Roman" w:cs="Times New Roman"/>
          </w:rPr>
          <w:delText>the</w:delText>
        </w:r>
        <w:r w:rsidR="005F5A57" w:rsidDel="00AE24EB">
          <w:rPr>
            <w:rFonts w:ascii="Times New Roman" w:hAnsi="Times New Roman" w:cs="Times New Roman"/>
          </w:rPr>
          <w:delText xml:space="preserve"> </w:delText>
        </w:r>
        <w:r w:rsidR="000F629F" w:rsidDel="00AE24EB">
          <w:rPr>
            <w:rFonts w:ascii="Times New Roman" w:hAnsi="Times New Roman" w:cs="Times New Roman"/>
          </w:rPr>
          <w:delText>language we use</w:delText>
        </w:r>
        <w:r w:rsidR="00A1459C" w:rsidDel="00AE24EB">
          <w:rPr>
            <w:rFonts w:ascii="Times New Roman" w:hAnsi="Times New Roman" w:cs="Times New Roman"/>
          </w:rPr>
          <w:delText xml:space="preserve"> to describe CR</w:delText>
        </w:r>
        <w:r w:rsidR="002001AD" w:rsidDel="00AE24EB">
          <w:rPr>
            <w:rFonts w:ascii="Times New Roman" w:hAnsi="Times New Roman" w:cs="Times New Roman"/>
          </w:rPr>
          <w:delText xml:space="preserve"> as a methodological school—of our claim that CR scholars tend to stress the “socially constructed and political nature of the category religion,” Fitzgerald defiantly </w:delText>
        </w:r>
        <w:r w:rsidR="002B27A2" w:rsidDel="00AE24EB">
          <w:rPr>
            <w:rFonts w:ascii="Times New Roman" w:hAnsi="Times New Roman" w:cs="Times New Roman"/>
          </w:rPr>
          <w:delText>declares</w:delText>
        </w:r>
        <w:r w:rsidR="002001AD" w:rsidDel="00AE24EB">
          <w:rPr>
            <w:rFonts w:ascii="Times New Roman" w:hAnsi="Times New Roman" w:cs="Times New Roman"/>
          </w:rPr>
          <w:delText>, “I do not identify with this language” (16)—</w:delText>
        </w:r>
        <w:r w:rsidR="005E06C4" w:rsidDel="00AE24EB">
          <w:rPr>
            <w:rFonts w:ascii="Times New Roman" w:hAnsi="Times New Roman" w:cs="Times New Roman"/>
          </w:rPr>
          <w:delText>we would contend that</w:delText>
        </w:r>
      </w:del>
      <w:ins w:id="124" w:author="Sharday Mosurinjohn" w:date="2023-05-21T11:09:00Z">
        <w:r w:rsidR="00AE24EB">
          <w:rPr>
            <w:rFonts w:ascii="Times New Roman" w:hAnsi="Times New Roman" w:cs="Times New Roman"/>
          </w:rPr>
          <w:t>Moreover, in this distillation</w:t>
        </w:r>
      </w:ins>
      <w:r w:rsidR="007A5199">
        <w:rPr>
          <w:rFonts w:ascii="Times New Roman" w:hAnsi="Times New Roman" w:cs="Times New Roman"/>
        </w:rPr>
        <w:t xml:space="preserve"> </w:t>
      </w:r>
      <w:ins w:id="125" w:author="Sharday Mosurinjohn" w:date="2023-05-21T11:09:00Z">
        <w:r w:rsidR="00AE24EB">
          <w:rPr>
            <w:rFonts w:ascii="Times New Roman" w:hAnsi="Times New Roman" w:cs="Times New Roman"/>
          </w:rPr>
          <w:t xml:space="preserve">we </w:t>
        </w:r>
      </w:ins>
      <w:ins w:id="126" w:author="Sharday Mosurinjohn" w:date="2023-05-21T11:10:00Z">
        <w:r w:rsidR="00AE24EB">
          <w:rPr>
            <w:rFonts w:ascii="Times New Roman" w:hAnsi="Times New Roman" w:cs="Times New Roman"/>
          </w:rPr>
          <w:t>again see common ground between his</w:t>
        </w:r>
      </w:ins>
      <w:del w:id="127" w:author="Sharday Mosurinjohn" w:date="2023-05-21T11:09:00Z">
        <w:r w:rsidR="005E06C4" w:rsidDel="00AE24EB">
          <w:rPr>
            <w:rFonts w:ascii="Times New Roman" w:hAnsi="Times New Roman" w:cs="Times New Roman"/>
          </w:rPr>
          <w:delText>his</w:delText>
        </w:r>
      </w:del>
      <w:r w:rsidR="005E06C4">
        <w:rPr>
          <w:rFonts w:ascii="Times New Roman" w:hAnsi="Times New Roman" w:cs="Times New Roman"/>
        </w:rPr>
        <w:t xml:space="preserve"> own version of CR </w:t>
      </w:r>
      <w:del w:id="128" w:author="Sharday Mosurinjohn" w:date="2023-05-21T11:10:00Z">
        <w:r w:rsidR="005E06C4" w:rsidDel="00AE24EB">
          <w:rPr>
            <w:rFonts w:ascii="Times New Roman" w:hAnsi="Times New Roman" w:cs="Times New Roman"/>
          </w:rPr>
          <w:delText xml:space="preserve">is </w:delText>
        </w:r>
        <w:r w:rsidR="005E06C4" w:rsidRPr="0006614A" w:rsidDel="00AE24EB">
          <w:rPr>
            <w:rFonts w:ascii="Times New Roman" w:hAnsi="Times New Roman" w:cs="Times New Roman"/>
            <w:i/>
            <w:iCs/>
          </w:rPr>
          <w:delText>not</w:delText>
        </w:r>
        <w:r w:rsidR="0006614A" w:rsidDel="00AE24EB">
          <w:rPr>
            <w:rFonts w:ascii="Times New Roman" w:hAnsi="Times New Roman" w:cs="Times New Roman"/>
          </w:rPr>
          <w:delText xml:space="preserve"> </w:delText>
        </w:r>
        <w:r w:rsidR="007A5199" w:rsidDel="00AE24EB">
          <w:rPr>
            <w:rFonts w:ascii="Times New Roman" w:hAnsi="Times New Roman" w:cs="Times New Roman"/>
          </w:rPr>
          <w:delText>categorically</w:delText>
        </w:r>
        <w:r w:rsidR="005E06C4" w:rsidDel="00AE24EB">
          <w:rPr>
            <w:rFonts w:ascii="Times New Roman" w:hAnsi="Times New Roman" w:cs="Times New Roman"/>
          </w:rPr>
          <w:delText xml:space="preserve"> different from</w:delText>
        </w:r>
      </w:del>
      <w:ins w:id="129" w:author="Sharday Mosurinjohn" w:date="2023-05-21T11:10:00Z">
        <w:r w:rsidR="00AE24EB">
          <w:rPr>
            <w:rFonts w:ascii="Times New Roman" w:hAnsi="Times New Roman" w:cs="Times New Roman"/>
          </w:rPr>
          <w:t>and</w:t>
        </w:r>
      </w:ins>
      <w:r w:rsidR="005E06C4">
        <w:rPr>
          <w:rFonts w:ascii="Times New Roman" w:hAnsi="Times New Roman" w:cs="Times New Roman"/>
        </w:rPr>
        <w:t xml:space="preserve"> that of other</w:t>
      </w:r>
      <w:r w:rsidR="002001AD">
        <w:rPr>
          <w:rFonts w:ascii="Times New Roman" w:hAnsi="Times New Roman" w:cs="Times New Roman"/>
        </w:rPr>
        <w:t>s.</w:t>
      </w:r>
      <w:r w:rsidR="00F9323E">
        <w:rPr>
          <w:rFonts w:ascii="Times New Roman" w:hAnsi="Times New Roman" w:cs="Times New Roman"/>
        </w:rPr>
        <w:t xml:space="preserve"> </w:t>
      </w:r>
      <w:r w:rsidR="0006614A">
        <w:rPr>
          <w:rFonts w:ascii="Times New Roman" w:hAnsi="Times New Roman" w:cs="Times New Roman"/>
        </w:rPr>
        <w:t>Furthermore</w:t>
      </w:r>
      <w:r w:rsidR="00F9323E">
        <w:rPr>
          <w:rFonts w:ascii="Times New Roman" w:hAnsi="Times New Roman" w:cs="Times New Roman"/>
        </w:rPr>
        <w:t xml:space="preserve">, </w:t>
      </w:r>
      <w:del w:id="130" w:author="Sharday Mosurinjohn" w:date="2023-05-21T11:12:00Z">
        <w:r w:rsidR="00F9323E" w:rsidDel="00AE24EB">
          <w:rPr>
            <w:rFonts w:ascii="Times New Roman" w:hAnsi="Times New Roman" w:cs="Times New Roman"/>
          </w:rPr>
          <w:delText xml:space="preserve">while Fitzgerald may feel we have misunderstood and misrepresented his </w:delText>
        </w:r>
        <w:r w:rsidR="00082FB1" w:rsidDel="00AE24EB">
          <w:rPr>
            <w:rFonts w:ascii="Times New Roman" w:hAnsi="Times New Roman" w:cs="Times New Roman"/>
          </w:rPr>
          <w:delText>work</w:delText>
        </w:r>
        <w:r w:rsidR="00A10533" w:rsidDel="00AE24EB">
          <w:rPr>
            <w:rFonts w:ascii="Times New Roman" w:hAnsi="Times New Roman" w:cs="Times New Roman"/>
          </w:rPr>
          <w:delText>,</w:delText>
        </w:r>
        <w:r w:rsidR="00267DBD" w:rsidDel="00AE24EB">
          <w:rPr>
            <w:rFonts w:ascii="Times New Roman" w:hAnsi="Times New Roman" w:cs="Times New Roman"/>
          </w:rPr>
          <w:delText xml:space="preserve"> owing to the fact that we did not </w:delText>
        </w:r>
        <w:r w:rsidR="0006614A" w:rsidDel="00AE24EB">
          <w:rPr>
            <w:rFonts w:ascii="Times New Roman" w:hAnsi="Times New Roman" w:cs="Times New Roman"/>
          </w:rPr>
          <w:delText xml:space="preserve">extensively reference </w:delText>
        </w:r>
        <w:r w:rsidR="00267DBD" w:rsidDel="00AE24EB">
          <w:rPr>
            <w:rFonts w:ascii="Times New Roman" w:hAnsi="Times New Roman" w:cs="Times New Roman"/>
          </w:rPr>
          <w:delText xml:space="preserve">his </w:delText>
        </w:r>
        <w:r w:rsidR="00A10533" w:rsidDel="00AE24EB">
          <w:rPr>
            <w:rFonts w:ascii="Times New Roman" w:hAnsi="Times New Roman" w:cs="Times New Roman"/>
          </w:rPr>
          <w:delText>scholarship</w:delText>
        </w:r>
        <w:r w:rsidR="00267DBD" w:rsidDel="00AE24EB">
          <w:rPr>
            <w:rFonts w:ascii="Times New Roman" w:hAnsi="Times New Roman" w:cs="Times New Roman"/>
          </w:rPr>
          <w:delText xml:space="preserve"> on/in Japan and India</w:delText>
        </w:r>
        <w:r w:rsidR="0006614A" w:rsidDel="00AE24EB">
          <w:rPr>
            <w:rFonts w:ascii="Times New Roman" w:hAnsi="Times New Roman" w:cs="Times New Roman"/>
          </w:rPr>
          <w:delText>,</w:delText>
        </w:r>
        <w:r w:rsidR="002B27A2" w:rsidDel="00AE24EB">
          <w:rPr>
            <w:rStyle w:val="FootnoteReference"/>
            <w:rFonts w:ascii="Times New Roman" w:hAnsi="Times New Roman" w:cs="Times New Roman"/>
          </w:rPr>
          <w:footnoteReference w:id="4"/>
        </w:r>
        <w:r w:rsidR="0006614A" w:rsidDel="00AE24EB">
          <w:rPr>
            <w:rFonts w:ascii="Times New Roman" w:hAnsi="Times New Roman" w:cs="Times New Roman"/>
          </w:rPr>
          <w:delText xml:space="preserve"> we </w:delText>
        </w:r>
        <w:r w:rsidR="00A10533" w:rsidDel="00AE24EB">
          <w:rPr>
            <w:rFonts w:ascii="Times New Roman" w:hAnsi="Times New Roman" w:cs="Times New Roman"/>
          </w:rPr>
          <w:delText>remain un</w:delText>
        </w:r>
        <w:r w:rsidR="00267DBD" w:rsidDel="00AE24EB">
          <w:rPr>
            <w:rFonts w:ascii="Times New Roman" w:hAnsi="Times New Roman" w:cs="Times New Roman"/>
          </w:rPr>
          <w:delText>persuade</w:delText>
        </w:r>
        <w:r w:rsidR="0006614A" w:rsidDel="00AE24EB">
          <w:rPr>
            <w:rFonts w:ascii="Times New Roman" w:hAnsi="Times New Roman" w:cs="Times New Roman"/>
          </w:rPr>
          <w:delText>d</w:delText>
        </w:r>
        <w:r w:rsidR="00267DBD" w:rsidDel="00AE24EB">
          <w:rPr>
            <w:rFonts w:ascii="Times New Roman" w:hAnsi="Times New Roman" w:cs="Times New Roman"/>
          </w:rPr>
          <w:delText xml:space="preserve"> that our critique misse</w:delText>
        </w:r>
        <w:r w:rsidR="0006614A" w:rsidDel="00AE24EB">
          <w:rPr>
            <w:rFonts w:ascii="Times New Roman" w:hAnsi="Times New Roman" w:cs="Times New Roman"/>
          </w:rPr>
          <w:delText>s</w:delText>
        </w:r>
        <w:r w:rsidR="00267DBD" w:rsidDel="00AE24EB">
          <w:rPr>
            <w:rFonts w:ascii="Times New Roman" w:hAnsi="Times New Roman" w:cs="Times New Roman"/>
          </w:rPr>
          <w:delText xml:space="preserve"> the mark. </w:delText>
        </w:r>
        <w:r w:rsidR="00C818D8" w:rsidDel="00AE24EB">
          <w:rPr>
            <w:rFonts w:ascii="Times New Roman" w:hAnsi="Times New Roman" w:cs="Times New Roman"/>
          </w:rPr>
          <w:delText>The reason for this is that,</w:delText>
        </w:r>
        <w:r w:rsidR="0006614A" w:rsidDel="00AE24EB">
          <w:rPr>
            <w:rFonts w:ascii="Times New Roman" w:hAnsi="Times New Roman" w:cs="Times New Roman"/>
          </w:rPr>
          <w:delText xml:space="preserve"> </w:delText>
        </w:r>
        <w:r w:rsidR="00A10533" w:rsidDel="00AE24EB">
          <w:rPr>
            <w:rFonts w:ascii="Times New Roman" w:hAnsi="Times New Roman" w:cs="Times New Roman"/>
          </w:rPr>
          <w:delText xml:space="preserve">contrary to </w:delText>
        </w:r>
        <w:r w:rsidR="00C818D8" w:rsidDel="00AE24EB">
          <w:rPr>
            <w:rFonts w:ascii="Times New Roman" w:hAnsi="Times New Roman" w:cs="Times New Roman"/>
          </w:rPr>
          <w:delText>his</w:delText>
        </w:r>
        <w:r w:rsidR="00A10533" w:rsidDel="00AE24EB">
          <w:rPr>
            <w:rFonts w:ascii="Times New Roman" w:hAnsi="Times New Roman" w:cs="Times New Roman"/>
          </w:rPr>
          <w:delText xml:space="preserve"> assertions</w:delText>
        </w:r>
        <w:r w:rsidR="00267DBD" w:rsidDel="00AE24EB">
          <w:rPr>
            <w:rFonts w:ascii="Times New Roman" w:hAnsi="Times New Roman" w:cs="Times New Roman"/>
          </w:rPr>
          <w:delText xml:space="preserve">, </w:delText>
        </w:r>
      </w:del>
      <w:r w:rsidR="002001AD">
        <w:rPr>
          <w:rFonts w:ascii="Times New Roman" w:hAnsi="Times New Roman" w:cs="Times New Roman"/>
        </w:rPr>
        <w:t>we understand</w:t>
      </w:r>
      <w:r w:rsidR="0006614A">
        <w:rPr>
          <w:rFonts w:ascii="Times New Roman" w:hAnsi="Times New Roman" w:cs="Times New Roman"/>
        </w:rPr>
        <w:t xml:space="preserve"> </w:t>
      </w:r>
      <w:del w:id="133" w:author="Sharday Mosurinjohn" w:date="2023-05-21T11:15:00Z">
        <w:r w:rsidR="0006614A" w:rsidDel="00805F54">
          <w:rPr>
            <w:rFonts w:ascii="Times New Roman" w:hAnsi="Times New Roman" w:cs="Times New Roman"/>
          </w:rPr>
          <w:delText>fully</w:delText>
        </w:r>
        <w:r w:rsidR="002001AD" w:rsidDel="00805F54">
          <w:rPr>
            <w:rFonts w:ascii="Times New Roman" w:hAnsi="Times New Roman" w:cs="Times New Roman"/>
          </w:rPr>
          <w:delText xml:space="preserve"> </w:delText>
        </w:r>
      </w:del>
      <w:r w:rsidR="002001AD">
        <w:rPr>
          <w:rFonts w:ascii="Times New Roman" w:hAnsi="Times New Roman" w:cs="Times New Roman"/>
        </w:rPr>
        <w:t xml:space="preserve">what Fitzgerald is rejecting in </w:t>
      </w:r>
      <w:r w:rsidR="00F9323E">
        <w:rPr>
          <w:rFonts w:ascii="Times New Roman" w:hAnsi="Times New Roman" w:cs="Times New Roman"/>
        </w:rPr>
        <w:t xml:space="preserve">our phrase, “the socially constructed and political nature of the category </w:t>
      </w:r>
      <w:r w:rsidR="00F9323E">
        <w:rPr>
          <w:rFonts w:ascii="Times New Roman" w:hAnsi="Times New Roman" w:cs="Times New Roman"/>
          <w:i/>
          <w:iCs/>
        </w:rPr>
        <w:t>religion</w:t>
      </w:r>
      <w:r w:rsidR="00F9323E">
        <w:rPr>
          <w:rFonts w:ascii="Times New Roman" w:hAnsi="Times New Roman" w:cs="Times New Roman"/>
        </w:rPr>
        <w:t>”:</w:t>
      </w:r>
      <w:r w:rsidR="002001AD">
        <w:rPr>
          <w:rFonts w:ascii="Times New Roman" w:hAnsi="Times New Roman" w:cs="Times New Roman"/>
        </w:rPr>
        <w:t xml:space="preserve"> because he views “society” and “politics” as part of the very same “parasitic configuration”</w:t>
      </w:r>
      <w:r w:rsidR="00B27238">
        <w:rPr>
          <w:rFonts w:ascii="Times New Roman" w:hAnsi="Times New Roman" w:cs="Times New Roman"/>
        </w:rPr>
        <w:t xml:space="preserve"> (12)</w:t>
      </w:r>
      <w:r w:rsidR="002001AD">
        <w:rPr>
          <w:rFonts w:ascii="Times New Roman" w:hAnsi="Times New Roman" w:cs="Times New Roman"/>
        </w:rPr>
        <w:t xml:space="preserve"> as </w:t>
      </w:r>
      <w:r w:rsidR="002001AD" w:rsidRPr="00A10533">
        <w:rPr>
          <w:rFonts w:ascii="Times New Roman" w:hAnsi="Times New Roman" w:cs="Times New Roman"/>
          <w:i/>
          <w:iCs/>
        </w:rPr>
        <w:t>religion</w:t>
      </w:r>
      <w:r w:rsidR="002001AD">
        <w:rPr>
          <w:rFonts w:ascii="Times New Roman" w:hAnsi="Times New Roman" w:cs="Times New Roman"/>
        </w:rPr>
        <w:t>, he rejects the</w:t>
      </w:r>
      <w:r w:rsidR="00A10533">
        <w:rPr>
          <w:rFonts w:ascii="Times New Roman" w:hAnsi="Times New Roman" w:cs="Times New Roman"/>
        </w:rPr>
        <w:t xml:space="preserve"> idea </w:t>
      </w:r>
      <w:r w:rsidR="002001AD">
        <w:rPr>
          <w:rFonts w:ascii="Times New Roman" w:hAnsi="Times New Roman" w:cs="Times New Roman"/>
        </w:rPr>
        <w:t>that one of these could be explained by</w:t>
      </w:r>
      <w:r w:rsidR="00F104B1">
        <w:rPr>
          <w:rFonts w:ascii="Times New Roman" w:hAnsi="Times New Roman" w:cs="Times New Roman"/>
        </w:rPr>
        <w:t>, or reduced to,</w:t>
      </w:r>
      <w:r w:rsidR="002001AD">
        <w:rPr>
          <w:rFonts w:ascii="Times New Roman" w:hAnsi="Times New Roman" w:cs="Times New Roman"/>
        </w:rPr>
        <w:t xml:space="preserve"> the others.</w:t>
      </w:r>
      <w:r w:rsidR="00082FB1">
        <w:rPr>
          <w:rStyle w:val="FootnoteReference"/>
          <w:rFonts w:ascii="Times New Roman" w:hAnsi="Times New Roman" w:cs="Times New Roman"/>
        </w:rPr>
        <w:footnoteReference w:id="5"/>
      </w:r>
      <w:r w:rsidR="00082FB1">
        <w:rPr>
          <w:rFonts w:ascii="Times New Roman" w:hAnsi="Times New Roman" w:cs="Times New Roman"/>
        </w:rPr>
        <w:t xml:space="preserve"> </w:t>
      </w:r>
      <w:ins w:id="134" w:author="Sharday Mosurinjohn" w:date="2023-05-21T11:16:00Z">
        <w:r w:rsidR="00805F54">
          <w:rPr>
            <w:rFonts w:ascii="Times New Roman" w:hAnsi="Times New Roman" w:cs="Times New Roman"/>
          </w:rPr>
          <w:t>In our reading,</w:t>
        </w:r>
      </w:ins>
      <w:ins w:id="135" w:author="Sharday Mosurinjohn" w:date="2023-05-21T11:17:00Z">
        <w:r w:rsidR="00805F54">
          <w:rPr>
            <w:rFonts w:ascii="Times New Roman" w:hAnsi="Times New Roman" w:cs="Times New Roman"/>
          </w:rPr>
          <w:t xml:space="preserve"> </w:t>
        </w:r>
      </w:ins>
      <w:del w:id="136" w:author="Sharday Mosurinjohn" w:date="2023-05-21T11:14:00Z">
        <w:r w:rsidR="00A10533" w:rsidDel="00805F54">
          <w:rPr>
            <w:rFonts w:ascii="Times New Roman" w:hAnsi="Times New Roman" w:cs="Times New Roman"/>
          </w:rPr>
          <w:delText xml:space="preserve">Yet </w:delText>
        </w:r>
        <w:r w:rsidR="00B27238" w:rsidDel="00805F54">
          <w:rPr>
            <w:rFonts w:ascii="Times New Roman" w:hAnsi="Times New Roman" w:cs="Times New Roman"/>
          </w:rPr>
          <w:delText xml:space="preserve">his presumption that </w:delText>
        </w:r>
        <w:r w:rsidR="0006614A" w:rsidDel="00805F54">
          <w:rPr>
            <w:rFonts w:ascii="Times New Roman" w:hAnsi="Times New Roman" w:cs="Times New Roman"/>
          </w:rPr>
          <w:delText>this rejection of</w:delText>
        </w:r>
        <w:r w:rsidR="00C818D8" w:rsidDel="00805F54">
          <w:rPr>
            <w:rFonts w:ascii="Times New Roman" w:hAnsi="Times New Roman" w:cs="Times New Roman"/>
          </w:rPr>
          <w:delText xml:space="preserve"> “cliches like ‘social</w:delText>
        </w:r>
        <w:r w:rsidR="00F104B1" w:rsidDel="00805F54">
          <w:rPr>
            <w:rFonts w:ascii="Times New Roman" w:hAnsi="Times New Roman" w:cs="Times New Roman"/>
          </w:rPr>
          <w:delText>ly</w:delText>
        </w:r>
        <w:r w:rsidR="00C818D8" w:rsidDel="00805F54">
          <w:rPr>
            <w:rFonts w:ascii="Times New Roman" w:hAnsi="Times New Roman" w:cs="Times New Roman"/>
          </w:rPr>
          <w:delText xml:space="preserve"> constructed’ and ‘political nature of’” (4)</w:delText>
        </w:r>
        <w:r w:rsidR="00491F29" w:rsidDel="00805F54">
          <w:rPr>
            <w:rFonts w:ascii="Times New Roman" w:hAnsi="Times New Roman" w:cs="Times New Roman"/>
          </w:rPr>
          <w:delText xml:space="preserve"> </w:delText>
        </w:r>
        <w:r w:rsidR="00B27238" w:rsidDel="00805F54">
          <w:rPr>
            <w:rFonts w:ascii="Times New Roman" w:hAnsi="Times New Roman" w:cs="Times New Roman"/>
          </w:rPr>
          <w:delText xml:space="preserve">somehow </w:delText>
        </w:r>
        <w:r w:rsidR="002001AD" w:rsidDel="00805F54">
          <w:rPr>
            <w:rFonts w:ascii="Times New Roman" w:hAnsi="Times New Roman" w:cs="Times New Roman"/>
          </w:rPr>
          <w:delText>exclude</w:delText>
        </w:r>
        <w:r w:rsidR="00B27238" w:rsidDel="00805F54">
          <w:rPr>
            <w:rFonts w:ascii="Times New Roman" w:hAnsi="Times New Roman" w:cs="Times New Roman"/>
          </w:rPr>
          <w:delText>s</w:delText>
        </w:r>
        <w:r w:rsidR="002001AD" w:rsidDel="00805F54">
          <w:rPr>
            <w:rFonts w:ascii="Times New Roman" w:hAnsi="Times New Roman" w:cs="Times New Roman"/>
          </w:rPr>
          <w:delText xml:space="preserve"> </w:delText>
        </w:r>
        <w:r w:rsidR="00267DBD" w:rsidDel="00805F54">
          <w:rPr>
            <w:rFonts w:ascii="Times New Roman" w:hAnsi="Times New Roman" w:cs="Times New Roman"/>
          </w:rPr>
          <w:delText>his work</w:delText>
        </w:r>
        <w:r w:rsidR="002001AD" w:rsidDel="00805F54">
          <w:rPr>
            <w:rFonts w:ascii="Times New Roman" w:hAnsi="Times New Roman" w:cs="Times New Roman"/>
          </w:rPr>
          <w:delText xml:space="preserve"> from </w:delText>
        </w:r>
        <w:r w:rsidR="00B27238" w:rsidDel="00805F54">
          <w:rPr>
            <w:rFonts w:ascii="Times New Roman" w:hAnsi="Times New Roman" w:cs="Times New Roman"/>
          </w:rPr>
          <w:delText xml:space="preserve">our definition of </w:delText>
        </w:r>
        <w:r w:rsidR="002001AD" w:rsidDel="00805F54">
          <w:rPr>
            <w:rFonts w:ascii="Times New Roman" w:hAnsi="Times New Roman" w:cs="Times New Roman"/>
          </w:rPr>
          <w:delText xml:space="preserve">CR </w:delText>
        </w:r>
        <w:r w:rsidR="00B27238" w:rsidDel="00805F54">
          <w:rPr>
            <w:rFonts w:ascii="Times New Roman" w:hAnsi="Times New Roman" w:cs="Times New Roman"/>
          </w:rPr>
          <w:delText>is</w:delText>
        </w:r>
        <w:r w:rsidR="00BC29CF" w:rsidDel="00805F54">
          <w:rPr>
            <w:rFonts w:ascii="Times New Roman" w:hAnsi="Times New Roman" w:cs="Times New Roman"/>
          </w:rPr>
          <w:delText xml:space="preserve"> specious, for it just </w:delText>
        </w:r>
        <w:r w:rsidR="00BC29CF" w:rsidDel="00805F54">
          <w:rPr>
            <w:rFonts w:ascii="Times New Roman" w:hAnsi="Times New Roman" w:cs="Times New Roman"/>
            <w:i/>
            <w:iCs/>
          </w:rPr>
          <w:delText>is the case</w:delText>
        </w:r>
        <w:r w:rsidR="00BC29CF" w:rsidDel="00805F54">
          <w:rPr>
            <w:rFonts w:ascii="Times New Roman" w:hAnsi="Times New Roman" w:cs="Times New Roman"/>
          </w:rPr>
          <w:delText xml:space="preserve"> that </w:delText>
        </w:r>
      </w:del>
      <w:r w:rsidR="00BC29CF">
        <w:rPr>
          <w:rFonts w:ascii="Times New Roman" w:hAnsi="Times New Roman" w:cs="Times New Roman"/>
        </w:rPr>
        <w:t xml:space="preserve">Fitzgerald’s ambition to </w:t>
      </w:r>
      <w:r w:rsidR="00BC29CF" w:rsidRPr="004C6554">
        <w:rPr>
          <w:rFonts w:ascii="Times New Roman" w:hAnsi="Times New Roman" w:cs="Times New Roman"/>
          <w:i/>
          <w:iCs/>
        </w:rPr>
        <w:t>critically deconstruct religion and related categories</w:t>
      </w:r>
      <w:r w:rsidR="00BC29CF">
        <w:rPr>
          <w:rFonts w:ascii="Times New Roman" w:hAnsi="Times New Roman" w:cs="Times New Roman"/>
        </w:rPr>
        <w:t xml:space="preserve"> </w:t>
      </w:r>
      <w:r w:rsidR="004C6554">
        <w:rPr>
          <w:rFonts w:ascii="Times New Roman" w:hAnsi="Times New Roman" w:cs="Times New Roman"/>
        </w:rPr>
        <w:lastRenderedPageBreak/>
        <w:t>amounts</w:t>
      </w:r>
      <w:r w:rsidR="00BC29CF">
        <w:rPr>
          <w:rFonts w:ascii="Times New Roman" w:hAnsi="Times New Roman" w:cs="Times New Roman"/>
        </w:rPr>
        <w:t xml:space="preserve"> to</w:t>
      </w:r>
      <w:ins w:id="137" w:author="Sharday Mosurinjohn" w:date="2023-05-21T11:23:00Z">
        <w:r w:rsidR="00805F54">
          <w:rPr>
            <w:rFonts w:ascii="Times New Roman" w:hAnsi="Times New Roman" w:cs="Times New Roman"/>
          </w:rPr>
          <w:t xml:space="preserve"> two things</w:t>
        </w:r>
      </w:ins>
      <w:r w:rsidR="00BA2DE6">
        <w:rPr>
          <w:rFonts w:ascii="Times New Roman" w:hAnsi="Times New Roman" w:cs="Times New Roman"/>
        </w:rPr>
        <w:t>:</w:t>
      </w:r>
      <w:r w:rsidR="004C6554">
        <w:rPr>
          <w:rFonts w:ascii="Times New Roman" w:hAnsi="Times New Roman" w:cs="Times New Roman"/>
        </w:rPr>
        <w:t xml:space="preserve"> (1)</w:t>
      </w:r>
      <w:r w:rsidR="00BC29CF">
        <w:rPr>
          <w:rFonts w:ascii="Times New Roman" w:hAnsi="Times New Roman" w:cs="Times New Roman"/>
        </w:rPr>
        <w:t xml:space="preserve"> </w:t>
      </w:r>
      <w:r w:rsidR="00BA2DE6">
        <w:rPr>
          <w:rFonts w:ascii="Times New Roman" w:hAnsi="Times New Roman" w:cs="Times New Roman"/>
        </w:rPr>
        <w:t xml:space="preserve">a concern with </w:t>
      </w:r>
      <w:r w:rsidR="00BC29CF">
        <w:rPr>
          <w:rFonts w:ascii="Times New Roman" w:hAnsi="Times New Roman" w:cs="Times New Roman"/>
        </w:rPr>
        <w:t>the way terms such as “religion,”</w:t>
      </w:r>
      <w:r w:rsidR="00267DBD">
        <w:rPr>
          <w:rFonts w:ascii="Times New Roman" w:hAnsi="Times New Roman" w:cs="Times New Roman"/>
        </w:rPr>
        <w:t xml:space="preserve"> </w:t>
      </w:r>
      <w:r w:rsidR="00BC29CF">
        <w:rPr>
          <w:rFonts w:ascii="Times New Roman" w:hAnsi="Times New Roman" w:cs="Times New Roman"/>
        </w:rPr>
        <w:t>“politics,” “society,” and so on derive their meaning, not from facts about the universe</w:t>
      </w:r>
      <w:r w:rsidR="001F5B94">
        <w:rPr>
          <w:rFonts w:ascii="Times New Roman" w:hAnsi="Times New Roman" w:cs="Times New Roman"/>
        </w:rPr>
        <w:t>,</w:t>
      </w:r>
      <w:r w:rsidR="00BC29CF">
        <w:rPr>
          <w:rFonts w:ascii="Times New Roman" w:hAnsi="Times New Roman" w:cs="Times New Roman"/>
        </w:rPr>
        <w:t xml:space="preserve"> but rather </w:t>
      </w:r>
      <w:r w:rsidR="00731895">
        <w:rPr>
          <w:rFonts w:ascii="Times New Roman" w:hAnsi="Times New Roman" w:cs="Times New Roman"/>
        </w:rPr>
        <w:t xml:space="preserve">collective </w:t>
      </w:r>
      <w:r w:rsidR="00BC29CF">
        <w:rPr>
          <w:rFonts w:ascii="Times New Roman" w:hAnsi="Times New Roman" w:cs="Times New Roman"/>
        </w:rPr>
        <w:t>human activity</w:t>
      </w:r>
      <w:ins w:id="138" w:author="Sharday Mosurinjohn" w:date="2023-05-21T11:17:00Z">
        <w:r w:rsidR="00805F54">
          <w:rPr>
            <w:rFonts w:ascii="Times New Roman" w:hAnsi="Times New Roman" w:cs="Times New Roman"/>
          </w:rPr>
          <w:t xml:space="preserve">. </w:t>
        </w:r>
      </w:ins>
      <w:del w:id="139" w:author="Sharday Mosurinjohn" w:date="2023-05-21T11:17:00Z">
        <w:r w:rsidR="00BC29CF" w:rsidRPr="00805F54" w:rsidDel="00805F54">
          <w:rPr>
            <w:rFonts w:ascii="Times New Roman" w:hAnsi="Times New Roman" w:cs="Times New Roman"/>
            <w:i/>
            <w:iCs/>
            <w:rPrChange w:id="140" w:author="Sharday Mosurinjohn" w:date="2023-05-21T11:22:00Z">
              <w:rPr>
                <w:rFonts w:ascii="Times New Roman" w:hAnsi="Times New Roman" w:cs="Times New Roman"/>
              </w:rPr>
            </w:rPrChange>
          </w:rPr>
          <w:delText xml:space="preserve"> (and thus</w:delText>
        </w:r>
        <w:r w:rsidR="00731895" w:rsidRPr="00805F54" w:rsidDel="00805F54">
          <w:rPr>
            <w:rFonts w:ascii="Times New Roman" w:hAnsi="Times New Roman" w:cs="Times New Roman"/>
            <w:i/>
            <w:iCs/>
            <w:rPrChange w:id="141" w:author="Sharday Mosurinjohn" w:date="2023-05-21T11:22:00Z">
              <w:rPr>
                <w:rFonts w:ascii="Times New Roman" w:hAnsi="Times New Roman" w:cs="Times New Roman"/>
              </w:rPr>
            </w:rPrChange>
          </w:rPr>
          <w:delText>,</w:delText>
        </w:r>
        <w:r w:rsidR="00BC29CF" w:rsidRPr="00805F54" w:rsidDel="00805F54">
          <w:rPr>
            <w:rFonts w:ascii="Times New Roman" w:hAnsi="Times New Roman" w:cs="Times New Roman"/>
            <w:i/>
            <w:iCs/>
            <w:rPrChange w:id="142" w:author="Sharday Mosurinjohn" w:date="2023-05-21T11:22:00Z">
              <w:rPr>
                <w:rFonts w:ascii="Times New Roman" w:hAnsi="Times New Roman" w:cs="Times New Roman"/>
              </w:rPr>
            </w:rPrChange>
          </w:rPr>
          <w:delText xml:space="preserve"> i</w:delText>
        </w:r>
      </w:del>
      <w:del w:id="143" w:author="Sharday Mosurinjohn" w:date="2023-05-21T11:18:00Z">
        <w:r w:rsidR="00BC29CF" w:rsidRPr="00805F54" w:rsidDel="00805F54">
          <w:rPr>
            <w:rFonts w:ascii="Times New Roman" w:hAnsi="Times New Roman" w:cs="Times New Roman"/>
            <w:i/>
            <w:iCs/>
            <w:rPrChange w:id="144" w:author="Sharday Mosurinjohn" w:date="2023-05-21T11:22:00Z">
              <w:rPr>
                <w:rFonts w:ascii="Times New Roman" w:hAnsi="Times New Roman" w:cs="Times New Roman"/>
              </w:rPr>
            </w:rPrChange>
          </w:rPr>
          <w:delText>n this sens</w:delText>
        </w:r>
      </w:del>
      <w:ins w:id="145" w:author="Sharday Mosurinjohn" w:date="2023-05-21T11:19:00Z">
        <w:r w:rsidR="00805F54" w:rsidRPr="00805F54">
          <w:rPr>
            <w:rFonts w:ascii="Times New Roman" w:hAnsi="Times New Roman" w:cs="Times New Roman"/>
            <w:i/>
            <w:iCs/>
            <w:rPrChange w:id="146" w:author="Sharday Mosurinjohn" w:date="2023-05-21T11:22:00Z">
              <w:rPr>
                <w:rFonts w:ascii="Times New Roman" w:hAnsi="Times New Roman" w:cs="Times New Roman"/>
              </w:rPr>
            </w:rPrChange>
          </w:rPr>
          <w:t>Pace</w:t>
        </w:r>
        <w:r w:rsidR="00805F54">
          <w:rPr>
            <w:rFonts w:ascii="Times New Roman" w:hAnsi="Times New Roman" w:cs="Times New Roman"/>
          </w:rPr>
          <w:t xml:space="preserve"> Fitzgerald, we</w:t>
        </w:r>
      </w:ins>
      <w:del w:id="147" w:author="Sharday Mosurinjohn" w:date="2023-05-21T11:18:00Z">
        <w:r w:rsidR="00BC29CF" w:rsidDel="00805F54">
          <w:rPr>
            <w:rFonts w:ascii="Times New Roman" w:hAnsi="Times New Roman" w:cs="Times New Roman"/>
          </w:rPr>
          <w:delText>e</w:delText>
        </w:r>
        <w:r w:rsidR="00731895" w:rsidDel="00805F54">
          <w:rPr>
            <w:rFonts w:ascii="Times New Roman" w:hAnsi="Times New Roman" w:cs="Times New Roman"/>
          </w:rPr>
          <w:delText>,</w:delText>
        </w:r>
      </w:del>
      <w:ins w:id="148" w:author="Sharday Mosurinjohn" w:date="2023-05-21T11:17:00Z">
        <w:r w:rsidR="00805F54">
          <w:rPr>
            <w:rFonts w:ascii="Times New Roman" w:hAnsi="Times New Roman" w:cs="Times New Roman"/>
          </w:rPr>
          <w:t xml:space="preserve"> find it useful to </w:t>
        </w:r>
      </w:ins>
      <w:ins w:id="149" w:author="Sharday Mosurinjohn" w:date="2023-05-21T11:18:00Z">
        <w:r w:rsidR="00805F54">
          <w:rPr>
            <w:rFonts w:ascii="Times New Roman" w:hAnsi="Times New Roman" w:cs="Times New Roman"/>
          </w:rPr>
          <w:t xml:space="preserve">describe the way terms </w:t>
        </w:r>
      </w:ins>
      <w:ins w:id="150" w:author="Sharday Mosurinjohn" w:date="2023-05-21T11:19:00Z">
        <w:r w:rsidR="00805F54">
          <w:rPr>
            <w:rFonts w:ascii="Times New Roman" w:hAnsi="Times New Roman" w:cs="Times New Roman"/>
          </w:rPr>
          <w:t>derive their meaning from collective human activity</w:t>
        </w:r>
      </w:ins>
      <w:r w:rsidR="00BC29CF">
        <w:rPr>
          <w:rFonts w:ascii="Times New Roman" w:hAnsi="Times New Roman" w:cs="Times New Roman"/>
        </w:rPr>
        <w:t xml:space="preserve"> </w:t>
      </w:r>
      <w:ins w:id="151" w:author="Sharday Mosurinjohn" w:date="2023-05-21T11:19:00Z">
        <w:r w:rsidR="00805F54">
          <w:rPr>
            <w:rFonts w:ascii="Times New Roman" w:hAnsi="Times New Roman" w:cs="Times New Roman"/>
          </w:rPr>
          <w:t>as the way they are</w:t>
        </w:r>
      </w:ins>
      <w:del w:id="152" w:author="Sharday Mosurinjohn" w:date="2023-05-21T11:19:00Z">
        <w:r w:rsidR="00BC29CF" w:rsidDel="00805F54">
          <w:rPr>
            <w:rFonts w:ascii="Times New Roman" w:hAnsi="Times New Roman" w:cs="Times New Roman"/>
          </w:rPr>
          <w:delText>are</w:delText>
        </w:r>
      </w:del>
      <w:r w:rsidR="00BC29CF">
        <w:rPr>
          <w:rFonts w:ascii="Times New Roman" w:hAnsi="Times New Roman" w:cs="Times New Roman"/>
        </w:rPr>
        <w:t xml:space="preserve"> “socially constructed</w:t>
      </w:r>
      <w:r w:rsidR="004C6554">
        <w:rPr>
          <w:rFonts w:ascii="Times New Roman" w:hAnsi="Times New Roman" w:cs="Times New Roman"/>
        </w:rPr>
        <w:t>”</w:t>
      </w:r>
      <w:r w:rsidR="00731895">
        <w:rPr>
          <w:rFonts w:ascii="Times New Roman" w:hAnsi="Times New Roman" w:cs="Times New Roman"/>
        </w:rPr>
        <w:t xml:space="preserve"> (see </w:t>
      </w:r>
      <w:r w:rsidR="00793E94">
        <w:rPr>
          <w:rFonts w:ascii="Times New Roman" w:hAnsi="Times New Roman" w:cs="Times New Roman"/>
        </w:rPr>
        <w:t>Mallon 2019</w:t>
      </w:r>
      <w:r w:rsidR="00731895">
        <w:rPr>
          <w:rFonts w:ascii="Times New Roman" w:hAnsi="Times New Roman" w:cs="Times New Roman"/>
        </w:rPr>
        <w:t>)</w:t>
      </w:r>
      <w:ins w:id="153" w:author="Sharday Mosurinjohn" w:date="2023-05-21T11:22:00Z">
        <w:r w:rsidR="00805F54">
          <w:rPr>
            <w:rFonts w:ascii="Times New Roman" w:hAnsi="Times New Roman" w:cs="Times New Roman"/>
          </w:rPr>
          <w:t>;</w:t>
        </w:r>
      </w:ins>
      <w:del w:id="154" w:author="Sharday Mosurinjohn" w:date="2023-05-21T11:22:00Z">
        <w:r w:rsidR="00BC29CF" w:rsidDel="00805F54">
          <w:rPr>
            <w:rFonts w:ascii="Times New Roman" w:hAnsi="Times New Roman" w:cs="Times New Roman"/>
          </w:rPr>
          <w:delText>),</w:delText>
        </w:r>
      </w:del>
      <w:r w:rsidR="00BC29CF">
        <w:rPr>
          <w:rFonts w:ascii="Times New Roman" w:hAnsi="Times New Roman" w:cs="Times New Roman"/>
        </w:rPr>
        <w:t xml:space="preserve"> </w:t>
      </w:r>
      <w:del w:id="155" w:author="Sharday Mosurinjohn" w:date="2023-05-21T11:22:00Z">
        <w:r w:rsidR="00B27238" w:rsidDel="00805F54">
          <w:rPr>
            <w:rFonts w:ascii="Times New Roman" w:hAnsi="Times New Roman" w:cs="Times New Roman"/>
          </w:rPr>
          <w:delText>and</w:delText>
        </w:r>
        <w:r w:rsidR="004C6554" w:rsidDel="00805F54">
          <w:rPr>
            <w:rFonts w:ascii="Times New Roman" w:hAnsi="Times New Roman" w:cs="Times New Roman"/>
          </w:rPr>
          <w:delText xml:space="preserve"> </w:delText>
        </w:r>
      </w:del>
      <w:r w:rsidR="004C6554">
        <w:rPr>
          <w:rFonts w:ascii="Times New Roman" w:hAnsi="Times New Roman" w:cs="Times New Roman"/>
        </w:rPr>
        <w:t>(2)</w:t>
      </w:r>
      <w:r w:rsidR="00B27238">
        <w:rPr>
          <w:rFonts w:ascii="Times New Roman" w:hAnsi="Times New Roman" w:cs="Times New Roman"/>
        </w:rPr>
        <w:t xml:space="preserve"> </w:t>
      </w:r>
      <w:r w:rsidR="00BA2DE6">
        <w:rPr>
          <w:rFonts w:ascii="Times New Roman" w:hAnsi="Times New Roman" w:cs="Times New Roman"/>
        </w:rPr>
        <w:t>the conviction that</w:t>
      </w:r>
      <w:r w:rsidR="00B27238">
        <w:rPr>
          <w:rFonts w:ascii="Times New Roman" w:hAnsi="Times New Roman" w:cs="Times New Roman"/>
        </w:rPr>
        <w:t xml:space="preserve"> </w:t>
      </w:r>
      <w:ins w:id="156" w:author="Sharday Mosurinjohn" w:date="2023-05-21T11:24:00Z">
        <w:r w:rsidR="00D55AF9">
          <w:rPr>
            <w:rFonts w:ascii="Times New Roman" w:hAnsi="Times New Roman" w:cs="Times New Roman"/>
          </w:rPr>
          <w:t xml:space="preserve">the social construction of </w:t>
        </w:r>
      </w:ins>
      <w:del w:id="157" w:author="Sharday Mosurinjohn" w:date="2023-05-21T11:23:00Z">
        <w:r w:rsidR="00B27238" w:rsidDel="00805F54">
          <w:rPr>
            <w:rFonts w:ascii="Times New Roman" w:hAnsi="Times New Roman" w:cs="Times New Roman"/>
          </w:rPr>
          <w:delText xml:space="preserve">this </w:delText>
        </w:r>
      </w:del>
      <w:ins w:id="158" w:author="Sharday Mosurinjohn" w:date="2023-05-21T11:23:00Z">
        <w:r w:rsidR="00805F54">
          <w:rPr>
            <w:rFonts w:ascii="Times New Roman" w:hAnsi="Times New Roman" w:cs="Times New Roman"/>
          </w:rPr>
          <w:t xml:space="preserve">“religion,” “politics,” and “society” </w:t>
        </w:r>
      </w:ins>
      <w:r w:rsidR="00B27238">
        <w:rPr>
          <w:rFonts w:ascii="Times New Roman" w:hAnsi="Times New Roman" w:cs="Times New Roman"/>
        </w:rPr>
        <w:t xml:space="preserve">matters because </w:t>
      </w:r>
      <w:del w:id="159" w:author="Sharday Mosurinjohn" w:date="2023-05-21T11:24:00Z">
        <w:r w:rsidR="00BC29CF" w:rsidDel="00D55AF9">
          <w:rPr>
            <w:rFonts w:ascii="Times New Roman" w:hAnsi="Times New Roman" w:cs="Times New Roman"/>
          </w:rPr>
          <w:delText>this</w:delText>
        </w:r>
        <w:r w:rsidR="0006614A" w:rsidDel="00D55AF9">
          <w:rPr>
            <w:rFonts w:ascii="Times New Roman" w:hAnsi="Times New Roman" w:cs="Times New Roman"/>
          </w:rPr>
          <w:delText xml:space="preserve"> </w:delText>
        </w:r>
        <w:r w:rsidR="001F5B94" w:rsidDel="00D55AF9">
          <w:rPr>
            <w:rFonts w:ascii="Times New Roman" w:hAnsi="Times New Roman" w:cs="Times New Roman"/>
          </w:rPr>
          <w:delText>so-called</w:delText>
        </w:r>
      </w:del>
      <w:ins w:id="160" w:author="Sharday Mosurinjohn" w:date="2023-05-21T11:24:00Z">
        <w:r w:rsidR="00D55AF9">
          <w:rPr>
            <w:rFonts w:ascii="Times New Roman" w:hAnsi="Times New Roman" w:cs="Times New Roman"/>
          </w:rPr>
          <w:t xml:space="preserve">the </w:t>
        </w:r>
      </w:ins>
      <w:del w:id="161" w:author="Sharday Mosurinjohn" w:date="2023-05-21T11:24:00Z">
        <w:r w:rsidR="001F5B94" w:rsidDel="00D55AF9">
          <w:rPr>
            <w:rFonts w:ascii="Times New Roman" w:hAnsi="Times New Roman" w:cs="Times New Roman"/>
          </w:rPr>
          <w:delText xml:space="preserve"> </w:delText>
        </w:r>
        <w:r w:rsidR="0006614A" w:rsidDel="00D55AF9">
          <w:rPr>
            <w:rFonts w:ascii="Times New Roman" w:hAnsi="Times New Roman" w:cs="Times New Roman"/>
          </w:rPr>
          <w:delText>“</w:delText>
        </w:r>
      </w:del>
      <w:r w:rsidR="0006614A">
        <w:rPr>
          <w:rFonts w:ascii="Times New Roman" w:hAnsi="Times New Roman" w:cs="Times New Roman"/>
        </w:rPr>
        <w:t>parasitic</w:t>
      </w:r>
      <w:r w:rsidR="00BA2DE6">
        <w:rPr>
          <w:rFonts w:ascii="Times New Roman" w:hAnsi="Times New Roman" w:cs="Times New Roman"/>
        </w:rPr>
        <w:t xml:space="preserve"> </w:t>
      </w:r>
      <w:r w:rsidR="00BC29CF">
        <w:rPr>
          <w:rFonts w:ascii="Times New Roman" w:hAnsi="Times New Roman" w:cs="Times New Roman"/>
        </w:rPr>
        <w:t>configuration</w:t>
      </w:r>
      <w:del w:id="162" w:author="Sharday Mosurinjohn" w:date="2023-05-21T11:24:00Z">
        <w:r w:rsidR="00BA2DE6" w:rsidDel="00D55AF9">
          <w:rPr>
            <w:rFonts w:ascii="Times New Roman" w:hAnsi="Times New Roman" w:cs="Times New Roman"/>
          </w:rPr>
          <w:delText>”</w:delText>
        </w:r>
      </w:del>
      <w:r w:rsidR="00BC29CF">
        <w:rPr>
          <w:rFonts w:ascii="Times New Roman" w:hAnsi="Times New Roman" w:cs="Times New Roman"/>
        </w:rPr>
        <w:t xml:space="preserve"> of </w:t>
      </w:r>
      <w:ins w:id="163" w:author="Sharday Mosurinjohn" w:date="2023-05-21T11:24:00Z">
        <w:r w:rsidR="00D55AF9">
          <w:rPr>
            <w:rFonts w:ascii="Times New Roman" w:hAnsi="Times New Roman" w:cs="Times New Roman"/>
          </w:rPr>
          <w:t xml:space="preserve">these </w:t>
        </w:r>
      </w:ins>
      <w:r w:rsidR="00BC29CF">
        <w:rPr>
          <w:rFonts w:ascii="Times New Roman" w:hAnsi="Times New Roman" w:cs="Times New Roman"/>
        </w:rPr>
        <w:t>categories has</w:t>
      </w:r>
      <w:r w:rsidR="00B27238">
        <w:rPr>
          <w:rFonts w:ascii="Times New Roman" w:hAnsi="Times New Roman" w:cs="Times New Roman"/>
        </w:rPr>
        <w:t xml:space="preserve"> </w:t>
      </w:r>
      <w:r w:rsidR="0006614A">
        <w:rPr>
          <w:rFonts w:ascii="Times New Roman" w:hAnsi="Times New Roman" w:cs="Times New Roman"/>
        </w:rPr>
        <w:t xml:space="preserve">important </w:t>
      </w:r>
      <w:r w:rsidR="00B27238">
        <w:rPr>
          <w:rFonts w:ascii="Times New Roman" w:hAnsi="Times New Roman" w:cs="Times New Roman"/>
        </w:rPr>
        <w:t>consequences</w:t>
      </w:r>
      <w:r w:rsidR="00BC29CF">
        <w:rPr>
          <w:rFonts w:ascii="Times New Roman" w:hAnsi="Times New Roman" w:cs="Times New Roman"/>
        </w:rPr>
        <w:t xml:space="preserve"> for the</w:t>
      </w:r>
      <w:r w:rsidR="0006614A">
        <w:rPr>
          <w:rFonts w:ascii="Times New Roman" w:hAnsi="Times New Roman" w:cs="Times New Roman"/>
        </w:rPr>
        <w:t xml:space="preserve"> </w:t>
      </w:r>
      <w:r w:rsidR="00BC29CF">
        <w:rPr>
          <w:rFonts w:ascii="Times New Roman" w:hAnsi="Times New Roman" w:cs="Times New Roman"/>
        </w:rPr>
        <w:t>distribution of power in the world</w:t>
      </w:r>
      <w:ins w:id="164" w:author="Sharday Mosurinjohn" w:date="2023-05-21T11:24:00Z">
        <w:r w:rsidR="00D55AF9">
          <w:rPr>
            <w:rFonts w:ascii="Times New Roman" w:hAnsi="Times New Roman" w:cs="Times New Roman"/>
          </w:rPr>
          <w:t xml:space="preserve">. Again, </w:t>
        </w:r>
        <w:r w:rsidR="00D55AF9">
          <w:rPr>
            <w:rFonts w:ascii="Times New Roman" w:hAnsi="Times New Roman" w:cs="Times New Roman"/>
            <w:i/>
            <w:iCs/>
          </w:rPr>
          <w:t xml:space="preserve">pace </w:t>
        </w:r>
        <w:r w:rsidR="00D55AF9">
          <w:rPr>
            <w:rFonts w:ascii="Times New Roman" w:hAnsi="Times New Roman" w:cs="Times New Roman"/>
          </w:rPr>
          <w:t>Fitzgerald, we find it useful to de</w:t>
        </w:r>
      </w:ins>
      <w:ins w:id="165" w:author="Sharday Mosurinjohn" w:date="2023-05-21T11:25:00Z">
        <w:r w:rsidR="00D55AF9">
          <w:rPr>
            <w:rFonts w:ascii="Times New Roman" w:hAnsi="Times New Roman" w:cs="Times New Roman"/>
          </w:rPr>
          <w:t xml:space="preserve">scribe this distribution of power </w:t>
        </w:r>
      </w:ins>
      <w:del w:id="166" w:author="Sharday Mosurinjohn" w:date="2023-05-21T11:24:00Z">
        <w:r w:rsidR="00BC29CF" w:rsidDel="00D55AF9">
          <w:rPr>
            <w:rFonts w:ascii="Times New Roman" w:hAnsi="Times New Roman" w:cs="Times New Roman"/>
          </w:rPr>
          <w:delText xml:space="preserve"> (</w:delText>
        </w:r>
      </w:del>
      <w:del w:id="167" w:author="Sharday Mosurinjohn" w:date="2023-05-21T11:25:00Z">
        <w:r w:rsidR="00BC29CF" w:rsidDel="00D55AF9">
          <w:rPr>
            <w:rFonts w:ascii="Times New Roman" w:hAnsi="Times New Roman" w:cs="Times New Roman"/>
          </w:rPr>
          <w:delText>and</w:delText>
        </w:r>
        <w:r w:rsidR="00BA2DE6" w:rsidDel="00D55AF9">
          <w:rPr>
            <w:rFonts w:ascii="Times New Roman" w:hAnsi="Times New Roman" w:cs="Times New Roman"/>
          </w:rPr>
          <w:delText xml:space="preserve"> is</w:delText>
        </w:r>
        <w:r w:rsidR="002001AD" w:rsidDel="00D55AF9">
          <w:rPr>
            <w:rFonts w:ascii="Times New Roman" w:hAnsi="Times New Roman" w:cs="Times New Roman"/>
          </w:rPr>
          <w:delText xml:space="preserve">, </w:delText>
        </w:r>
        <w:r w:rsidR="00BC29CF" w:rsidDel="00D55AF9">
          <w:rPr>
            <w:rFonts w:ascii="Times New Roman" w:hAnsi="Times New Roman" w:cs="Times New Roman"/>
          </w:rPr>
          <w:delText>in this sense</w:delText>
        </w:r>
        <w:r w:rsidR="002001AD" w:rsidDel="00D55AF9">
          <w:rPr>
            <w:rFonts w:ascii="Times New Roman" w:hAnsi="Times New Roman" w:cs="Times New Roman"/>
          </w:rPr>
          <w:delText>,</w:delText>
        </w:r>
      </w:del>
      <w:ins w:id="168" w:author="Sharday Mosurinjohn" w:date="2023-05-21T11:25:00Z">
        <w:r w:rsidR="00D55AF9">
          <w:rPr>
            <w:rFonts w:ascii="Times New Roman" w:hAnsi="Times New Roman" w:cs="Times New Roman"/>
          </w:rPr>
          <w:t>as</w:t>
        </w:r>
      </w:ins>
      <w:r w:rsidR="00731895">
        <w:rPr>
          <w:rFonts w:ascii="Times New Roman" w:hAnsi="Times New Roman" w:cs="Times New Roman"/>
        </w:rPr>
        <w:t xml:space="preserve"> </w:t>
      </w:r>
      <w:r w:rsidR="00BC29CF">
        <w:rPr>
          <w:rFonts w:ascii="Times New Roman" w:hAnsi="Times New Roman" w:cs="Times New Roman"/>
        </w:rPr>
        <w:t>“political</w:t>
      </w:r>
      <w:ins w:id="169" w:author="Sharday Mosurinjohn" w:date="2023-05-21T11:25:00Z">
        <w:r w:rsidR="00D55AF9">
          <w:rPr>
            <w:rFonts w:ascii="Times New Roman" w:hAnsi="Times New Roman" w:cs="Times New Roman"/>
          </w:rPr>
          <w:t>.</w:t>
        </w:r>
      </w:ins>
      <w:r w:rsidR="00BC29CF">
        <w:rPr>
          <w:rFonts w:ascii="Times New Roman" w:hAnsi="Times New Roman" w:cs="Times New Roman"/>
        </w:rPr>
        <w:t>”</w:t>
      </w:r>
      <w:del w:id="170" w:author="Sharday Mosurinjohn" w:date="2023-05-21T11:25:00Z">
        <w:r w:rsidR="00BC29CF" w:rsidDel="00D55AF9">
          <w:rPr>
            <w:rFonts w:ascii="Times New Roman" w:hAnsi="Times New Roman" w:cs="Times New Roman"/>
          </w:rPr>
          <w:delText>)</w:delText>
        </w:r>
        <w:r w:rsidR="005D5751" w:rsidDel="00D55AF9">
          <w:rPr>
            <w:rFonts w:ascii="Times New Roman" w:hAnsi="Times New Roman" w:cs="Times New Roman"/>
          </w:rPr>
          <w:delText>.</w:delText>
        </w:r>
      </w:del>
      <w:r w:rsidR="003E610A">
        <w:rPr>
          <w:rStyle w:val="FootnoteReference"/>
          <w:rFonts w:ascii="Times New Roman" w:hAnsi="Times New Roman" w:cs="Times New Roman"/>
        </w:rPr>
        <w:footnoteReference w:id="6"/>
      </w:r>
      <w:r w:rsidR="005879FD">
        <w:rPr>
          <w:rFonts w:ascii="Times New Roman" w:hAnsi="Times New Roman" w:cs="Times New Roman"/>
        </w:rPr>
        <w:t xml:space="preserve"> </w:t>
      </w:r>
    </w:p>
    <w:p w14:paraId="1CF4C8C4" w14:textId="7A365ACC" w:rsidR="00FA0E35" w:rsidRDefault="00EA4E70" w:rsidP="0006614A">
      <w:pPr>
        <w:ind w:firstLine="720"/>
        <w:rPr>
          <w:rFonts w:ascii="Times New Roman" w:hAnsi="Times New Roman" w:cs="Times New Roman"/>
        </w:rPr>
      </w:pPr>
      <w:r>
        <w:rPr>
          <w:rFonts w:ascii="Times New Roman" w:hAnsi="Times New Roman" w:cs="Times New Roman"/>
        </w:rPr>
        <w:t>So</w:t>
      </w:r>
      <w:r w:rsidR="002001AD">
        <w:rPr>
          <w:rFonts w:ascii="Times New Roman" w:hAnsi="Times New Roman" w:cs="Times New Roman"/>
        </w:rPr>
        <w:t>,</w:t>
      </w:r>
      <w:r w:rsidR="00E368AA">
        <w:rPr>
          <w:rFonts w:ascii="Times New Roman" w:hAnsi="Times New Roman" w:cs="Times New Roman"/>
        </w:rPr>
        <w:t xml:space="preserve"> </w:t>
      </w:r>
      <w:r w:rsidR="005879FD">
        <w:rPr>
          <w:rFonts w:ascii="Times New Roman" w:hAnsi="Times New Roman" w:cs="Times New Roman"/>
        </w:rPr>
        <w:t xml:space="preserve">while </w:t>
      </w:r>
      <w:del w:id="181" w:author="Sharday Mosurinjohn" w:date="2023-05-21T11:30:00Z">
        <w:r w:rsidR="005879FD" w:rsidDel="00DD7B49">
          <w:rPr>
            <w:rFonts w:ascii="Times New Roman" w:hAnsi="Times New Roman" w:cs="Times New Roman"/>
          </w:rPr>
          <w:delText xml:space="preserve">he may </w:delText>
        </w:r>
      </w:del>
      <w:ins w:id="182" w:author="Sharday Mosurinjohn" w:date="2023-05-21T11:31:00Z">
        <w:r w:rsidR="00DD7B49">
          <w:rPr>
            <w:rFonts w:ascii="Times New Roman" w:hAnsi="Times New Roman" w:cs="Times New Roman"/>
          </w:rPr>
          <w:t xml:space="preserve">Fitzgerald does </w:t>
        </w:r>
      </w:ins>
      <w:r w:rsidR="004C6554">
        <w:rPr>
          <w:rFonts w:ascii="Times New Roman" w:hAnsi="Times New Roman" w:cs="Times New Roman"/>
        </w:rPr>
        <w:t xml:space="preserve">not identify with the language we have chosen, we </w:t>
      </w:r>
      <w:del w:id="183" w:author="Sharday Mosurinjohn" w:date="2023-05-21T11:31:00Z">
        <w:r w:rsidR="004C6554" w:rsidDel="00DD7B49">
          <w:rPr>
            <w:rFonts w:ascii="Times New Roman" w:hAnsi="Times New Roman" w:cs="Times New Roman"/>
          </w:rPr>
          <w:delText xml:space="preserve">continue </w:delText>
        </w:r>
      </w:del>
      <w:ins w:id="184" w:author="Sharday Mosurinjohn" w:date="2023-05-21T11:31:00Z">
        <w:r w:rsidR="00DD7B49">
          <w:rPr>
            <w:rFonts w:ascii="Times New Roman" w:hAnsi="Times New Roman" w:cs="Times New Roman"/>
          </w:rPr>
          <w:t xml:space="preserve">offer a way of seeing </w:t>
        </w:r>
      </w:ins>
      <w:del w:id="185" w:author="Sharday Mosurinjohn" w:date="2023-05-21T11:31:00Z">
        <w:r w:rsidR="004C6554" w:rsidDel="00DD7B49">
          <w:rPr>
            <w:rFonts w:ascii="Times New Roman" w:hAnsi="Times New Roman" w:cs="Times New Roman"/>
          </w:rPr>
          <w:delText>to believe</w:delText>
        </w:r>
      </w:del>
      <w:ins w:id="186" w:author="Sharday Mosurinjohn" w:date="2023-05-21T11:31:00Z">
        <w:r w:rsidR="00DD7B49">
          <w:rPr>
            <w:rFonts w:ascii="Times New Roman" w:hAnsi="Times New Roman" w:cs="Times New Roman"/>
          </w:rPr>
          <w:t>how</w:t>
        </w:r>
      </w:ins>
      <w:r w:rsidR="005879FD">
        <w:rPr>
          <w:rFonts w:ascii="Times New Roman" w:hAnsi="Times New Roman" w:cs="Times New Roman"/>
        </w:rPr>
        <w:t xml:space="preserve"> </w:t>
      </w:r>
      <w:r w:rsidR="004C6554">
        <w:rPr>
          <w:rFonts w:ascii="Times New Roman" w:hAnsi="Times New Roman" w:cs="Times New Roman"/>
        </w:rPr>
        <w:t xml:space="preserve">much of </w:t>
      </w:r>
      <w:del w:id="187" w:author="Sharday Mosurinjohn" w:date="2023-05-21T11:32:00Z">
        <w:r w:rsidR="004E3812" w:rsidDel="00DD7B49">
          <w:rPr>
            <w:rFonts w:ascii="Times New Roman" w:hAnsi="Times New Roman" w:cs="Times New Roman"/>
          </w:rPr>
          <w:delText>Fitzgerald’s</w:delText>
        </w:r>
        <w:r w:rsidR="004C6554" w:rsidDel="00DD7B49">
          <w:rPr>
            <w:rFonts w:ascii="Times New Roman" w:hAnsi="Times New Roman" w:cs="Times New Roman"/>
          </w:rPr>
          <w:delText xml:space="preserve"> </w:delText>
        </w:r>
      </w:del>
      <w:ins w:id="188" w:author="Sharday Mosurinjohn" w:date="2023-05-21T11:32:00Z">
        <w:r w:rsidR="00DD7B49">
          <w:rPr>
            <w:rFonts w:ascii="Times New Roman" w:hAnsi="Times New Roman" w:cs="Times New Roman"/>
          </w:rPr>
          <w:t xml:space="preserve">his </w:t>
        </w:r>
      </w:ins>
      <w:r w:rsidR="004C6554">
        <w:rPr>
          <w:rFonts w:ascii="Times New Roman" w:hAnsi="Times New Roman" w:cs="Times New Roman"/>
        </w:rPr>
        <w:t>work</w:t>
      </w:r>
      <w:r w:rsidR="00E368AA">
        <w:rPr>
          <w:rFonts w:ascii="Times New Roman" w:hAnsi="Times New Roman" w:cs="Times New Roman"/>
        </w:rPr>
        <w:t xml:space="preserve"> fits within our description of CR</w:t>
      </w:r>
      <w:ins w:id="189" w:author="Sharday Mosurinjohn" w:date="2023-05-21T11:32:00Z">
        <w:r w:rsidR="002419EE">
          <w:rPr>
            <w:rFonts w:ascii="Times New Roman" w:hAnsi="Times New Roman" w:cs="Times New Roman"/>
          </w:rPr>
          <w:t xml:space="preserve">, </w:t>
        </w:r>
      </w:ins>
      <w:del w:id="190" w:author="Sharday Mosurinjohn" w:date="2023-05-21T11:32:00Z">
        <w:r w:rsidR="00E368AA" w:rsidDel="002419EE">
          <w:rPr>
            <w:rFonts w:ascii="Times New Roman" w:hAnsi="Times New Roman" w:cs="Times New Roman"/>
          </w:rPr>
          <w:delText xml:space="preserve">, </w:delText>
        </w:r>
      </w:del>
      <w:ins w:id="191" w:author="Sharday Mosurinjohn" w:date="2023-05-21T11:32:00Z">
        <w:r w:rsidR="002419EE">
          <w:rPr>
            <w:rFonts w:ascii="Times New Roman" w:hAnsi="Times New Roman" w:cs="Times New Roman"/>
          </w:rPr>
          <w:t>s</w:t>
        </w:r>
      </w:ins>
      <w:del w:id="192" w:author="Sharday Mosurinjohn" w:date="2023-05-21T11:32:00Z">
        <w:r w:rsidR="00BA2DE6" w:rsidDel="002419EE">
          <w:rPr>
            <w:rFonts w:ascii="Times New Roman" w:hAnsi="Times New Roman" w:cs="Times New Roman"/>
          </w:rPr>
          <w:delText>s</w:delText>
        </w:r>
      </w:del>
      <w:r w:rsidR="00BA2DE6">
        <w:rPr>
          <w:rFonts w:ascii="Times New Roman" w:hAnsi="Times New Roman" w:cs="Times New Roman"/>
        </w:rPr>
        <w:t>ince</w:t>
      </w:r>
      <w:r w:rsidR="00E368AA">
        <w:rPr>
          <w:rFonts w:ascii="Times New Roman" w:hAnsi="Times New Roman" w:cs="Times New Roman"/>
        </w:rPr>
        <w:t xml:space="preserve"> the “critical deconstruction of religion and related categories”</w:t>
      </w:r>
      <w:r w:rsidR="005879FD">
        <w:rPr>
          <w:rFonts w:ascii="Times New Roman" w:hAnsi="Times New Roman" w:cs="Times New Roman"/>
        </w:rPr>
        <w:t xml:space="preserve"> </w:t>
      </w:r>
      <w:del w:id="193" w:author="Sharday Mosurinjohn" w:date="2023-05-21T11:32:00Z">
        <w:r w:rsidR="00BA2DE6" w:rsidDel="002419EE">
          <w:rPr>
            <w:rFonts w:ascii="Times New Roman" w:hAnsi="Times New Roman" w:cs="Times New Roman"/>
          </w:rPr>
          <w:delText xml:space="preserve">quite clearly </w:delText>
        </w:r>
      </w:del>
      <w:del w:id="194" w:author="Sharday Mosurinjohn" w:date="2023-05-21T11:33:00Z">
        <w:r w:rsidR="00BA2DE6" w:rsidDel="002419EE">
          <w:rPr>
            <w:rFonts w:ascii="Times New Roman" w:hAnsi="Times New Roman" w:cs="Times New Roman"/>
          </w:rPr>
          <w:delText xml:space="preserve">does </w:delText>
        </w:r>
      </w:del>
      <w:r w:rsidR="00BA2DE6">
        <w:rPr>
          <w:rFonts w:ascii="Times New Roman" w:hAnsi="Times New Roman" w:cs="Times New Roman"/>
        </w:rPr>
        <w:t>entail</w:t>
      </w:r>
      <w:ins w:id="195" w:author="Sharday Mosurinjohn" w:date="2023-05-21T11:33:00Z">
        <w:r w:rsidR="002419EE">
          <w:rPr>
            <w:rFonts w:ascii="Times New Roman" w:hAnsi="Times New Roman" w:cs="Times New Roman"/>
          </w:rPr>
          <w:t>s</w:t>
        </w:r>
      </w:ins>
      <w:r w:rsidR="005879FD">
        <w:rPr>
          <w:rFonts w:ascii="Times New Roman" w:hAnsi="Times New Roman" w:cs="Times New Roman"/>
        </w:rPr>
        <w:t xml:space="preserve"> the view that </w:t>
      </w:r>
      <w:r w:rsidR="00E368AA" w:rsidRPr="004C6554">
        <w:rPr>
          <w:rFonts w:ascii="Times New Roman" w:hAnsi="Times New Roman" w:cs="Times New Roman"/>
          <w:i/>
          <w:iCs/>
        </w:rPr>
        <w:t>religion</w:t>
      </w:r>
      <w:r w:rsidR="00E368AA">
        <w:rPr>
          <w:rFonts w:ascii="Times New Roman" w:hAnsi="Times New Roman" w:cs="Times New Roman"/>
        </w:rPr>
        <w:t xml:space="preserve"> as an analytic category results in reification and naturalization, is unduly normative</w:t>
      </w:r>
      <w:del w:id="196" w:author="Sharday Mosurinjohn" w:date="2023-05-21T11:33:00Z">
        <w:r w:rsidR="00E368AA" w:rsidDel="002419EE">
          <w:rPr>
            <w:rFonts w:ascii="Times New Roman" w:hAnsi="Times New Roman" w:cs="Times New Roman"/>
          </w:rPr>
          <w:delText xml:space="preserve"> (</w:delText>
        </w:r>
        <w:r w:rsidR="00BA2DE6" w:rsidDel="002419EE">
          <w:rPr>
            <w:rFonts w:ascii="Times New Roman" w:hAnsi="Times New Roman" w:cs="Times New Roman"/>
          </w:rPr>
          <w:delText>which, in Fitzgerald’s case, means</w:delText>
        </w:r>
        <w:r w:rsidDel="002419EE">
          <w:rPr>
            <w:rFonts w:ascii="Times New Roman" w:hAnsi="Times New Roman" w:cs="Times New Roman"/>
          </w:rPr>
          <w:delText xml:space="preserve"> something like</w:delText>
        </w:r>
        <w:r w:rsidR="00BA2DE6" w:rsidDel="002419EE">
          <w:rPr>
            <w:rFonts w:ascii="Times New Roman" w:hAnsi="Times New Roman" w:cs="Times New Roman"/>
          </w:rPr>
          <w:delText xml:space="preserve"> </w:delText>
        </w:r>
        <w:r w:rsidR="00E368AA" w:rsidDel="002419EE">
          <w:rPr>
            <w:rFonts w:ascii="Times New Roman" w:hAnsi="Times New Roman" w:cs="Times New Roman"/>
          </w:rPr>
          <w:delText>morally unjustified)</w:delText>
        </w:r>
      </w:del>
      <w:r w:rsidR="00E368AA">
        <w:rPr>
          <w:rFonts w:ascii="Times New Roman" w:hAnsi="Times New Roman" w:cs="Times New Roman"/>
        </w:rPr>
        <w:t xml:space="preserve">, and </w:t>
      </w:r>
      <w:r w:rsidR="005879FD">
        <w:rPr>
          <w:rFonts w:ascii="Times New Roman" w:hAnsi="Times New Roman" w:cs="Times New Roman"/>
        </w:rPr>
        <w:t>should therefore</w:t>
      </w:r>
      <w:r w:rsidR="00E368AA">
        <w:rPr>
          <w:rFonts w:ascii="Times New Roman" w:hAnsi="Times New Roman" w:cs="Times New Roman"/>
        </w:rPr>
        <w:t xml:space="preserve"> be abandoned.</w:t>
      </w:r>
      <w:r w:rsidR="005D5751">
        <w:rPr>
          <w:rFonts w:ascii="Times New Roman" w:hAnsi="Times New Roman" w:cs="Times New Roman"/>
        </w:rPr>
        <w:t xml:space="preserve"> </w:t>
      </w:r>
      <w:del w:id="197" w:author="Sharday Mosurinjohn" w:date="2023-05-21T11:33:00Z">
        <w:r w:rsidDel="002419EE">
          <w:rPr>
            <w:rFonts w:ascii="Times New Roman" w:hAnsi="Times New Roman" w:cs="Times New Roman"/>
          </w:rPr>
          <w:delText>And</w:delText>
        </w:r>
        <w:r w:rsidR="005D5751" w:rsidDel="002419EE">
          <w:rPr>
            <w:rFonts w:ascii="Times New Roman" w:hAnsi="Times New Roman" w:cs="Times New Roman"/>
          </w:rPr>
          <w:delText xml:space="preserve"> </w:delText>
        </w:r>
        <w:r w:rsidDel="002419EE">
          <w:rPr>
            <w:rFonts w:ascii="Times New Roman" w:hAnsi="Times New Roman" w:cs="Times New Roman"/>
          </w:rPr>
          <w:delText>although</w:delText>
        </w:r>
        <w:r w:rsidR="005D5751" w:rsidDel="002419EE">
          <w:rPr>
            <w:rFonts w:ascii="Times New Roman" w:hAnsi="Times New Roman" w:cs="Times New Roman"/>
          </w:rPr>
          <w:delText xml:space="preserve"> w</w:delText>
        </w:r>
      </w:del>
      <w:ins w:id="198" w:author="Sharday Mosurinjohn" w:date="2023-05-21T11:33:00Z">
        <w:r w:rsidR="002419EE">
          <w:rPr>
            <w:rFonts w:ascii="Times New Roman" w:hAnsi="Times New Roman" w:cs="Times New Roman"/>
          </w:rPr>
          <w:t>W</w:t>
        </w:r>
      </w:ins>
      <w:r w:rsidR="005D5751">
        <w:rPr>
          <w:rFonts w:ascii="Times New Roman" w:hAnsi="Times New Roman" w:cs="Times New Roman"/>
        </w:rPr>
        <w:t>e</w:t>
      </w:r>
      <w:ins w:id="199" w:author="Sharday Mosurinjohn" w:date="2023-05-21T11:33:00Z">
        <w:r w:rsidR="002419EE">
          <w:rPr>
            <w:rFonts w:ascii="Times New Roman" w:hAnsi="Times New Roman" w:cs="Times New Roman"/>
          </w:rPr>
          <w:t xml:space="preserve"> also</w:t>
        </w:r>
      </w:ins>
      <w:r w:rsidR="005D5751">
        <w:rPr>
          <w:rFonts w:ascii="Times New Roman" w:hAnsi="Times New Roman" w:cs="Times New Roman"/>
        </w:rPr>
        <w:t xml:space="preserve"> recognize</w:t>
      </w:r>
      <w:r w:rsidR="004E3812">
        <w:rPr>
          <w:rFonts w:ascii="Times New Roman" w:hAnsi="Times New Roman" w:cs="Times New Roman"/>
        </w:rPr>
        <w:t>—</w:t>
      </w:r>
      <w:r w:rsidR="005D5751">
        <w:rPr>
          <w:rFonts w:ascii="Times New Roman" w:hAnsi="Times New Roman" w:cs="Times New Roman"/>
        </w:rPr>
        <w:t xml:space="preserve">and indeed </w:t>
      </w:r>
      <w:r w:rsidR="005879FD">
        <w:rPr>
          <w:rFonts w:ascii="Times New Roman" w:hAnsi="Times New Roman" w:cs="Times New Roman"/>
        </w:rPr>
        <w:t xml:space="preserve">spend time discussing </w:t>
      </w:r>
      <w:r w:rsidR="00267DBD">
        <w:rPr>
          <w:rFonts w:ascii="Times New Roman" w:hAnsi="Times New Roman" w:cs="Times New Roman"/>
        </w:rPr>
        <w:t xml:space="preserve">in our </w:t>
      </w:r>
      <w:r w:rsidR="00267DBD">
        <w:rPr>
          <w:rFonts w:ascii="Times New Roman" w:hAnsi="Times New Roman" w:cs="Times New Roman"/>
          <w:i/>
          <w:iCs/>
        </w:rPr>
        <w:t xml:space="preserve">JAAR </w:t>
      </w:r>
      <w:r w:rsidR="00267DBD">
        <w:rPr>
          <w:rFonts w:ascii="Times New Roman" w:hAnsi="Times New Roman" w:cs="Times New Roman"/>
        </w:rPr>
        <w:t>pie</w:t>
      </w:r>
      <w:r w:rsidR="00BF18E6">
        <w:rPr>
          <w:rFonts w:ascii="Times New Roman" w:hAnsi="Times New Roman" w:cs="Times New Roman"/>
        </w:rPr>
        <w:t>ce</w:t>
      </w:r>
      <w:r w:rsidR="004E3812">
        <w:rPr>
          <w:rFonts w:ascii="Times New Roman" w:hAnsi="Times New Roman" w:cs="Times New Roman"/>
        </w:rPr>
        <w:t>—</w:t>
      </w:r>
      <w:r w:rsidR="00BF18E6">
        <w:rPr>
          <w:rFonts w:ascii="Times New Roman" w:hAnsi="Times New Roman" w:cs="Times New Roman"/>
        </w:rPr>
        <w:t xml:space="preserve">that </w:t>
      </w:r>
      <w:r w:rsidR="005D5751">
        <w:rPr>
          <w:rFonts w:ascii="Times New Roman" w:hAnsi="Times New Roman" w:cs="Times New Roman"/>
        </w:rPr>
        <w:t>those</w:t>
      </w:r>
      <w:r w:rsidR="00F9529B">
        <w:rPr>
          <w:rFonts w:ascii="Times New Roman" w:hAnsi="Times New Roman" w:cs="Times New Roman"/>
        </w:rPr>
        <w:t xml:space="preserve"> we</w:t>
      </w:r>
      <w:r w:rsidR="005D5751">
        <w:rPr>
          <w:rFonts w:ascii="Times New Roman" w:hAnsi="Times New Roman" w:cs="Times New Roman"/>
        </w:rPr>
        <w:t xml:space="preserve"> </w:t>
      </w:r>
      <w:r w:rsidR="00F9529B">
        <w:rPr>
          <w:rFonts w:ascii="Times New Roman" w:hAnsi="Times New Roman" w:cs="Times New Roman"/>
        </w:rPr>
        <w:t>conceive</w:t>
      </w:r>
      <w:r w:rsidR="005D5751">
        <w:rPr>
          <w:rFonts w:ascii="Times New Roman" w:hAnsi="Times New Roman" w:cs="Times New Roman"/>
        </w:rPr>
        <w:t xml:space="preserve"> as CR scholars</w:t>
      </w:r>
      <w:r w:rsidR="005879FD">
        <w:rPr>
          <w:rFonts w:ascii="Times New Roman" w:hAnsi="Times New Roman" w:cs="Times New Roman"/>
        </w:rPr>
        <w:t xml:space="preserve"> hold </w:t>
      </w:r>
      <w:r w:rsidR="005D5751">
        <w:rPr>
          <w:rFonts w:ascii="Times New Roman" w:hAnsi="Times New Roman" w:cs="Times New Roman"/>
        </w:rPr>
        <w:t>diverg</w:t>
      </w:r>
      <w:r w:rsidR="005879FD">
        <w:rPr>
          <w:rFonts w:ascii="Times New Roman" w:hAnsi="Times New Roman" w:cs="Times New Roman"/>
        </w:rPr>
        <w:t>ing views</w:t>
      </w:r>
      <w:r w:rsidR="005D5751">
        <w:rPr>
          <w:rFonts w:ascii="Times New Roman" w:hAnsi="Times New Roman" w:cs="Times New Roman"/>
        </w:rPr>
        <w:t xml:space="preserve"> on particular issues</w:t>
      </w:r>
      <w:ins w:id="200" w:author="Sharday Mosurinjohn" w:date="2023-05-21T11:33:00Z">
        <w:r w:rsidR="002419EE">
          <w:rPr>
            <w:rFonts w:ascii="Times New Roman" w:hAnsi="Times New Roman" w:cs="Times New Roman"/>
          </w:rPr>
          <w:t>,</w:t>
        </w:r>
      </w:ins>
      <w:r w:rsidR="005D5751">
        <w:rPr>
          <w:rFonts w:ascii="Times New Roman" w:hAnsi="Times New Roman" w:cs="Times New Roman"/>
        </w:rPr>
        <w:t xml:space="preserve"> we </w:t>
      </w:r>
      <w:del w:id="201" w:author="Sharday Mosurinjohn" w:date="2023-05-21T11:34:00Z">
        <w:r w:rsidR="005D5751" w:rsidDel="0043708B">
          <w:rPr>
            <w:rFonts w:ascii="Times New Roman" w:hAnsi="Times New Roman" w:cs="Times New Roman"/>
          </w:rPr>
          <w:delText xml:space="preserve">stand by our claim that there exists </w:delText>
        </w:r>
      </w:del>
      <w:ins w:id="202" w:author="Sharday Mosurinjohn" w:date="2023-05-21T11:34:00Z">
        <w:r w:rsidR="0043708B">
          <w:rPr>
            <w:rFonts w:ascii="Times New Roman" w:hAnsi="Times New Roman" w:cs="Times New Roman"/>
          </w:rPr>
          <w:t xml:space="preserve">find it useful to model a current in the field as </w:t>
        </w:r>
      </w:ins>
      <w:r w:rsidR="005D5751">
        <w:rPr>
          <w:rFonts w:ascii="Times New Roman" w:hAnsi="Times New Roman" w:cs="Times New Roman"/>
        </w:rPr>
        <w:t xml:space="preserve">something like a methodological school of CR, </w:t>
      </w:r>
      <w:del w:id="203" w:author="Sharday Mosurinjohn" w:date="2023-05-21T11:35:00Z">
        <w:r w:rsidR="00E368AA" w:rsidDel="0043708B">
          <w:rPr>
            <w:rFonts w:ascii="Times New Roman" w:hAnsi="Times New Roman" w:cs="Times New Roman"/>
          </w:rPr>
          <w:delText>and that</w:delText>
        </w:r>
      </w:del>
      <w:ins w:id="204" w:author="Sharday Mosurinjohn" w:date="2023-05-21T11:35:00Z">
        <w:r w:rsidR="0043708B">
          <w:rPr>
            <w:rFonts w:ascii="Times New Roman" w:hAnsi="Times New Roman" w:cs="Times New Roman"/>
          </w:rPr>
          <w:t>which, in our modelling,</w:t>
        </w:r>
      </w:ins>
      <w:r w:rsidR="00E368AA">
        <w:rPr>
          <w:rFonts w:ascii="Times New Roman" w:hAnsi="Times New Roman" w:cs="Times New Roman"/>
        </w:rPr>
        <w:t xml:space="preserve"> Fitzgerald</w:t>
      </w:r>
      <w:ins w:id="205" w:author="Sharday Mosurinjohn" w:date="2023-05-21T11:35:00Z">
        <w:r w:rsidR="0043708B">
          <w:rPr>
            <w:rFonts w:ascii="Times New Roman" w:hAnsi="Times New Roman" w:cs="Times New Roman"/>
          </w:rPr>
          <w:t xml:space="preserve">’s work has made </w:t>
        </w:r>
      </w:ins>
      <w:ins w:id="206" w:author="Sharday Mosurinjohn" w:date="2023-05-21T11:36:00Z">
        <w:r w:rsidR="0043708B">
          <w:rPr>
            <w:rFonts w:ascii="Times New Roman" w:hAnsi="Times New Roman" w:cs="Times New Roman"/>
          </w:rPr>
          <w:t>major contributions to.</w:t>
        </w:r>
      </w:ins>
      <w:r w:rsidR="00E368AA">
        <w:rPr>
          <w:rFonts w:ascii="Times New Roman" w:hAnsi="Times New Roman" w:cs="Times New Roman"/>
        </w:rPr>
        <w:t xml:space="preserve"> </w:t>
      </w:r>
      <w:del w:id="207" w:author="Sharday Mosurinjohn" w:date="2023-05-21T11:35:00Z">
        <w:r w:rsidR="00E368AA" w:rsidDel="0043708B">
          <w:rPr>
            <w:rFonts w:ascii="Times New Roman" w:hAnsi="Times New Roman" w:cs="Times New Roman"/>
          </w:rPr>
          <w:delText>can plausibly be classified as a representative thereof.</w:delText>
        </w:r>
      </w:del>
    </w:p>
    <w:p w14:paraId="1A7C58DF" w14:textId="77777777" w:rsidR="0057681F" w:rsidRDefault="00774D2D" w:rsidP="00FE110B">
      <w:pPr>
        <w:ind w:firstLine="720"/>
        <w:rPr>
          <w:ins w:id="208" w:author="Sharday Mosurinjohn" w:date="2023-05-21T11:44:00Z"/>
          <w:rFonts w:ascii="Times New Roman" w:hAnsi="Times New Roman" w:cs="Times New Roman"/>
        </w:rPr>
      </w:pPr>
      <w:r>
        <w:rPr>
          <w:rFonts w:ascii="Times New Roman" w:hAnsi="Times New Roman" w:cs="Times New Roman"/>
        </w:rPr>
        <w:t>Does this amount to an act of reification? I</w:t>
      </w:r>
      <w:r w:rsidR="00D3284B">
        <w:rPr>
          <w:rFonts w:ascii="Times New Roman" w:hAnsi="Times New Roman" w:cs="Times New Roman"/>
        </w:rPr>
        <w:t xml:space="preserve">n </w:t>
      </w:r>
      <w:r>
        <w:rPr>
          <w:rFonts w:ascii="Times New Roman" w:hAnsi="Times New Roman" w:cs="Times New Roman"/>
        </w:rPr>
        <w:t>attempting to describe</w:t>
      </w:r>
      <w:r w:rsidR="00D3284B">
        <w:rPr>
          <w:rFonts w:ascii="Times New Roman" w:hAnsi="Times New Roman" w:cs="Times New Roman"/>
        </w:rPr>
        <w:t xml:space="preserve"> a distinctive methodological school, labeling it, and</w:t>
      </w:r>
      <w:r w:rsidR="00D74EB4">
        <w:rPr>
          <w:rFonts w:ascii="Times New Roman" w:hAnsi="Times New Roman" w:cs="Times New Roman"/>
        </w:rPr>
        <w:t xml:space="preserve"> then</w:t>
      </w:r>
      <w:r w:rsidR="00D3284B">
        <w:rPr>
          <w:rFonts w:ascii="Times New Roman" w:hAnsi="Times New Roman" w:cs="Times New Roman"/>
        </w:rPr>
        <w:t xml:space="preserve"> identifying what we view as some of its key representative figures,</w:t>
      </w:r>
      <w:r w:rsidR="00082F74">
        <w:rPr>
          <w:rStyle w:val="FootnoteReference"/>
          <w:rFonts w:ascii="Times New Roman" w:hAnsi="Times New Roman" w:cs="Times New Roman"/>
        </w:rPr>
        <w:footnoteReference w:id="7"/>
      </w:r>
      <w:r w:rsidR="00D3284B">
        <w:rPr>
          <w:rFonts w:ascii="Times New Roman" w:hAnsi="Times New Roman" w:cs="Times New Roman"/>
        </w:rPr>
        <w:t xml:space="preserve"> </w:t>
      </w:r>
      <w:r>
        <w:rPr>
          <w:rFonts w:ascii="Times New Roman" w:hAnsi="Times New Roman" w:cs="Times New Roman"/>
        </w:rPr>
        <w:t xml:space="preserve">Fitzgerald </w:t>
      </w:r>
      <w:del w:id="225" w:author="Sharday Mosurinjohn" w:date="2023-05-21T11:37:00Z">
        <w:r w:rsidDel="0043708B">
          <w:rPr>
            <w:rFonts w:ascii="Times New Roman" w:hAnsi="Times New Roman" w:cs="Times New Roman"/>
          </w:rPr>
          <w:delText>charges us with</w:delText>
        </w:r>
      </w:del>
      <w:ins w:id="226" w:author="Sharday Mosurinjohn" w:date="2023-05-21T11:37:00Z">
        <w:r w:rsidR="0043708B">
          <w:rPr>
            <w:rFonts w:ascii="Times New Roman" w:hAnsi="Times New Roman" w:cs="Times New Roman"/>
          </w:rPr>
          <w:t>worries we are</w:t>
        </w:r>
      </w:ins>
      <w:r>
        <w:rPr>
          <w:rFonts w:ascii="Times New Roman" w:hAnsi="Times New Roman" w:cs="Times New Roman"/>
        </w:rPr>
        <w:t xml:space="preserve"> turning</w:t>
      </w:r>
      <w:r w:rsidR="00954528" w:rsidRPr="00FF5263">
        <w:rPr>
          <w:rFonts w:ascii="Times New Roman" w:hAnsi="Times New Roman" w:cs="Times New Roman"/>
        </w:rPr>
        <w:t xml:space="preserve"> CR into </w:t>
      </w:r>
      <w:r w:rsidR="00FF5263">
        <w:rPr>
          <w:rFonts w:ascii="Times New Roman" w:hAnsi="Times New Roman" w:cs="Times New Roman"/>
        </w:rPr>
        <w:t xml:space="preserve">an </w:t>
      </w:r>
      <w:r w:rsidR="00954528" w:rsidRPr="00FF5263">
        <w:rPr>
          <w:rFonts w:ascii="Times New Roman" w:hAnsi="Times New Roman" w:cs="Times New Roman"/>
        </w:rPr>
        <w:t>“objective independent reality” (4)</w:t>
      </w:r>
      <w:r w:rsidR="00FF5263">
        <w:rPr>
          <w:rFonts w:ascii="Times New Roman" w:hAnsi="Times New Roman" w:cs="Times New Roman"/>
        </w:rPr>
        <w:t xml:space="preserve"> and </w:t>
      </w:r>
      <w:r w:rsidR="00954528" w:rsidRPr="00FF5263">
        <w:rPr>
          <w:rFonts w:ascii="Times New Roman" w:hAnsi="Times New Roman" w:cs="Times New Roman"/>
        </w:rPr>
        <w:t>an “entity with an inside” (19)</w:t>
      </w:r>
      <w:r>
        <w:rPr>
          <w:rFonts w:ascii="Times New Roman" w:hAnsi="Times New Roman" w:cs="Times New Roman"/>
        </w:rPr>
        <w:t xml:space="preserve">. We </w:t>
      </w:r>
      <w:ins w:id="227" w:author="Sharday Mosurinjohn" w:date="2023-05-21T11:37:00Z">
        <w:r w:rsidR="0043708B">
          <w:rPr>
            <w:rFonts w:ascii="Times New Roman" w:hAnsi="Times New Roman" w:cs="Times New Roman"/>
          </w:rPr>
          <w:t>appreciate his con</w:t>
        </w:r>
      </w:ins>
      <w:ins w:id="228" w:author="Sharday Mosurinjohn" w:date="2023-05-21T11:38:00Z">
        <w:r w:rsidR="0043708B">
          <w:rPr>
            <w:rFonts w:ascii="Times New Roman" w:hAnsi="Times New Roman" w:cs="Times New Roman"/>
          </w:rPr>
          <w:t xml:space="preserve">cern against reification because we agree that maintaining fluidity </w:t>
        </w:r>
      </w:ins>
      <w:ins w:id="229" w:author="Sharday Mosurinjohn" w:date="2023-05-21T11:39:00Z">
        <w:r w:rsidR="0043708B">
          <w:rPr>
            <w:rFonts w:ascii="Times New Roman" w:hAnsi="Times New Roman" w:cs="Times New Roman"/>
          </w:rPr>
          <w:t xml:space="preserve">in our models keeps them moving and alive. </w:t>
        </w:r>
      </w:ins>
      <w:del w:id="230" w:author="Sharday Mosurinjohn" w:date="2023-05-21T11:39:00Z">
        <w:r w:rsidDel="0043708B">
          <w:rPr>
            <w:rFonts w:ascii="Times New Roman" w:hAnsi="Times New Roman" w:cs="Times New Roman"/>
          </w:rPr>
          <w:delText>find this criticism baffling</w:delText>
        </w:r>
        <w:r w:rsidR="0024262D" w:rsidDel="0043708B">
          <w:rPr>
            <w:rFonts w:ascii="Times New Roman" w:hAnsi="Times New Roman" w:cs="Times New Roman"/>
          </w:rPr>
          <w:delText>.</w:delText>
        </w:r>
      </w:del>
      <w:del w:id="231" w:author="Sharday Mosurinjohn" w:date="2023-05-21T11:30:00Z">
        <w:r w:rsidR="0024262D" w:rsidDel="00150FE9">
          <w:rPr>
            <w:rStyle w:val="FootnoteReference"/>
            <w:rFonts w:ascii="Times New Roman" w:hAnsi="Times New Roman" w:cs="Times New Roman"/>
          </w:rPr>
          <w:footnoteReference w:id="8"/>
        </w:r>
      </w:del>
      <w:del w:id="234" w:author="Sharday Mosurinjohn" w:date="2023-05-21T11:39:00Z">
        <w:r w:rsidR="0024262D" w:rsidDel="0043708B">
          <w:rPr>
            <w:rFonts w:ascii="Times New Roman" w:hAnsi="Times New Roman" w:cs="Times New Roman"/>
          </w:rPr>
          <w:delText xml:space="preserve"> </w:delText>
        </w:r>
        <w:r w:rsidR="00096046" w:rsidDel="0043708B">
          <w:rPr>
            <w:rFonts w:ascii="Times New Roman" w:hAnsi="Times New Roman" w:cs="Times New Roman"/>
          </w:rPr>
          <w:delText>For all</w:delText>
        </w:r>
      </w:del>
      <w:ins w:id="235" w:author="Sharday Mosurinjohn" w:date="2023-05-21T11:39:00Z">
        <w:r w:rsidR="0043708B">
          <w:rPr>
            <w:rFonts w:ascii="Times New Roman" w:hAnsi="Times New Roman" w:cs="Times New Roman"/>
          </w:rPr>
          <w:t>With this in mind, we can rephrase what</w:t>
        </w:r>
      </w:ins>
      <w:r w:rsidR="00096046">
        <w:rPr>
          <w:rFonts w:ascii="Times New Roman" w:hAnsi="Times New Roman" w:cs="Times New Roman"/>
        </w:rPr>
        <w:t xml:space="preserve"> we have done </w:t>
      </w:r>
      <w:ins w:id="236" w:author="Sharday Mosurinjohn" w:date="2023-05-21T11:39:00Z">
        <w:r w:rsidR="0043708B">
          <w:rPr>
            <w:rFonts w:ascii="Times New Roman" w:hAnsi="Times New Roman" w:cs="Times New Roman"/>
          </w:rPr>
          <w:t xml:space="preserve">like this: </w:t>
        </w:r>
      </w:ins>
      <w:ins w:id="237" w:author="Sharday Mosurinjohn" w:date="2023-05-21T11:40:00Z">
        <w:r w:rsidR="0043708B">
          <w:rPr>
            <w:rFonts w:ascii="Times New Roman" w:hAnsi="Times New Roman" w:cs="Times New Roman"/>
          </w:rPr>
          <w:t>we have</w:t>
        </w:r>
      </w:ins>
      <w:del w:id="238" w:author="Sharday Mosurinjohn" w:date="2023-05-21T11:40:00Z">
        <w:r w:rsidR="00096046" w:rsidDel="0043708B">
          <w:rPr>
            <w:rFonts w:ascii="Times New Roman" w:hAnsi="Times New Roman" w:cs="Times New Roman"/>
          </w:rPr>
          <w:delText>is</w:delText>
        </w:r>
      </w:del>
      <w:r w:rsidR="00096046">
        <w:rPr>
          <w:rFonts w:ascii="Times New Roman" w:hAnsi="Times New Roman" w:cs="Times New Roman"/>
        </w:rPr>
        <w:t xml:space="preserve"> tr</w:t>
      </w:r>
      <w:ins w:id="239" w:author="Sharday Mosurinjohn" w:date="2023-05-21T11:40:00Z">
        <w:r w:rsidR="0043708B">
          <w:rPr>
            <w:rFonts w:ascii="Times New Roman" w:hAnsi="Times New Roman" w:cs="Times New Roman"/>
          </w:rPr>
          <w:t>ied</w:t>
        </w:r>
      </w:ins>
      <w:del w:id="240" w:author="Sharday Mosurinjohn" w:date="2023-05-21T11:40:00Z">
        <w:r w:rsidR="00096046" w:rsidDel="0043708B">
          <w:rPr>
            <w:rFonts w:ascii="Times New Roman" w:hAnsi="Times New Roman" w:cs="Times New Roman"/>
          </w:rPr>
          <w:delText>y</w:delText>
        </w:r>
      </w:del>
      <w:r w:rsidR="00096046">
        <w:rPr>
          <w:rFonts w:ascii="Times New Roman" w:hAnsi="Times New Roman" w:cs="Times New Roman"/>
        </w:rPr>
        <w:t xml:space="preserve"> to spell out what we take to be the common methodological commitments animating the</w:t>
      </w:r>
      <w:r w:rsidR="00902AF3">
        <w:rPr>
          <w:rFonts w:ascii="Times New Roman" w:hAnsi="Times New Roman" w:cs="Times New Roman"/>
        </w:rPr>
        <w:t xml:space="preserve"> varied </w:t>
      </w:r>
      <w:r w:rsidR="00096046">
        <w:rPr>
          <w:rFonts w:ascii="Times New Roman" w:hAnsi="Times New Roman" w:cs="Times New Roman"/>
        </w:rPr>
        <w:t xml:space="preserve">projects of scholars such as Fitzgerald, McCutcheon, Martin, and others, and then grouped these under a shared </w:t>
      </w:r>
      <w:r w:rsidR="00612798">
        <w:rPr>
          <w:rFonts w:ascii="Times New Roman" w:hAnsi="Times New Roman" w:cs="Times New Roman"/>
        </w:rPr>
        <w:t>category</w:t>
      </w:r>
      <w:r w:rsidR="004E3812">
        <w:rPr>
          <w:rFonts w:ascii="Times New Roman" w:hAnsi="Times New Roman" w:cs="Times New Roman"/>
        </w:rPr>
        <w:t xml:space="preserve"> (i.e., critical religion)</w:t>
      </w:r>
      <w:r w:rsidR="00096046">
        <w:rPr>
          <w:rFonts w:ascii="Times New Roman" w:hAnsi="Times New Roman" w:cs="Times New Roman"/>
        </w:rPr>
        <w:t xml:space="preserve">. Of course, </w:t>
      </w:r>
      <w:del w:id="241" w:author="Sharday Mosurinjohn" w:date="2023-05-21T11:40:00Z">
        <w:r w:rsidR="00096046" w:rsidDel="0043708B">
          <w:rPr>
            <w:rFonts w:ascii="Times New Roman" w:hAnsi="Times New Roman" w:cs="Times New Roman"/>
          </w:rPr>
          <w:delText xml:space="preserve">a critic </w:delText>
        </w:r>
      </w:del>
      <w:ins w:id="242" w:author="Sharday Mosurinjohn" w:date="2023-05-21T11:40:00Z">
        <w:r w:rsidR="0043708B">
          <w:rPr>
            <w:rFonts w:ascii="Times New Roman" w:hAnsi="Times New Roman" w:cs="Times New Roman"/>
          </w:rPr>
          <w:t xml:space="preserve">Fitzgerald and others </w:t>
        </w:r>
      </w:ins>
      <w:r w:rsidR="00096046">
        <w:rPr>
          <w:rFonts w:ascii="Times New Roman" w:hAnsi="Times New Roman" w:cs="Times New Roman"/>
        </w:rPr>
        <w:t xml:space="preserve">might wish to contest the accuracy or utility of our </w:t>
      </w:r>
      <w:r w:rsidR="0012450A">
        <w:rPr>
          <w:rFonts w:ascii="Times New Roman" w:hAnsi="Times New Roman" w:cs="Times New Roman"/>
        </w:rPr>
        <w:t>conceptual</w:t>
      </w:r>
      <w:r w:rsidR="00096046">
        <w:rPr>
          <w:rFonts w:ascii="Times New Roman" w:hAnsi="Times New Roman" w:cs="Times New Roman"/>
        </w:rPr>
        <w:t xml:space="preserve"> schema</w:t>
      </w:r>
      <w:ins w:id="243" w:author="Sharday Mosurinjohn" w:date="2023-05-21T11:40:00Z">
        <w:r w:rsidR="0043708B">
          <w:rPr>
            <w:rFonts w:ascii="Times New Roman" w:hAnsi="Times New Roman" w:cs="Times New Roman"/>
          </w:rPr>
          <w:t xml:space="preserve">, but </w:t>
        </w:r>
      </w:ins>
      <w:del w:id="244" w:author="Sharday Mosurinjohn" w:date="2023-05-21T11:40:00Z">
        <w:r w:rsidR="00096046" w:rsidDel="0043708B">
          <w:rPr>
            <w:rFonts w:ascii="Times New Roman" w:hAnsi="Times New Roman" w:cs="Times New Roman"/>
          </w:rPr>
          <w:delText>.</w:delText>
        </w:r>
        <w:r w:rsidR="003E0B6E" w:rsidDel="0043708B">
          <w:rPr>
            <w:rFonts w:ascii="Times New Roman" w:hAnsi="Times New Roman" w:cs="Times New Roman"/>
          </w:rPr>
          <w:delText xml:space="preserve"> </w:delText>
        </w:r>
        <w:r w:rsidR="00096046" w:rsidDel="0043708B">
          <w:rPr>
            <w:rFonts w:ascii="Times New Roman" w:hAnsi="Times New Roman" w:cs="Times New Roman"/>
          </w:rPr>
          <w:delText>But to suggest that in engaging in this act we are thereby attributing an “objective independent reality” to that which we are classifying</w:delText>
        </w:r>
        <w:r w:rsidR="004E3812" w:rsidDel="0043708B">
          <w:rPr>
            <w:rFonts w:ascii="Times New Roman" w:hAnsi="Times New Roman" w:cs="Times New Roman"/>
          </w:rPr>
          <w:delText xml:space="preserve"> </w:delText>
        </w:r>
        <w:r w:rsidR="00FE110B" w:rsidDel="0043708B">
          <w:rPr>
            <w:rFonts w:ascii="Times New Roman" w:hAnsi="Times New Roman" w:cs="Times New Roman"/>
          </w:rPr>
          <w:delText xml:space="preserve">seems to us deeply disingenuous. </w:delText>
        </w:r>
        <w:r w:rsidR="004A50E5" w:rsidDel="0043708B">
          <w:rPr>
            <w:rFonts w:ascii="Times New Roman" w:hAnsi="Times New Roman" w:cs="Times New Roman"/>
          </w:rPr>
          <w:delText>For</w:delText>
        </w:r>
        <w:r w:rsidDel="0043708B">
          <w:rPr>
            <w:rFonts w:ascii="Times New Roman" w:hAnsi="Times New Roman" w:cs="Times New Roman"/>
          </w:rPr>
          <w:delText xml:space="preserve"> </w:delText>
        </w:r>
      </w:del>
      <w:del w:id="245" w:author="Sharday Mosurinjohn" w:date="2023-05-21T11:43:00Z">
        <w:r w:rsidR="004A50E5" w:rsidDel="00743992">
          <w:rPr>
            <w:rFonts w:ascii="Times New Roman" w:hAnsi="Times New Roman" w:cs="Times New Roman"/>
          </w:rPr>
          <w:delText>n</w:delText>
        </w:r>
        <w:r w:rsidR="00064FF6" w:rsidDel="00743992">
          <w:rPr>
            <w:rFonts w:ascii="Times New Roman" w:hAnsi="Times New Roman" w:cs="Times New Roman"/>
          </w:rPr>
          <w:delText xml:space="preserve">owhere do </w:delText>
        </w:r>
      </w:del>
      <w:r w:rsidR="00064FF6">
        <w:rPr>
          <w:rFonts w:ascii="Times New Roman" w:hAnsi="Times New Roman" w:cs="Times New Roman"/>
        </w:rPr>
        <w:t xml:space="preserve">we </w:t>
      </w:r>
      <w:ins w:id="246" w:author="Sharday Mosurinjohn" w:date="2023-05-21T11:43:00Z">
        <w:r w:rsidR="00743992">
          <w:rPr>
            <w:rFonts w:ascii="Times New Roman" w:hAnsi="Times New Roman" w:cs="Times New Roman"/>
          </w:rPr>
          <w:t xml:space="preserve">do not </w:t>
        </w:r>
      </w:ins>
      <w:del w:id="247" w:author="Sharday Mosurinjohn" w:date="2023-05-21T11:43:00Z">
        <w:r w:rsidR="00064FF6" w:rsidDel="00743992">
          <w:rPr>
            <w:rFonts w:ascii="Times New Roman" w:hAnsi="Times New Roman" w:cs="Times New Roman"/>
          </w:rPr>
          <w:delText xml:space="preserve">suggest </w:delText>
        </w:r>
      </w:del>
      <w:ins w:id="248" w:author="Sharday Mosurinjohn" w:date="2023-05-21T11:43:00Z">
        <w:r w:rsidR="00743992">
          <w:rPr>
            <w:rFonts w:ascii="Times New Roman" w:hAnsi="Times New Roman" w:cs="Times New Roman"/>
          </w:rPr>
          <w:t xml:space="preserve">argue </w:t>
        </w:r>
      </w:ins>
      <w:r w:rsidR="00064FF6">
        <w:rPr>
          <w:rFonts w:ascii="Times New Roman" w:hAnsi="Times New Roman" w:cs="Times New Roman"/>
        </w:rPr>
        <w:t xml:space="preserve">that CR </w:t>
      </w:r>
      <w:r w:rsidR="00FE110B">
        <w:rPr>
          <w:rFonts w:ascii="Times New Roman" w:hAnsi="Times New Roman" w:cs="Times New Roman"/>
        </w:rPr>
        <w:t>holds</w:t>
      </w:r>
      <w:r w:rsidR="00267DBD">
        <w:rPr>
          <w:rFonts w:ascii="Times New Roman" w:hAnsi="Times New Roman" w:cs="Times New Roman"/>
        </w:rPr>
        <w:t xml:space="preserve"> some kind of ontological status</w:t>
      </w:r>
      <w:r w:rsidR="00FE110B">
        <w:rPr>
          <w:rFonts w:ascii="Times New Roman" w:hAnsi="Times New Roman" w:cs="Times New Roman"/>
        </w:rPr>
        <w:t xml:space="preserve">. </w:t>
      </w:r>
      <w:r w:rsidR="008C5475">
        <w:rPr>
          <w:rFonts w:ascii="Times New Roman" w:hAnsi="Times New Roman" w:cs="Times New Roman"/>
        </w:rPr>
        <w:t xml:space="preserve">All we </w:t>
      </w:r>
      <w:r w:rsidR="00D270D7">
        <w:rPr>
          <w:rFonts w:ascii="Times New Roman" w:hAnsi="Times New Roman" w:cs="Times New Roman"/>
        </w:rPr>
        <w:t>maintain</w:t>
      </w:r>
      <w:r w:rsidR="008C5475">
        <w:rPr>
          <w:rFonts w:ascii="Times New Roman" w:hAnsi="Times New Roman" w:cs="Times New Roman"/>
        </w:rPr>
        <w:t xml:space="preserve"> is that, despite their differences, the work of scholars such as Fitzgerald, McCutcheon, and Martin also share important </w:t>
      </w:r>
      <w:r w:rsidR="00064FF6">
        <w:rPr>
          <w:rFonts w:ascii="Times New Roman" w:hAnsi="Times New Roman" w:cs="Times New Roman"/>
        </w:rPr>
        <w:t>similarities</w:t>
      </w:r>
      <w:r w:rsidR="008C5475">
        <w:rPr>
          <w:rFonts w:ascii="Times New Roman" w:hAnsi="Times New Roman" w:cs="Times New Roman"/>
        </w:rPr>
        <w:t>, which we believ</w:t>
      </w:r>
      <w:r w:rsidR="00064FF6">
        <w:rPr>
          <w:rFonts w:ascii="Times New Roman" w:hAnsi="Times New Roman" w:cs="Times New Roman"/>
        </w:rPr>
        <w:t xml:space="preserve">e can be </w:t>
      </w:r>
      <w:del w:id="249" w:author="Sharday Mosurinjohn" w:date="2023-05-21T11:41:00Z">
        <w:r w:rsidR="00064FF6" w:rsidDel="0043708B">
          <w:rPr>
            <w:rFonts w:ascii="Times New Roman" w:hAnsi="Times New Roman" w:cs="Times New Roman"/>
          </w:rPr>
          <w:delText>boiled down to</w:delText>
        </w:r>
      </w:del>
      <w:ins w:id="250" w:author="Sharday Mosurinjohn" w:date="2023-05-21T11:41:00Z">
        <w:r w:rsidR="0043708B">
          <w:rPr>
            <w:rFonts w:ascii="Times New Roman" w:hAnsi="Times New Roman" w:cs="Times New Roman"/>
          </w:rPr>
          <w:t>described in terms of</w:t>
        </w:r>
      </w:ins>
      <w:r w:rsidR="00064FF6">
        <w:rPr>
          <w:rFonts w:ascii="Times New Roman" w:hAnsi="Times New Roman" w:cs="Times New Roman"/>
        </w:rPr>
        <w:t xml:space="preserve"> specific methodological-cum-normative commitments.</w:t>
      </w:r>
      <w:r w:rsidR="00D270D7">
        <w:rPr>
          <w:rFonts w:ascii="Times New Roman" w:hAnsi="Times New Roman" w:cs="Times New Roman"/>
        </w:rPr>
        <w:t xml:space="preserve"> </w:t>
      </w:r>
      <w:del w:id="251" w:author="Sharday Mosurinjohn" w:date="2023-05-21T11:41:00Z">
        <w:r w:rsidR="00D270D7" w:rsidDel="0043708B">
          <w:rPr>
            <w:rFonts w:ascii="Times New Roman" w:hAnsi="Times New Roman" w:cs="Times New Roman"/>
          </w:rPr>
          <w:delText>Now</w:delText>
        </w:r>
        <w:r w:rsidR="00064FF6" w:rsidDel="0043708B">
          <w:rPr>
            <w:rFonts w:ascii="Times New Roman" w:hAnsi="Times New Roman" w:cs="Times New Roman"/>
          </w:rPr>
          <w:delText xml:space="preserve">, </w:delText>
        </w:r>
        <w:r w:rsidR="0024262D" w:rsidDel="0043708B">
          <w:rPr>
            <w:rFonts w:ascii="Times New Roman" w:hAnsi="Times New Roman" w:cs="Times New Roman"/>
          </w:rPr>
          <w:delText>Fitzgerald</w:delText>
        </w:r>
        <w:r w:rsidR="00064FF6" w:rsidDel="0043708B">
          <w:rPr>
            <w:rFonts w:ascii="Times New Roman" w:hAnsi="Times New Roman" w:cs="Times New Roman"/>
          </w:rPr>
          <w:delText xml:space="preserve"> might wish to contest </w:delText>
        </w:r>
        <w:r w:rsidR="00064FF6" w:rsidRPr="00422DE3" w:rsidDel="0043708B">
          <w:rPr>
            <w:rFonts w:ascii="Times New Roman" w:hAnsi="Times New Roman" w:cs="Times New Roman"/>
          </w:rPr>
          <w:delText>what to</w:delText>
        </w:r>
      </w:del>
      <w:ins w:id="252" w:author="Sharday Mosurinjohn" w:date="2023-05-21T11:41:00Z">
        <w:r w:rsidR="0043708B">
          <w:rPr>
            <w:rFonts w:ascii="Times New Roman" w:hAnsi="Times New Roman" w:cs="Times New Roman"/>
          </w:rPr>
          <w:t>Whether we</w:t>
        </w:r>
      </w:ins>
      <w:r w:rsidR="00064FF6" w:rsidRPr="00422DE3">
        <w:rPr>
          <w:rFonts w:ascii="Times New Roman" w:hAnsi="Times New Roman" w:cs="Times New Roman"/>
        </w:rPr>
        <w:t xml:space="preserve"> call those similarities</w:t>
      </w:r>
      <w:del w:id="253" w:author="Sharday Mosurinjohn" w:date="2023-05-21T11:41:00Z">
        <w:r w:rsidR="00064FF6" w:rsidDel="0043708B">
          <w:rPr>
            <w:rFonts w:ascii="Times New Roman" w:hAnsi="Times New Roman" w:cs="Times New Roman"/>
          </w:rPr>
          <w:delText>—</w:delText>
        </w:r>
        <w:r w:rsidR="00422DE3" w:rsidDel="0043708B">
          <w:rPr>
            <w:rFonts w:ascii="Times New Roman" w:hAnsi="Times New Roman" w:cs="Times New Roman"/>
          </w:rPr>
          <w:delText xml:space="preserve">he may prefer to refer </w:delText>
        </w:r>
        <w:r w:rsidR="008C5475" w:rsidDel="0043708B">
          <w:rPr>
            <w:rFonts w:ascii="Times New Roman" w:hAnsi="Times New Roman" w:cs="Times New Roman"/>
          </w:rPr>
          <w:delText>to these resemblances as a</w:delText>
        </w:r>
      </w:del>
      <w:r w:rsidR="008C5475">
        <w:rPr>
          <w:rFonts w:ascii="Times New Roman" w:hAnsi="Times New Roman" w:cs="Times New Roman"/>
        </w:rPr>
        <w:t xml:space="preserve"> </w:t>
      </w:r>
      <w:ins w:id="254" w:author="Sharday Mosurinjohn" w:date="2023-05-21T11:41:00Z">
        <w:r w:rsidR="0043708B">
          <w:rPr>
            <w:rFonts w:ascii="Times New Roman" w:hAnsi="Times New Roman" w:cs="Times New Roman"/>
          </w:rPr>
          <w:t xml:space="preserve">a </w:t>
        </w:r>
      </w:ins>
      <w:r w:rsidR="008C5475">
        <w:rPr>
          <w:rFonts w:ascii="Times New Roman" w:hAnsi="Times New Roman" w:cs="Times New Roman"/>
        </w:rPr>
        <w:t xml:space="preserve">“broad alliance,” </w:t>
      </w:r>
      <w:r w:rsidR="00FE110B">
        <w:rPr>
          <w:rFonts w:ascii="Times New Roman" w:hAnsi="Times New Roman" w:cs="Times New Roman"/>
        </w:rPr>
        <w:t xml:space="preserve">or </w:t>
      </w:r>
      <w:r w:rsidR="008C5475">
        <w:rPr>
          <w:rFonts w:ascii="Times New Roman" w:hAnsi="Times New Roman" w:cs="Times New Roman"/>
        </w:rPr>
        <w:t xml:space="preserve">the existence of </w:t>
      </w:r>
      <w:r w:rsidR="008C5475">
        <w:rPr>
          <w:rFonts w:ascii="Times New Roman" w:hAnsi="Times New Roman" w:cs="Times New Roman"/>
        </w:rPr>
        <w:lastRenderedPageBreak/>
        <w:t xml:space="preserve">shared “significant </w:t>
      </w:r>
      <w:r w:rsidR="008C5475" w:rsidRPr="0002352F">
        <w:rPr>
          <w:rFonts w:ascii="Times New Roman" w:hAnsi="Times New Roman" w:cs="Times New Roman"/>
          <w:i/>
          <w:iCs/>
        </w:rPr>
        <w:t>critical tendencies</w:t>
      </w:r>
      <w:r w:rsidR="008C5475">
        <w:rPr>
          <w:rFonts w:ascii="Times New Roman" w:hAnsi="Times New Roman" w:cs="Times New Roman"/>
        </w:rPr>
        <w:t>,” or “a tendency of overlapping interests</w:t>
      </w:r>
      <w:r w:rsidR="00064FF6">
        <w:rPr>
          <w:rFonts w:ascii="Times New Roman" w:hAnsi="Times New Roman" w:cs="Times New Roman"/>
        </w:rPr>
        <w:t>”</w:t>
      </w:r>
      <w:ins w:id="255" w:author="Sharday Mosurinjohn" w:date="2023-05-21T11:42:00Z">
        <w:r w:rsidR="0043708B">
          <w:rPr>
            <w:rFonts w:ascii="Times New Roman" w:hAnsi="Times New Roman" w:cs="Times New Roman"/>
          </w:rPr>
          <w:t xml:space="preserve"> </w:t>
        </w:r>
      </w:ins>
      <w:del w:id="256" w:author="Sharday Mosurinjohn" w:date="2023-05-21T11:42:00Z">
        <w:r w:rsidR="00064FF6" w:rsidDel="0043708B">
          <w:rPr>
            <w:rFonts w:ascii="Times New Roman" w:hAnsi="Times New Roman" w:cs="Times New Roman"/>
          </w:rPr>
          <w:delText>—</w:delText>
        </w:r>
        <w:r w:rsidR="008C5475" w:rsidDel="0043708B">
          <w:rPr>
            <w:rFonts w:ascii="Times New Roman" w:hAnsi="Times New Roman" w:cs="Times New Roman"/>
          </w:rPr>
          <w:delText xml:space="preserve">but </w:delText>
        </w:r>
        <w:r w:rsidR="008C5475" w:rsidRPr="008B61F9" w:rsidDel="0043708B">
          <w:rPr>
            <w:rFonts w:ascii="Times New Roman" w:hAnsi="Times New Roman" w:cs="Times New Roman"/>
            <w:i/>
            <w:iCs/>
          </w:rPr>
          <w:delText>whatever</w:delText>
        </w:r>
        <w:r w:rsidR="008C5475" w:rsidDel="0043708B">
          <w:rPr>
            <w:rFonts w:ascii="Times New Roman" w:hAnsi="Times New Roman" w:cs="Times New Roman"/>
          </w:rPr>
          <w:delText xml:space="preserve"> we choose to call them, </w:delText>
        </w:r>
      </w:del>
      <w:r w:rsidR="008C5475">
        <w:rPr>
          <w:rFonts w:ascii="Times New Roman" w:hAnsi="Times New Roman" w:cs="Times New Roman"/>
        </w:rPr>
        <w:t xml:space="preserve">it is </w:t>
      </w:r>
      <w:r w:rsidR="008C5475" w:rsidRPr="0043708B">
        <w:rPr>
          <w:rFonts w:ascii="Times New Roman" w:hAnsi="Times New Roman" w:cs="Times New Roman"/>
          <w:rPrChange w:id="257" w:author="Sharday Mosurinjohn" w:date="2023-05-21T11:42:00Z">
            <w:rPr>
              <w:rFonts w:ascii="Times New Roman" w:hAnsi="Times New Roman" w:cs="Times New Roman"/>
              <w:i/>
              <w:iCs/>
            </w:rPr>
          </w:rPrChange>
        </w:rPr>
        <w:t>those</w:t>
      </w:r>
      <w:r w:rsidR="008C5475">
        <w:rPr>
          <w:rFonts w:ascii="Times New Roman" w:hAnsi="Times New Roman" w:cs="Times New Roman"/>
        </w:rPr>
        <w:t xml:space="preserve"> to which our essay sought to draw attention</w:t>
      </w:r>
      <w:ins w:id="258" w:author="Sharday Mosurinjohn" w:date="2023-05-21T11:42:00Z">
        <w:r w:rsidR="0043708B">
          <w:rPr>
            <w:rFonts w:ascii="Times New Roman" w:hAnsi="Times New Roman" w:cs="Times New Roman"/>
          </w:rPr>
          <w:t xml:space="preserve"> using </w:t>
        </w:r>
      </w:ins>
      <w:del w:id="259" w:author="Sharday Mosurinjohn" w:date="2023-05-21T11:42:00Z">
        <w:r w:rsidR="008C5475" w:rsidDel="0043708B">
          <w:rPr>
            <w:rFonts w:ascii="Times New Roman" w:hAnsi="Times New Roman" w:cs="Times New Roman"/>
          </w:rPr>
          <w:delText xml:space="preserve">. And it is not in the slightest bit clear </w:delText>
        </w:r>
        <w:r w:rsidR="00064FF6" w:rsidDel="0043708B">
          <w:rPr>
            <w:rFonts w:ascii="Times New Roman" w:hAnsi="Times New Roman" w:cs="Times New Roman"/>
          </w:rPr>
          <w:delText xml:space="preserve">to us </w:delText>
        </w:r>
        <w:r w:rsidR="008C5475" w:rsidDel="0043708B">
          <w:rPr>
            <w:rFonts w:ascii="Times New Roman" w:hAnsi="Times New Roman" w:cs="Times New Roman"/>
          </w:rPr>
          <w:delText xml:space="preserve">why engaging in this kind of </w:delText>
        </w:r>
      </w:del>
      <w:r w:rsidR="008B61F9">
        <w:rPr>
          <w:rFonts w:ascii="Times New Roman" w:hAnsi="Times New Roman" w:cs="Times New Roman"/>
        </w:rPr>
        <w:t xml:space="preserve">analytic </w:t>
      </w:r>
      <w:r w:rsidR="008C5475">
        <w:rPr>
          <w:rFonts w:ascii="Times New Roman" w:hAnsi="Times New Roman" w:cs="Times New Roman"/>
        </w:rPr>
        <w:t>abstraction</w:t>
      </w:r>
      <w:ins w:id="260" w:author="Sharday Mosurinjohn" w:date="2023-05-21T11:44:00Z">
        <w:r w:rsidR="0057681F">
          <w:rPr>
            <w:rFonts w:ascii="Times New Roman" w:hAnsi="Times New Roman" w:cs="Times New Roman"/>
          </w:rPr>
          <w:t>.</w:t>
        </w:r>
      </w:ins>
    </w:p>
    <w:p w14:paraId="68F52634" w14:textId="6167DAEB" w:rsidR="00FE110B" w:rsidDel="0057681F" w:rsidRDefault="0057681F">
      <w:pPr>
        <w:ind w:firstLine="720"/>
        <w:rPr>
          <w:del w:id="261" w:author="Sharday Mosurinjohn" w:date="2023-05-21T11:47:00Z"/>
          <w:rFonts w:ascii="Times New Roman" w:hAnsi="Times New Roman" w:cs="Times New Roman"/>
        </w:rPr>
      </w:pPr>
      <w:ins w:id="262" w:author="Sharday Mosurinjohn" w:date="2023-05-21T11:47:00Z">
        <w:r>
          <w:rPr>
            <w:rFonts w:ascii="Times New Roman" w:hAnsi="Times New Roman" w:cs="Times New Roman"/>
          </w:rPr>
          <w:t xml:space="preserve">We think this is the same kind of </w:t>
        </w:r>
      </w:ins>
      <w:ins w:id="263" w:author="Sharday Mosurinjohn" w:date="2023-05-21T11:45:00Z">
        <w:r>
          <w:rPr>
            <w:rFonts w:ascii="Times New Roman" w:hAnsi="Times New Roman" w:cs="Times New Roman"/>
          </w:rPr>
          <w:t xml:space="preserve">analytic abstraction </w:t>
        </w:r>
      </w:ins>
      <w:del w:id="264" w:author="Sharday Mosurinjohn" w:date="2023-05-21T11:47:00Z">
        <w:r w:rsidR="005F2936" w:rsidDel="0057681F">
          <w:rPr>
            <w:rFonts w:ascii="Times New Roman" w:hAnsi="Times New Roman" w:cs="Times New Roman"/>
          </w:rPr>
          <w:delText xml:space="preserve"> </w:delText>
        </w:r>
      </w:del>
      <w:del w:id="265" w:author="Sharday Mosurinjohn" w:date="2023-05-21T11:42:00Z">
        <w:r w:rsidR="008C5475" w:rsidDel="0043708B">
          <w:rPr>
            <w:rFonts w:ascii="Times New Roman" w:hAnsi="Times New Roman" w:cs="Times New Roman"/>
          </w:rPr>
          <w:delText xml:space="preserve">amounts to </w:delText>
        </w:r>
      </w:del>
      <w:del w:id="266" w:author="Sharday Mosurinjohn" w:date="2023-05-21T11:47:00Z">
        <w:r w:rsidR="008C5475" w:rsidDel="0057681F">
          <w:rPr>
            <w:rFonts w:ascii="Times New Roman" w:hAnsi="Times New Roman" w:cs="Times New Roman"/>
          </w:rPr>
          <w:delText>reification</w:delText>
        </w:r>
      </w:del>
      <w:del w:id="267" w:author="Sharday Mosurinjohn" w:date="2023-05-21T11:46:00Z">
        <w:r w:rsidR="008C5475" w:rsidDel="0057681F">
          <w:rPr>
            <w:rFonts w:ascii="Times New Roman" w:hAnsi="Times New Roman" w:cs="Times New Roman"/>
          </w:rPr>
          <w:delText>.</w:delText>
        </w:r>
      </w:del>
    </w:p>
    <w:p w14:paraId="75DE4E98" w14:textId="45B56DB8" w:rsidR="00267DBD" w:rsidRPr="008B61F9" w:rsidRDefault="00DA0944" w:rsidP="0057681F">
      <w:pPr>
        <w:ind w:firstLine="720"/>
        <w:rPr>
          <w:rFonts w:ascii="Times New Roman" w:hAnsi="Times New Roman" w:cs="Times New Roman"/>
          <w:iCs/>
        </w:rPr>
      </w:pPr>
      <w:del w:id="268" w:author="Sharday Mosurinjohn" w:date="2023-05-21T11:47:00Z">
        <w:r w:rsidDel="0057681F">
          <w:rPr>
            <w:rFonts w:ascii="Times New Roman" w:hAnsi="Times New Roman" w:cs="Times New Roman"/>
          </w:rPr>
          <w:delText>Last,</w:delText>
        </w:r>
        <w:r w:rsidR="008B61F9" w:rsidDel="0057681F">
          <w:rPr>
            <w:rFonts w:ascii="Times New Roman" w:hAnsi="Times New Roman" w:cs="Times New Roman"/>
          </w:rPr>
          <w:delText xml:space="preserve"> </w:delText>
        </w:r>
      </w:del>
      <w:del w:id="269" w:author="Sharday Mosurinjohn" w:date="2023-05-21T11:44:00Z">
        <w:r w:rsidR="008B61F9" w:rsidDel="0057681F">
          <w:rPr>
            <w:rFonts w:ascii="Times New Roman" w:hAnsi="Times New Roman" w:cs="Times New Roman"/>
          </w:rPr>
          <w:delText>though certainly not least,</w:delText>
        </w:r>
        <w:r w:rsidDel="0057681F">
          <w:rPr>
            <w:rFonts w:ascii="Times New Roman" w:hAnsi="Times New Roman" w:cs="Times New Roman"/>
          </w:rPr>
          <w:delText xml:space="preserve"> </w:delText>
        </w:r>
      </w:del>
      <w:del w:id="270" w:author="Sharday Mosurinjohn" w:date="2023-05-21T11:47:00Z">
        <w:r w:rsidR="008B61F9" w:rsidDel="0057681F">
          <w:rPr>
            <w:rFonts w:ascii="Times New Roman" w:hAnsi="Times New Roman" w:cs="Times New Roman"/>
          </w:rPr>
          <w:delText xml:space="preserve">we </w:delText>
        </w:r>
      </w:del>
      <w:del w:id="271" w:author="Sharday Mosurinjohn" w:date="2023-05-21T11:44:00Z">
        <w:r w:rsidR="008B61F9" w:rsidDel="0057681F">
          <w:rPr>
            <w:rFonts w:ascii="Times New Roman" w:hAnsi="Times New Roman" w:cs="Times New Roman"/>
          </w:rPr>
          <w:delText xml:space="preserve">feel compelled to </w:delText>
        </w:r>
      </w:del>
      <w:del w:id="272" w:author="Sharday Mosurinjohn" w:date="2023-05-21T11:47:00Z">
        <w:r w:rsidR="008B61F9" w:rsidDel="0057681F">
          <w:rPr>
            <w:rFonts w:ascii="Times New Roman" w:hAnsi="Times New Roman" w:cs="Times New Roman"/>
          </w:rPr>
          <w:delText>ask</w:delText>
        </w:r>
        <w:r w:rsidR="00087F33" w:rsidDel="0057681F">
          <w:rPr>
            <w:rFonts w:ascii="Times New Roman" w:hAnsi="Times New Roman" w:cs="Times New Roman"/>
          </w:rPr>
          <w:delText>:</w:delText>
        </w:r>
        <w:r w:rsidR="003141A3" w:rsidDel="0057681F">
          <w:rPr>
            <w:rFonts w:ascii="Times New Roman" w:hAnsi="Times New Roman" w:cs="Times New Roman"/>
          </w:rPr>
          <w:delText xml:space="preserve"> why is it the case </w:delText>
        </w:r>
      </w:del>
      <w:r w:rsidR="003141A3">
        <w:rPr>
          <w:rFonts w:ascii="Times New Roman" w:hAnsi="Times New Roman" w:cs="Times New Roman"/>
        </w:rPr>
        <w:t xml:space="preserve">that Fitzgerald </w:t>
      </w:r>
      <w:del w:id="273" w:author="Sharday Mosurinjohn" w:date="2023-05-21T11:47:00Z">
        <w:r w:rsidR="003141A3" w:rsidDel="0057681F">
          <w:rPr>
            <w:rFonts w:ascii="Times New Roman" w:hAnsi="Times New Roman" w:cs="Times New Roman"/>
          </w:rPr>
          <w:delText>is not guilty of a similar form of reification</w:delText>
        </w:r>
      </w:del>
      <w:ins w:id="274" w:author="Sharday Mosurinjohn" w:date="2023-05-21T11:47:00Z">
        <w:r w:rsidR="0057681F">
          <w:rPr>
            <w:rFonts w:ascii="Times New Roman" w:hAnsi="Times New Roman" w:cs="Times New Roman"/>
          </w:rPr>
          <w:t>uses</w:t>
        </w:r>
      </w:ins>
      <w:r w:rsidR="003141A3">
        <w:rPr>
          <w:rFonts w:ascii="Times New Roman" w:hAnsi="Times New Roman" w:cs="Times New Roman"/>
        </w:rPr>
        <w:t xml:space="preserve"> when he contends that, across the conferences and texts he has contributed to, he can identify</w:t>
      </w:r>
      <w:r w:rsidR="00587795" w:rsidRPr="003141A3">
        <w:rPr>
          <w:rFonts w:ascii="Times New Roman" w:hAnsi="Times New Roman" w:cs="Times New Roman"/>
        </w:rPr>
        <w:t xml:space="preserve"> “a distinctive methodological approach” that one “could fairly call ‘critical religion’” (8)</w:t>
      </w:r>
      <w:ins w:id="275" w:author="Sharday Mosurinjohn" w:date="2023-05-21T11:47:00Z">
        <w:r w:rsidR="0057681F">
          <w:rPr>
            <w:rFonts w:ascii="Times New Roman" w:hAnsi="Times New Roman" w:cs="Times New Roman"/>
          </w:rPr>
          <w:t>.</w:t>
        </w:r>
      </w:ins>
      <w:del w:id="276" w:author="Sharday Mosurinjohn" w:date="2023-05-21T11:47:00Z">
        <w:r w:rsidR="00587795" w:rsidRPr="003141A3" w:rsidDel="0057681F">
          <w:rPr>
            <w:rFonts w:ascii="Times New Roman" w:hAnsi="Times New Roman" w:cs="Times New Roman"/>
          </w:rPr>
          <w:delText>?</w:delText>
        </w:r>
      </w:del>
      <w:r w:rsidR="003141A3">
        <w:rPr>
          <w:rFonts w:ascii="Times New Roman" w:hAnsi="Times New Roman" w:cs="Times New Roman"/>
        </w:rPr>
        <w:t xml:space="preserve"> That </w:t>
      </w:r>
      <w:ins w:id="277" w:author="Sharday Mosurinjohn" w:date="2023-05-21T11:47:00Z">
        <w:r w:rsidR="0057681F">
          <w:rPr>
            <w:rFonts w:ascii="Times New Roman" w:hAnsi="Times New Roman" w:cs="Times New Roman"/>
          </w:rPr>
          <w:t>being the ca</w:t>
        </w:r>
      </w:ins>
      <w:del w:id="278" w:author="Sharday Mosurinjohn" w:date="2023-05-21T11:47:00Z">
        <w:r w:rsidR="003141A3" w:rsidDel="0057681F">
          <w:rPr>
            <w:rFonts w:ascii="Times New Roman" w:hAnsi="Times New Roman" w:cs="Times New Roman"/>
          </w:rPr>
          <w:delText>i</w:delText>
        </w:r>
      </w:del>
      <w:ins w:id="279" w:author="Sharday Mosurinjohn" w:date="2023-05-21T11:47:00Z">
        <w:r w:rsidR="0057681F">
          <w:rPr>
            <w:rFonts w:ascii="Times New Roman" w:hAnsi="Times New Roman" w:cs="Times New Roman"/>
          </w:rPr>
          <w:t>se</w:t>
        </w:r>
      </w:ins>
      <w:del w:id="280" w:author="Sharday Mosurinjohn" w:date="2023-05-21T11:47:00Z">
        <w:r w:rsidR="003141A3" w:rsidDel="0057681F">
          <w:rPr>
            <w:rFonts w:ascii="Times New Roman" w:hAnsi="Times New Roman" w:cs="Times New Roman"/>
          </w:rPr>
          <w:delText>s</w:delText>
        </w:r>
      </w:del>
      <w:r w:rsidR="003141A3">
        <w:rPr>
          <w:rFonts w:ascii="Times New Roman" w:hAnsi="Times New Roman" w:cs="Times New Roman"/>
        </w:rPr>
        <w:t xml:space="preserve">, </w:t>
      </w:r>
      <w:ins w:id="281" w:author="Sharday Mosurinjohn" w:date="2023-05-21T11:48:00Z">
        <w:r w:rsidR="0057681F">
          <w:rPr>
            <w:rFonts w:ascii="Times New Roman" w:hAnsi="Times New Roman" w:cs="Times New Roman"/>
          </w:rPr>
          <w:t>we see another spot of common ground in our shared attempt to conceptualize currents of scholarly thought and practice without rei</w:t>
        </w:r>
      </w:ins>
      <w:ins w:id="282" w:author="Sharday Mosurinjohn" w:date="2023-05-21T11:49:00Z">
        <w:r w:rsidR="0057681F">
          <w:rPr>
            <w:rFonts w:ascii="Times New Roman" w:hAnsi="Times New Roman" w:cs="Times New Roman"/>
          </w:rPr>
          <w:t xml:space="preserve">fying them. </w:t>
        </w:r>
      </w:ins>
      <w:ins w:id="283" w:author="Sharday Mosurinjohn" w:date="2023-05-21T11:50:00Z">
        <w:r w:rsidR="0057681F">
          <w:rPr>
            <w:rFonts w:ascii="Times New Roman" w:hAnsi="Times New Roman" w:cs="Times New Roman"/>
          </w:rPr>
          <w:t>W</w:t>
        </w:r>
      </w:ins>
      <w:ins w:id="284" w:author="Sharday Mosurinjohn" w:date="2023-05-21T11:53:00Z">
        <w:r w:rsidR="0057681F">
          <w:rPr>
            <w:rFonts w:ascii="Times New Roman" w:hAnsi="Times New Roman" w:cs="Times New Roman"/>
          </w:rPr>
          <w:t>hil</w:t>
        </w:r>
      </w:ins>
      <w:ins w:id="285" w:author="Sharday Mosurinjohn" w:date="2023-05-21T11:50:00Z">
        <w:r w:rsidR="0057681F">
          <w:rPr>
            <w:rFonts w:ascii="Times New Roman" w:hAnsi="Times New Roman" w:cs="Times New Roman"/>
          </w:rPr>
          <w:t xml:space="preserve">e hope that Fitzgerald </w:t>
        </w:r>
      </w:ins>
      <w:ins w:id="286" w:author="Sharday Mosurinjohn" w:date="2023-05-21T11:51:00Z">
        <w:r w:rsidR="0057681F">
          <w:rPr>
            <w:rFonts w:ascii="Times New Roman" w:hAnsi="Times New Roman" w:cs="Times New Roman"/>
          </w:rPr>
          <w:t xml:space="preserve">will </w:t>
        </w:r>
      </w:ins>
      <w:ins w:id="287" w:author="Sharday Mosurinjohn" w:date="2023-05-21T11:50:00Z">
        <w:r w:rsidR="0057681F">
          <w:rPr>
            <w:rFonts w:ascii="Times New Roman" w:hAnsi="Times New Roman" w:cs="Times New Roman"/>
          </w:rPr>
          <w:t>appreciate this similarity in our approach</w:t>
        </w:r>
      </w:ins>
      <w:ins w:id="288" w:author="Sharday Mosurinjohn" w:date="2023-05-21T11:51:00Z">
        <w:r w:rsidR="0057681F">
          <w:rPr>
            <w:rFonts w:ascii="Times New Roman" w:hAnsi="Times New Roman" w:cs="Times New Roman"/>
          </w:rPr>
          <w:t xml:space="preserve"> that we are pointing out here, we</w:t>
        </w:r>
      </w:ins>
      <w:ins w:id="289" w:author="Sharday Mosurinjohn" w:date="2023-05-21T11:52:00Z">
        <w:r w:rsidR="0057681F">
          <w:rPr>
            <w:rFonts w:ascii="Times New Roman" w:hAnsi="Times New Roman" w:cs="Times New Roman"/>
          </w:rPr>
          <w:t xml:space="preserve"> take seriously his claim in his response to our </w:t>
        </w:r>
        <w:r w:rsidR="0057681F">
          <w:rPr>
            <w:rFonts w:ascii="Times New Roman" w:hAnsi="Times New Roman" w:cs="Times New Roman"/>
            <w:i/>
            <w:iCs/>
          </w:rPr>
          <w:t>JAAR essay</w:t>
        </w:r>
        <w:r w:rsidR="0057681F">
          <w:rPr>
            <w:rFonts w:ascii="Times New Roman" w:hAnsi="Times New Roman" w:cs="Times New Roman"/>
          </w:rPr>
          <w:t xml:space="preserve"> his concern that</w:t>
        </w:r>
      </w:ins>
      <w:ins w:id="290" w:author="Sharday Mosurinjohn" w:date="2023-05-21T11:53:00Z">
        <w:r w:rsidR="0057681F">
          <w:rPr>
            <w:rFonts w:ascii="Times New Roman" w:hAnsi="Times New Roman" w:cs="Times New Roman"/>
          </w:rPr>
          <w:t xml:space="preserve"> our</w:t>
        </w:r>
      </w:ins>
      <w:del w:id="291" w:author="Sharday Mosurinjohn" w:date="2023-05-21T11:52:00Z">
        <w:r w:rsidR="003141A3" w:rsidDel="0057681F">
          <w:rPr>
            <w:rFonts w:ascii="Times New Roman" w:hAnsi="Times New Roman" w:cs="Times New Roman"/>
          </w:rPr>
          <w:delText>why is</w:delText>
        </w:r>
      </w:del>
      <w:del w:id="292" w:author="Sharday Mosurinjohn" w:date="2023-05-21T11:53:00Z">
        <w:r w:rsidR="003141A3" w:rsidDel="0057681F">
          <w:rPr>
            <w:rFonts w:ascii="Times New Roman" w:hAnsi="Times New Roman" w:cs="Times New Roman"/>
          </w:rPr>
          <w:delText xml:space="preserve"> </w:delText>
        </w:r>
        <w:r w:rsidR="003141A3" w:rsidDel="0057681F">
          <w:rPr>
            <w:rFonts w:ascii="Times New Roman" w:hAnsi="Times New Roman" w:cs="Times New Roman"/>
            <w:i/>
            <w:iCs/>
          </w:rPr>
          <w:delText>his</w:delText>
        </w:r>
      </w:del>
      <w:r w:rsidR="003141A3">
        <w:rPr>
          <w:rFonts w:ascii="Times New Roman" w:hAnsi="Times New Roman" w:cs="Times New Roman"/>
        </w:rPr>
        <w:t xml:space="preserve"> conception of CR </w:t>
      </w:r>
      <w:del w:id="293" w:author="Sharday Mosurinjohn" w:date="2023-05-21T11:53:00Z">
        <w:r w:rsidR="003141A3" w:rsidRPr="0057681F" w:rsidDel="0057681F">
          <w:rPr>
            <w:rFonts w:ascii="Times New Roman" w:hAnsi="Times New Roman" w:cs="Times New Roman"/>
            <w:rPrChange w:id="294" w:author="Sharday Mosurinjohn" w:date="2023-05-21T11:53:00Z">
              <w:rPr>
                <w:rFonts w:ascii="Times New Roman" w:hAnsi="Times New Roman" w:cs="Times New Roman"/>
                <w:i/>
                <w:iCs/>
              </w:rPr>
            </w:rPrChange>
          </w:rPr>
          <w:delText>not</w:delText>
        </w:r>
        <w:r w:rsidR="003141A3" w:rsidDel="0057681F">
          <w:rPr>
            <w:rFonts w:ascii="Times New Roman" w:hAnsi="Times New Roman" w:cs="Times New Roman"/>
          </w:rPr>
          <w:delText xml:space="preserve"> </w:delText>
        </w:r>
      </w:del>
      <w:ins w:id="295" w:author="Sharday Mosurinjohn" w:date="2023-05-21T11:53:00Z">
        <w:r w:rsidR="0057681F">
          <w:rPr>
            <w:rFonts w:ascii="Times New Roman" w:hAnsi="Times New Roman" w:cs="Times New Roman"/>
          </w:rPr>
          <w:t xml:space="preserve">is </w:t>
        </w:r>
      </w:ins>
      <w:r w:rsidR="003141A3">
        <w:rPr>
          <w:rFonts w:ascii="Times New Roman" w:hAnsi="Times New Roman" w:cs="Times New Roman"/>
        </w:rPr>
        <w:t>a</w:t>
      </w:r>
      <w:r w:rsidR="00721E49">
        <w:rPr>
          <w:rFonts w:ascii="Times New Roman" w:hAnsi="Times New Roman" w:cs="Times New Roman"/>
        </w:rPr>
        <w:t xml:space="preserve"> form of</w:t>
      </w:r>
      <w:r w:rsidR="003141A3">
        <w:rPr>
          <w:rFonts w:ascii="Times New Roman" w:hAnsi="Times New Roman" w:cs="Times New Roman"/>
        </w:rPr>
        <w:t xml:space="preserve"> reification, while </w:t>
      </w:r>
      <w:del w:id="296" w:author="Sharday Mosurinjohn" w:date="2023-05-21T11:53:00Z">
        <w:r w:rsidR="003141A3" w:rsidDel="0057681F">
          <w:rPr>
            <w:rFonts w:ascii="Times New Roman" w:hAnsi="Times New Roman" w:cs="Times New Roman"/>
          </w:rPr>
          <w:delText xml:space="preserve">ours </w:delText>
        </w:r>
      </w:del>
      <w:ins w:id="297" w:author="Sharday Mosurinjohn" w:date="2023-05-21T11:53:00Z">
        <w:r w:rsidR="0057681F">
          <w:rPr>
            <w:rFonts w:ascii="Times New Roman" w:hAnsi="Times New Roman" w:cs="Times New Roman"/>
          </w:rPr>
          <w:t xml:space="preserve">his </w:t>
        </w:r>
      </w:ins>
      <w:r w:rsidR="003141A3">
        <w:rPr>
          <w:rFonts w:ascii="Times New Roman" w:hAnsi="Times New Roman" w:cs="Times New Roman"/>
        </w:rPr>
        <w:t>is</w:t>
      </w:r>
      <w:ins w:id="298" w:author="Sharday Mosurinjohn" w:date="2023-05-21T11:53:00Z">
        <w:r w:rsidR="0057681F">
          <w:rPr>
            <w:rFonts w:ascii="Times New Roman" w:hAnsi="Times New Roman" w:cs="Times New Roman"/>
          </w:rPr>
          <w:t xml:space="preserve"> not</w:t>
        </w:r>
      </w:ins>
      <w:ins w:id="299" w:author="Sharday Mosurinjohn" w:date="2023-05-21T11:54:00Z">
        <w:r w:rsidR="0057681F">
          <w:rPr>
            <w:rFonts w:ascii="Times New Roman" w:hAnsi="Times New Roman" w:cs="Times New Roman"/>
          </w:rPr>
          <w:t>, and seek to understand it below</w:t>
        </w:r>
      </w:ins>
      <w:ins w:id="300" w:author="Sharday Mosurinjohn" w:date="2023-05-21T11:53:00Z">
        <w:r w:rsidR="0057681F">
          <w:rPr>
            <w:rFonts w:ascii="Times New Roman" w:hAnsi="Times New Roman" w:cs="Times New Roman"/>
          </w:rPr>
          <w:t>.</w:t>
        </w:r>
      </w:ins>
      <w:del w:id="301" w:author="Sharday Mosurinjohn" w:date="2023-05-21T11:53:00Z">
        <w:r w:rsidR="003141A3" w:rsidDel="0057681F">
          <w:rPr>
            <w:rFonts w:ascii="Times New Roman" w:hAnsi="Times New Roman" w:cs="Times New Roman"/>
          </w:rPr>
          <w:delText>?</w:delText>
        </w:r>
      </w:del>
      <w:r w:rsidR="003141A3">
        <w:rPr>
          <w:rFonts w:ascii="Times New Roman" w:hAnsi="Times New Roman" w:cs="Times New Roman"/>
        </w:rPr>
        <w:t xml:space="preserve"> </w:t>
      </w:r>
      <w:del w:id="302" w:author="Sharday Mosurinjohn" w:date="2023-05-21T11:54:00Z">
        <w:r w:rsidDel="0088043B">
          <w:rPr>
            <w:rFonts w:ascii="Times New Roman" w:hAnsi="Times New Roman" w:cs="Times New Roman"/>
          </w:rPr>
          <w:delText>Our answer to this</w:delText>
        </w:r>
        <w:r w:rsidR="008B61F9" w:rsidDel="0088043B">
          <w:rPr>
            <w:rFonts w:ascii="Times New Roman" w:hAnsi="Times New Roman" w:cs="Times New Roman"/>
          </w:rPr>
          <w:delText xml:space="preserve"> question</w:delText>
        </w:r>
        <w:r w:rsidDel="0088043B">
          <w:rPr>
            <w:rFonts w:ascii="Times New Roman" w:hAnsi="Times New Roman" w:cs="Times New Roman"/>
          </w:rPr>
          <w:delText xml:space="preserve"> is, in fact, contained in our</w:delText>
        </w:r>
      </w:del>
      <w:ins w:id="303" w:author="Sharday Mosurinjohn" w:date="2023-05-21T11:54:00Z">
        <w:r w:rsidR="0088043B">
          <w:rPr>
            <w:rFonts w:ascii="Times New Roman" w:hAnsi="Times New Roman" w:cs="Times New Roman"/>
          </w:rPr>
          <w:t>As per our</w:t>
        </w:r>
      </w:ins>
      <w:r>
        <w:rPr>
          <w:rFonts w:ascii="Times New Roman" w:hAnsi="Times New Roman" w:cs="Times New Roman"/>
        </w:rPr>
        <w:t xml:space="preserve"> original </w:t>
      </w:r>
      <w:r>
        <w:rPr>
          <w:rFonts w:ascii="Times New Roman" w:hAnsi="Times New Roman" w:cs="Times New Roman"/>
          <w:i/>
          <w:iCs/>
        </w:rPr>
        <w:t>JAAR</w:t>
      </w:r>
      <w:r>
        <w:rPr>
          <w:rFonts w:ascii="Times New Roman" w:hAnsi="Times New Roman" w:cs="Times New Roman"/>
          <w:iCs/>
        </w:rPr>
        <w:t xml:space="preserve"> essay, </w:t>
      </w:r>
      <w:del w:id="304" w:author="Sharday Mosurinjohn" w:date="2023-05-21T11:55:00Z">
        <w:r w:rsidDel="0088043B">
          <w:rPr>
            <w:rFonts w:ascii="Times New Roman" w:hAnsi="Times New Roman" w:cs="Times New Roman"/>
            <w:iCs/>
          </w:rPr>
          <w:delText>where we contend that CR scholarship</w:delText>
        </w:r>
        <w:r w:rsidR="008B61F9" w:rsidDel="0088043B">
          <w:rPr>
            <w:rFonts w:ascii="Times New Roman" w:hAnsi="Times New Roman" w:cs="Times New Roman"/>
            <w:iCs/>
          </w:rPr>
          <w:delText>, although internally diverse,</w:delText>
        </w:r>
        <w:r w:rsidDel="0088043B">
          <w:rPr>
            <w:rFonts w:ascii="Times New Roman" w:hAnsi="Times New Roman" w:cs="Times New Roman"/>
            <w:iCs/>
          </w:rPr>
          <w:delText xml:space="preserve"> exhibits three major</w:delText>
        </w:r>
      </w:del>
      <w:ins w:id="305" w:author="Sharday Mosurinjohn" w:date="2023-05-21T11:55:00Z">
        <w:r w:rsidR="0088043B">
          <w:rPr>
            <w:rFonts w:ascii="Times New Roman" w:hAnsi="Times New Roman" w:cs="Times New Roman"/>
            <w:iCs/>
          </w:rPr>
          <w:t>we see this impasse as flowing from three major</w:t>
        </w:r>
      </w:ins>
      <w:r>
        <w:rPr>
          <w:rFonts w:ascii="Times New Roman" w:hAnsi="Times New Roman" w:cs="Times New Roman"/>
          <w:iCs/>
        </w:rPr>
        <w:t xml:space="preserve"> analytical flaw</w:t>
      </w:r>
      <w:ins w:id="306" w:author="Sharday Mosurinjohn" w:date="2023-05-21T11:56:00Z">
        <w:r w:rsidR="0088043B">
          <w:rPr>
            <w:rFonts w:ascii="Times New Roman" w:hAnsi="Times New Roman" w:cs="Times New Roman"/>
            <w:iCs/>
          </w:rPr>
          <w:t>s</w:t>
        </w:r>
      </w:ins>
      <w:del w:id="307" w:author="Sharday Mosurinjohn" w:date="2023-05-21T11:55:00Z">
        <w:r w:rsidDel="0088043B">
          <w:rPr>
            <w:rFonts w:ascii="Times New Roman" w:hAnsi="Times New Roman" w:cs="Times New Roman"/>
            <w:iCs/>
          </w:rPr>
          <w:delText>s,</w:delText>
        </w:r>
      </w:del>
      <w:r>
        <w:rPr>
          <w:rFonts w:ascii="Times New Roman" w:hAnsi="Times New Roman" w:cs="Times New Roman"/>
          <w:iCs/>
        </w:rPr>
        <w:t xml:space="preserve"> which we refer to as</w:t>
      </w:r>
      <w:del w:id="308" w:author="Sharday Mosurinjohn" w:date="2023-05-21T11:55:00Z">
        <w:r w:rsidDel="0088043B">
          <w:rPr>
            <w:rFonts w:ascii="Times New Roman" w:hAnsi="Times New Roman" w:cs="Times New Roman"/>
            <w:iCs/>
          </w:rPr>
          <w:delText>:</w:delText>
        </w:r>
      </w:del>
      <w:r>
        <w:rPr>
          <w:rFonts w:ascii="Times New Roman" w:hAnsi="Times New Roman" w:cs="Times New Roman"/>
          <w:iCs/>
        </w:rPr>
        <w:t xml:space="preserve"> </w:t>
      </w:r>
      <w:r w:rsidRPr="008B61F9">
        <w:rPr>
          <w:rFonts w:ascii="Times New Roman" w:hAnsi="Times New Roman" w:cs="Times New Roman"/>
          <w:i/>
        </w:rPr>
        <w:t>inconsistent historicization</w:t>
      </w:r>
      <w:r>
        <w:rPr>
          <w:rFonts w:ascii="Times New Roman" w:hAnsi="Times New Roman" w:cs="Times New Roman"/>
          <w:iCs/>
        </w:rPr>
        <w:t xml:space="preserve">, </w:t>
      </w:r>
      <w:r w:rsidRPr="008B61F9">
        <w:rPr>
          <w:rFonts w:ascii="Times New Roman" w:hAnsi="Times New Roman" w:cs="Times New Roman"/>
          <w:i/>
        </w:rPr>
        <w:t>crypto-normativity</w:t>
      </w:r>
      <w:r>
        <w:rPr>
          <w:rFonts w:ascii="Times New Roman" w:hAnsi="Times New Roman" w:cs="Times New Roman"/>
          <w:iCs/>
        </w:rPr>
        <w:t xml:space="preserve">, and </w:t>
      </w:r>
      <w:r w:rsidRPr="008B61F9">
        <w:rPr>
          <w:rFonts w:ascii="Times New Roman" w:hAnsi="Times New Roman" w:cs="Times New Roman"/>
          <w:i/>
        </w:rPr>
        <w:t>arbitrary abandonment</w:t>
      </w:r>
      <w:r>
        <w:rPr>
          <w:rFonts w:ascii="Times New Roman" w:hAnsi="Times New Roman" w:cs="Times New Roman"/>
          <w:iCs/>
        </w:rPr>
        <w:t xml:space="preserve">. </w:t>
      </w:r>
      <w:r w:rsidR="008B61F9">
        <w:rPr>
          <w:rFonts w:ascii="Times New Roman" w:hAnsi="Times New Roman" w:cs="Times New Roman"/>
          <w:iCs/>
        </w:rPr>
        <w:t>Accordingly</w:t>
      </w:r>
      <w:r w:rsidR="006F209E">
        <w:rPr>
          <w:rFonts w:ascii="Times New Roman" w:hAnsi="Times New Roman" w:cs="Times New Roman"/>
          <w:iCs/>
        </w:rPr>
        <w:t xml:space="preserve">, in </w:t>
      </w:r>
      <w:r w:rsidR="008B61F9">
        <w:rPr>
          <w:rFonts w:ascii="Times New Roman" w:hAnsi="Times New Roman" w:cs="Times New Roman"/>
          <w:iCs/>
        </w:rPr>
        <w:t>what follows,</w:t>
      </w:r>
      <w:r w:rsidR="006F209E">
        <w:rPr>
          <w:rFonts w:ascii="Times New Roman" w:hAnsi="Times New Roman" w:cs="Times New Roman"/>
          <w:iCs/>
        </w:rPr>
        <w:t xml:space="preserve"> we </w:t>
      </w:r>
      <w:del w:id="309" w:author="Sharday Mosurinjohn" w:date="2023-05-21T11:56:00Z">
        <w:r w:rsidR="006F209E" w:rsidDel="0088043B">
          <w:rPr>
            <w:rFonts w:ascii="Times New Roman" w:hAnsi="Times New Roman" w:cs="Times New Roman"/>
            <w:iCs/>
          </w:rPr>
          <w:delText xml:space="preserve">will not only </w:delText>
        </w:r>
      </w:del>
      <w:r w:rsidR="006F209E">
        <w:rPr>
          <w:rFonts w:ascii="Times New Roman" w:hAnsi="Times New Roman" w:cs="Times New Roman"/>
          <w:iCs/>
        </w:rPr>
        <w:t>restate our core criticisms of CR</w:t>
      </w:r>
      <w:ins w:id="310" w:author="Sharday Mosurinjohn" w:date="2023-05-21T11:56:00Z">
        <w:r w:rsidR="0088043B">
          <w:rPr>
            <w:rFonts w:ascii="Times New Roman" w:hAnsi="Times New Roman" w:cs="Times New Roman"/>
            <w:iCs/>
          </w:rPr>
          <w:t xml:space="preserve"> by </w:t>
        </w:r>
      </w:ins>
      <w:del w:id="311" w:author="Sharday Mosurinjohn" w:date="2023-05-21T11:56:00Z">
        <w:r w:rsidR="006F209E" w:rsidDel="0088043B">
          <w:rPr>
            <w:rFonts w:ascii="Times New Roman" w:hAnsi="Times New Roman" w:cs="Times New Roman"/>
            <w:iCs/>
          </w:rPr>
          <w:delText>,</w:delText>
        </w:r>
        <w:r w:rsidR="008B61F9" w:rsidDel="0088043B">
          <w:rPr>
            <w:rFonts w:ascii="Times New Roman" w:hAnsi="Times New Roman" w:cs="Times New Roman"/>
            <w:iCs/>
          </w:rPr>
          <w:delText xml:space="preserve"> </w:delText>
        </w:r>
        <w:r w:rsidR="006F209E" w:rsidDel="0088043B">
          <w:rPr>
            <w:rFonts w:ascii="Times New Roman" w:hAnsi="Times New Roman" w:cs="Times New Roman"/>
            <w:iCs/>
          </w:rPr>
          <w:delText xml:space="preserve">but also </w:delText>
        </w:r>
      </w:del>
      <w:r w:rsidR="006F209E">
        <w:rPr>
          <w:rFonts w:ascii="Times New Roman" w:hAnsi="Times New Roman" w:cs="Times New Roman"/>
          <w:iCs/>
        </w:rPr>
        <w:t>demonstrat</w:t>
      </w:r>
      <w:ins w:id="312" w:author="Sharday Mosurinjohn" w:date="2023-05-21T11:56:00Z">
        <w:r w:rsidR="0088043B">
          <w:rPr>
            <w:rFonts w:ascii="Times New Roman" w:hAnsi="Times New Roman" w:cs="Times New Roman"/>
            <w:iCs/>
          </w:rPr>
          <w:t>ing</w:t>
        </w:r>
      </w:ins>
      <w:del w:id="313" w:author="Sharday Mosurinjohn" w:date="2023-05-21T11:56:00Z">
        <w:r w:rsidR="006F209E" w:rsidDel="0088043B">
          <w:rPr>
            <w:rFonts w:ascii="Times New Roman" w:hAnsi="Times New Roman" w:cs="Times New Roman"/>
            <w:iCs/>
          </w:rPr>
          <w:delText>e</w:delText>
        </w:r>
      </w:del>
      <w:r w:rsidR="006F209E">
        <w:rPr>
          <w:rFonts w:ascii="Times New Roman" w:hAnsi="Times New Roman" w:cs="Times New Roman"/>
          <w:iCs/>
        </w:rPr>
        <w:t xml:space="preserve"> </w:t>
      </w:r>
      <w:r w:rsidR="0028310D">
        <w:rPr>
          <w:rFonts w:ascii="Times New Roman" w:hAnsi="Times New Roman" w:cs="Times New Roman"/>
          <w:iCs/>
        </w:rPr>
        <w:t xml:space="preserve">how they apply to Fitzgerald’s </w:t>
      </w:r>
      <w:r w:rsidR="00151536">
        <w:rPr>
          <w:rFonts w:ascii="Times New Roman" w:hAnsi="Times New Roman" w:cs="Times New Roman"/>
          <w:iCs/>
        </w:rPr>
        <w:t>response to our work.</w:t>
      </w:r>
      <w:r w:rsidR="00310AAB">
        <w:rPr>
          <w:rFonts w:ascii="Times New Roman" w:hAnsi="Times New Roman" w:cs="Times New Roman"/>
          <w:iCs/>
        </w:rPr>
        <w:t xml:space="preserve"> </w:t>
      </w:r>
      <w:del w:id="314" w:author="Sharday Mosurinjohn" w:date="2023-05-21T11:56:00Z">
        <w:r w:rsidR="00310AAB" w:rsidDel="0088043B">
          <w:rPr>
            <w:rFonts w:ascii="Times New Roman" w:hAnsi="Times New Roman" w:cs="Times New Roman"/>
            <w:iCs/>
          </w:rPr>
          <w:delText>And i</w:delText>
        </w:r>
        <w:r w:rsidR="00151536" w:rsidDel="0088043B">
          <w:rPr>
            <w:rFonts w:ascii="Times New Roman" w:hAnsi="Times New Roman" w:cs="Times New Roman"/>
            <w:iCs/>
          </w:rPr>
          <w:delText xml:space="preserve">n </w:delText>
        </w:r>
      </w:del>
      <w:ins w:id="315" w:author="Sharday Mosurinjohn" w:date="2023-05-21T11:56:00Z">
        <w:r w:rsidR="0088043B">
          <w:rPr>
            <w:rFonts w:ascii="Times New Roman" w:hAnsi="Times New Roman" w:cs="Times New Roman"/>
            <w:iCs/>
          </w:rPr>
          <w:t xml:space="preserve">In </w:t>
        </w:r>
      </w:ins>
      <w:r w:rsidR="00151536">
        <w:rPr>
          <w:rFonts w:ascii="Times New Roman" w:hAnsi="Times New Roman" w:cs="Times New Roman"/>
          <w:iCs/>
        </w:rPr>
        <w:t xml:space="preserve">doing so, we hope to </w:t>
      </w:r>
      <w:del w:id="316" w:author="Sharday Mosurinjohn" w:date="2023-05-21T11:57:00Z">
        <w:r w:rsidR="00151536" w:rsidDel="0088043B">
          <w:rPr>
            <w:rFonts w:ascii="Times New Roman" w:hAnsi="Times New Roman" w:cs="Times New Roman"/>
            <w:iCs/>
          </w:rPr>
          <w:delText xml:space="preserve">persuade </w:delText>
        </w:r>
        <w:r w:rsidR="009E0EFD" w:rsidDel="0088043B">
          <w:rPr>
            <w:rFonts w:ascii="Times New Roman" w:hAnsi="Times New Roman" w:cs="Times New Roman"/>
            <w:iCs/>
          </w:rPr>
          <w:delText>our</w:delText>
        </w:r>
        <w:r w:rsidR="00151536" w:rsidDel="0088043B">
          <w:rPr>
            <w:rFonts w:ascii="Times New Roman" w:hAnsi="Times New Roman" w:cs="Times New Roman"/>
            <w:iCs/>
          </w:rPr>
          <w:delText xml:space="preserve"> reader</w:delText>
        </w:r>
        <w:r w:rsidR="009E0EFD" w:rsidDel="0088043B">
          <w:rPr>
            <w:rFonts w:ascii="Times New Roman" w:hAnsi="Times New Roman" w:cs="Times New Roman"/>
            <w:iCs/>
          </w:rPr>
          <w:delText>s</w:delText>
        </w:r>
        <w:r w:rsidR="00151536" w:rsidDel="0088043B">
          <w:rPr>
            <w:rFonts w:ascii="Times New Roman" w:hAnsi="Times New Roman" w:cs="Times New Roman"/>
            <w:iCs/>
          </w:rPr>
          <w:delText xml:space="preserve"> that, far from being radically unique</w:delText>
        </w:r>
        <w:r w:rsidR="003A6EE9" w:rsidDel="0088043B">
          <w:rPr>
            <w:rFonts w:ascii="Times New Roman" w:hAnsi="Times New Roman" w:cs="Times New Roman"/>
            <w:iCs/>
          </w:rPr>
          <w:delText xml:space="preserve"> </w:delText>
        </w:r>
        <w:r w:rsidR="008B61F9" w:rsidDel="0088043B">
          <w:rPr>
            <w:rFonts w:ascii="Times New Roman" w:hAnsi="Times New Roman" w:cs="Times New Roman"/>
            <w:iCs/>
          </w:rPr>
          <w:delText>or</w:delText>
        </w:r>
        <w:r w:rsidR="003A6EE9" w:rsidDel="0088043B">
          <w:rPr>
            <w:rFonts w:ascii="Times New Roman" w:hAnsi="Times New Roman" w:cs="Times New Roman"/>
            <w:iCs/>
          </w:rPr>
          <w:delText xml:space="preserve"> unclassifiable</w:delText>
        </w:r>
        <w:r w:rsidR="00151536" w:rsidDel="0088043B">
          <w:rPr>
            <w:rFonts w:ascii="Times New Roman" w:hAnsi="Times New Roman" w:cs="Times New Roman"/>
            <w:iCs/>
          </w:rPr>
          <w:delText xml:space="preserve">, </w:delText>
        </w:r>
      </w:del>
      <w:ins w:id="317" w:author="Sharday Mosurinjohn" w:date="2023-05-21T11:57:00Z">
        <w:r w:rsidR="0088043B">
          <w:rPr>
            <w:rFonts w:ascii="Times New Roman" w:hAnsi="Times New Roman" w:cs="Times New Roman"/>
            <w:iCs/>
          </w:rPr>
          <w:t xml:space="preserve">clarify what parts of </w:t>
        </w:r>
      </w:ins>
      <w:r w:rsidR="00151536">
        <w:rPr>
          <w:rFonts w:ascii="Times New Roman" w:hAnsi="Times New Roman" w:cs="Times New Roman"/>
          <w:iCs/>
        </w:rPr>
        <w:t xml:space="preserve">Fitzgerald’s version of CR </w:t>
      </w:r>
      <w:del w:id="318" w:author="Sharday Mosurinjohn" w:date="2023-05-21T11:57:00Z">
        <w:r w:rsidR="00151536" w:rsidDel="0088043B">
          <w:rPr>
            <w:rFonts w:ascii="Times New Roman" w:hAnsi="Times New Roman" w:cs="Times New Roman"/>
            <w:iCs/>
          </w:rPr>
          <w:delText xml:space="preserve">does in fact </w:delText>
        </w:r>
      </w:del>
      <w:r w:rsidR="00151536">
        <w:rPr>
          <w:rFonts w:ascii="Times New Roman" w:hAnsi="Times New Roman" w:cs="Times New Roman"/>
          <w:iCs/>
        </w:rPr>
        <w:t>fit within the broad definition of CR</w:t>
      </w:r>
      <w:r w:rsidR="00316938">
        <w:rPr>
          <w:rFonts w:ascii="Times New Roman" w:hAnsi="Times New Roman" w:cs="Times New Roman"/>
          <w:iCs/>
        </w:rPr>
        <w:t>—understood as a methodological school—</w:t>
      </w:r>
      <w:r w:rsidR="00151536">
        <w:rPr>
          <w:rFonts w:ascii="Times New Roman" w:hAnsi="Times New Roman" w:cs="Times New Roman"/>
          <w:iCs/>
        </w:rPr>
        <w:t>that we propose</w:t>
      </w:r>
      <w:r w:rsidR="003A6EE9">
        <w:rPr>
          <w:rFonts w:ascii="Times New Roman" w:hAnsi="Times New Roman" w:cs="Times New Roman"/>
          <w:iCs/>
        </w:rPr>
        <w:t>.</w:t>
      </w:r>
    </w:p>
    <w:p w14:paraId="66F20784" w14:textId="77777777" w:rsidR="00D472F7" w:rsidRDefault="00D472F7" w:rsidP="00E23052">
      <w:pPr>
        <w:rPr>
          <w:rFonts w:ascii="Times New Roman" w:hAnsi="Times New Roman" w:cs="Times New Roman"/>
          <w:b/>
          <w:bCs/>
        </w:rPr>
      </w:pPr>
    </w:p>
    <w:p w14:paraId="17EA95F3" w14:textId="77777777" w:rsidR="007C6303" w:rsidRDefault="007C6303" w:rsidP="00E23052">
      <w:pPr>
        <w:rPr>
          <w:rFonts w:ascii="Times New Roman" w:hAnsi="Times New Roman" w:cs="Times New Roman"/>
        </w:rPr>
      </w:pPr>
    </w:p>
    <w:p w14:paraId="0BC245DF" w14:textId="7F7901EA" w:rsidR="00F35B72" w:rsidRPr="005B2226" w:rsidRDefault="00224F2D" w:rsidP="00F35B72">
      <w:pPr>
        <w:rPr>
          <w:rFonts w:ascii="Times New Roman" w:hAnsi="Times New Roman" w:cs="Times New Roman"/>
          <w:b/>
          <w:bCs/>
        </w:rPr>
      </w:pPr>
      <w:r>
        <w:rPr>
          <w:rFonts w:ascii="Times New Roman" w:hAnsi="Times New Roman" w:cs="Times New Roman"/>
          <w:b/>
          <w:bCs/>
        </w:rPr>
        <w:t xml:space="preserve">a. </w:t>
      </w:r>
      <w:r w:rsidR="005B2226" w:rsidRPr="005B2226">
        <w:rPr>
          <w:rFonts w:ascii="Times New Roman" w:hAnsi="Times New Roman" w:cs="Times New Roman"/>
          <w:b/>
          <w:bCs/>
        </w:rPr>
        <w:t>Inconsistent Historicization</w:t>
      </w:r>
    </w:p>
    <w:p w14:paraId="3B301C28" w14:textId="77777777" w:rsidR="00F35B72" w:rsidRDefault="00F35B72" w:rsidP="00F35B72">
      <w:pPr>
        <w:rPr>
          <w:rFonts w:ascii="Times New Roman" w:hAnsi="Times New Roman" w:cs="Times New Roman"/>
          <w:b/>
          <w:bCs/>
        </w:rPr>
      </w:pPr>
    </w:p>
    <w:p w14:paraId="04F8539F" w14:textId="35F2FEE5" w:rsidR="001420E2" w:rsidRDefault="00C6374C" w:rsidP="00F35B72">
      <w:pPr>
        <w:rPr>
          <w:rFonts w:ascii="Times New Roman" w:hAnsi="Times New Roman" w:cs="Times New Roman"/>
          <w:iCs/>
        </w:rPr>
      </w:pPr>
      <w:r>
        <w:rPr>
          <w:rFonts w:ascii="Times New Roman" w:hAnsi="Times New Roman" w:cs="Times New Roman"/>
        </w:rPr>
        <w:t xml:space="preserve">In our </w:t>
      </w:r>
      <w:r>
        <w:rPr>
          <w:rFonts w:ascii="Times New Roman" w:hAnsi="Times New Roman" w:cs="Times New Roman"/>
          <w:i/>
          <w:iCs/>
        </w:rPr>
        <w:t>JAAR</w:t>
      </w:r>
      <w:r>
        <w:rPr>
          <w:rFonts w:ascii="Times New Roman" w:hAnsi="Times New Roman" w:cs="Times New Roman"/>
          <w:iCs/>
        </w:rPr>
        <w:t xml:space="preserve"> essay we </w:t>
      </w:r>
      <w:r w:rsidR="008734B1">
        <w:rPr>
          <w:rFonts w:ascii="Times New Roman" w:hAnsi="Times New Roman" w:cs="Times New Roman"/>
          <w:iCs/>
        </w:rPr>
        <w:t>argued</w:t>
      </w:r>
      <w:r>
        <w:rPr>
          <w:rFonts w:ascii="Times New Roman" w:hAnsi="Times New Roman" w:cs="Times New Roman"/>
          <w:iCs/>
        </w:rPr>
        <w:t xml:space="preserve"> that a</w:t>
      </w:r>
      <w:r w:rsidR="008734B1">
        <w:rPr>
          <w:rFonts w:ascii="Times New Roman" w:hAnsi="Times New Roman" w:cs="Times New Roman"/>
          <w:iCs/>
        </w:rPr>
        <w:t xml:space="preserve"> central </w:t>
      </w:r>
      <w:r>
        <w:rPr>
          <w:rFonts w:ascii="Times New Roman" w:hAnsi="Times New Roman" w:cs="Times New Roman"/>
          <w:iCs/>
        </w:rPr>
        <w:t xml:space="preserve">feature of CR methodology is </w:t>
      </w:r>
      <w:r w:rsidRPr="008734B1">
        <w:rPr>
          <w:rFonts w:ascii="Times New Roman" w:hAnsi="Times New Roman" w:cs="Times New Roman"/>
          <w:i/>
        </w:rPr>
        <w:t>historiciz</w:t>
      </w:r>
      <w:r w:rsidR="00BC1CC9">
        <w:rPr>
          <w:rFonts w:ascii="Times New Roman" w:hAnsi="Times New Roman" w:cs="Times New Roman"/>
          <w:i/>
        </w:rPr>
        <w:t>ation</w:t>
      </w:r>
      <w:r>
        <w:rPr>
          <w:rFonts w:ascii="Times New Roman" w:hAnsi="Times New Roman" w:cs="Times New Roman"/>
          <w:iCs/>
        </w:rPr>
        <w:t>. Focusing on the work of McCutcheon</w:t>
      </w:r>
      <w:r w:rsidR="00BC1CC9">
        <w:rPr>
          <w:rFonts w:ascii="Times New Roman" w:hAnsi="Times New Roman" w:cs="Times New Roman"/>
          <w:iCs/>
        </w:rPr>
        <w:t>—</w:t>
      </w:r>
      <w:r w:rsidR="008734B1">
        <w:rPr>
          <w:rFonts w:ascii="Times New Roman" w:hAnsi="Times New Roman" w:cs="Times New Roman"/>
          <w:iCs/>
        </w:rPr>
        <w:t xml:space="preserve">whom we view as </w:t>
      </w:r>
      <w:r w:rsidR="000A1DFA">
        <w:rPr>
          <w:rFonts w:ascii="Times New Roman" w:hAnsi="Times New Roman" w:cs="Times New Roman"/>
          <w:iCs/>
        </w:rPr>
        <w:t>a key</w:t>
      </w:r>
      <w:r w:rsidR="008734B1">
        <w:rPr>
          <w:rFonts w:ascii="Times New Roman" w:hAnsi="Times New Roman" w:cs="Times New Roman"/>
          <w:iCs/>
        </w:rPr>
        <w:t xml:space="preserve"> representative of what we called the “historicizing strand of CR” (Watts and Mosurinjohn 2023, 319)</w:t>
      </w:r>
      <w:r w:rsidR="00BC1CC9">
        <w:rPr>
          <w:rFonts w:ascii="Times New Roman" w:hAnsi="Times New Roman" w:cs="Times New Roman"/>
          <w:iCs/>
        </w:rPr>
        <w:t>—w</w:t>
      </w:r>
      <w:r>
        <w:rPr>
          <w:rFonts w:ascii="Times New Roman" w:hAnsi="Times New Roman" w:cs="Times New Roman"/>
          <w:iCs/>
        </w:rPr>
        <w:t xml:space="preserve">e noted that an important reason why CR scholars eschew using </w:t>
      </w:r>
      <w:r>
        <w:rPr>
          <w:rFonts w:ascii="Times New Roman" w:hAnsi="Times New Roman" w:cs="Times New Roman"/>
          <w:i/>
        </w:rPr>
        <w:t>religion</w:t>
      </w:r>
      <w:r>
        <w:rPr>
          <w:rFonts w:ascii="Times New Roman" w:hAnsi="Times New Roman" w:cs="Times New Roman"/>
          <w:iCs/>
        </w:rPr>
        <w:t xml:space="preserve"> as an analytic category </w:t>
      </w:r>
      <w:r w:rsidR="008734B1">
        <w:rPr>
          <w:rFonts w:ascii="Times New Roman" w:hAnsi="Times New Roman" w:cs="Times New Roman"/>
          <w:iCs/>
        </w:rPr>
        <w:t xml:space="preserve">is </w:t>
      </w:r>
      <w:r>
        <w:rPr>
          <w:rFonts w:ascii="Times New Roman" w:hAnsi="Times New Roman" w:cs="Times New Roman"/>
          <w:iCs/>
        </w:rPr>
        <w:t>that using this term “reauthorizes a specific social world by reifying and naturalizing a discourse that is wholly local” (</w:t>
      </w:r>
      <w:r w:rsidR="00DB1316">
        <w:rPr>
          <w:rFonts w:ascii="Times New Roman" w:hAnsi="Times New Roman" w:cs="Times New Roman"/>
          <w:iCs/>
        </w:rPr>
        <w:t xml:space="preserve">Watts and Mosurinjohn 2023, </w:t>
      </w:r>
      <w:r>
        <w:rPr>
          <w:rFonts w:ascii="Times New Roman" w:hAnsi="Times New Roman" w:cs="Times New Roman"/>
          <w:iCs/>
        </w:rPr>
        <w:t>320)</w:t>
      </w:r>
      <w:r w:rsidR="004F7CB7">
        <w:rPr>
          <w:rFonts w:ascii="Times New Roman" w:hAnsi="Times New Roman" w:cs="Times New Roman"/>
          <w:iCs/>
        </w:rPr>
        <w:t xml:space="preserve">. In other words, for scholars such as McCutcheon, an important reason why we should avoid using the term </w:t>
      </w:r>
      <w:r w:rsidR="004F7CB7">
        <w:rPr>
          <w:rFonts w:ascii="Times New Roman" w:hAnsi="Times New Roman" w:cs="Times New Roman"/>
          <w:i/>
        </w:rPr>
        <w:t>religion</w:t>
      </w:r>
      <w:r w:rsidR="004F7CB7">
        <w:rPr>
          <w:rFonts w:ascii="Times New Roman" w:hAnsi="Times New Roman" w:cs="Times New Roman"/>
          <w:iCs/>
        </w:rPr>
        <w:t xml:space="preserve"> as an analytic category is because it </w:t>
      </w:r>
      <w:r w:rsidR="004F7CB7" w:rsidRPr="00BC1CC9">
        <w:rPr>
          <w:rFonts w:ascii="Times New Roman" w:hAnsi="Times New Roman" w:cs="Times New Roman"/>
          <w:iCs/>
        </w:rPr>
        <w:t xml:space="preserve">amounts to a form of </w:t>
      </w:r>
      <w:r w:rsidR="004F7CB7" w:rsidRPr="004F7CB7">
        <w:rPr>
          <w:rFonts w:ascii="Times New Roman" w:hAnsi="Times New Roman" w:cs="Times New Roman"/>
          <w:i/>
        </w:rPr>
        <w:t>reification</w:t>
      </w:r>
      <w:r w:rsidR="004F7CB7">
        <w:rPr>
          <w:rFonts w:ascii="Times New Roman" w:hAnsi="Times New Roman" w:cs="Times New Roman"/>
          <w:iCs/>
        </w:rPr>
        <w:t>.</w:t>
      </w:r>
      <w:r w:rsidR="008734B1">
        <w:rPr>
          <w:rFonts w:ascii="Times New Roman" w:hAnsi="Times New Roman" w:cs="Times New Roman"/>
          <w:iCs/>
        </w:rPr>
        <w:t xml:space="preserve"> </w:t>
      </w:r>
      <w:r w:rsidR="00BC1CC9">
        <w:rPr>
          <w:rFonts w:ascii="Times New Roman" w:hAnsi="Times New Roman" w:cs="Times New Roman"/>
          <w:iCs/>
        </w:rPr>
        <w:t>Needless to say,</w:t>
      </w:r>
      <w:r w:rsidR="004F7CB7">
        <w:rPr>
          <w:rFonts w:ascii="Times New Roman" w:hAnsi="Times New Roman" w:cs="Times New Roman"/>
          <w:iCs/>
        </w:rPr>
        <w:t xml:space="preserve"> implicit in </w:t>
      </w:r>
      <w:r w:rsidR="00BC1CC9">
        <w:rPr>
          <w:rFonts w:ascii="Times New Roman" w:hAnsi="Times New Roman" w:cs="Times New Roman"/>
          <w:iCs/>
        </w:rPr>
        <w:t xml:space="preserve">this </w:t>
      </w:r>
      <w:r w:rsidR="004F7CB7">
        <w:rPr>
          <w:rFonts w:ascii="Times New Roman" w:hAnsi="Times New Roman" w:cs="Times New Roman"/>
          <w:iCs/>
        </w:rPr>
        <w:t>view is the claim that</w:t>
      </w:r>
      <w:r w:rsidR="00BC1CC9">
        <w:rPr>
          <w:rFonts w:ascii="Times New Roman" w:hAnsi="Times New Roman" w:cs="Times New Roman"/>
          <w:iCs/>
        </w:rPr>
        <w:t xml:space="preserve"> </w:t>
      </w:r>
      <w:r w:rsidR="00BC1CC9" w:rsidRPr="00513391">
        <w:rPr>
          <w:rFonts w:ascii="Times New Roman" w:hAnsi="Times New Roman" w:cs="Times New Roman"/>
          <w:i/>
        </w:rPr>
        <w:t>reification</w:t>
      </w:r>
      <w:r w:rsidR="004F7CB7" w:rsidRPr="00513391">
        <w:rPr>
          <w:rFonts w:ascii="Times New Roman" w:hAnsi="Times New Roman" w:cs="Times New Roman"/>
          <w:i/>
        </w:rPr>
        <w:t xml:space="preserve"> is</w:t>
      </w:r>
      <w:r w:rsidR="00BC1CC9" w:rsidRPr="00513391">
        <w:rPr>
          <w:rFonts w:ascii="Times New Roman" w:hAnsi="Times New Roman" w:cs="Times New Roman"/>
          <w:i/>
        </w:rPr>
        <w:t xml:space="preserve"> bad and ought to be avoided</w:t>
      </w:r>
      <w:r w:rsidR="00BC1CC9">
        <w:rPr>
          <w:rFonts w:ascii="Times New Roman" w:hAnsi="Times New Roman" w:cs="Times New Roman"/>
          <w:iCs/>
        </w:rPr>
        <w:t xml:space="preserve">. </w:t>
      </w:r>
    </w:p>
    <w:p w14:paraId="13EE6DC3" w14:textId="52ABA3A8" w:rsidR="00394F7A" w:rsidRDefault="000A1DFA" w:rsidP="00F35B72">
      <w:pPr>
        <w:rPr>
          <w:rFonts w:ascii="Times New Roman" w:hAnsi="Times New Roman" w:cs="Times New Roman"/>
          <w:iCs/>
        </w:rPr>
      </w:pPr>
      <w:r>
        <w:rPr>
          <w:rFonts w:ascii="Times New Roman" w:hAnsi="Times New Roman" w:cs="Times New Roman"/>
          <w:iCs/>
        </w:rPr>
        <w:tab/>
      </w:r>
      <w:r w:rsidR="00E3441A">
        <w:rPr>
          <w:rFonts w:ascii="Times New Roman" w:hAnsi="Times New Roman" w:cs="Times New Roman"/>
          <w:iCs/>
        </w:rPr>
        <w:t>W</w:t>
      </w:r>
      <w:r w:rsidR="00305B85">
        <w:rPr>
          <w:rFonts w:ascii="Times New Roman" w:hAnsi="Times New Roman" w:cs="Times New Roman"/>
          <w:iCs/>
        </w:rPr>
        <w:t xml:space="preserve">ould it be fair to say that Fitzgerald espouses </w:t>
      </w:r>
      <w:r w:rsidR="004F7CB7">
        <w:rPr>
          <w:rFonts w:ascii="Times New Roman" w:hAnsi="Times New Roman" w:cs="Times New Roman"/>
          <w:iCs/>
        </w:rPr>
        <w:t>a similar</w:t>
      </w:r>
      <w:r w:rsidR="00305B85">
        <w:rPr>
          <w:rFonts w:ascii="Times New Roman" w:hAnsi="Times New Roman" w:cs="Times New Roman"/>
          <w:iCs/>
        </w:rPr>
        <w:t xml:space="preserve"> view? </w:t>
      </w:r>
      <w:r w:rsidR="00561364">
        <w:rPr>
          <w:rFonts w:ascii="Times New Roman" w:hAnsi="Times New Roman" w:cs="Times New Roman"/>
          <w:iCs/>
        </w:rPr>
        <w:t>A</w:t>
      </w:r>
      <w:r>
        <w:rPr>
          <w:rFonts w:ascii="Times New Roman" w:hAnsi="Times New Roman" w:cs="Times New Roman"/>
          <w:iCs/>
        </w:rPr>
        <w:t>s we know, Fitzgerald prefers the language of “deconstruction” to that of “historiciz</w:t>
      </w:r>
      <w:r w:rsidR="004F7CB7">
        <w:rPr>
          <w:rFonts w:ascii="Times New Roman" w:hAnsi="Times New Roman" w:cs="Times New Roman"/>
          <w:iCs/>
        </w:rPr>
        <w:t>ation</w:t>
      </w:r>
      <w:r>
        <w:rPr>
          <w:rFonts w:ascii="Times New Roman" w:hAnsi="Times New Roman" w:cs="Times New Roman"/>
          <w:iCs/>
        </w:rPr>
        <w:t>,” but is this semantic difference evidence of a fundamentally different approach</w:t>
      </w:r>
      <w:r w:rsidR="003028D1">
        <w:rPr>
          <w:rFonts w:ascii="Times New Roman" w:hAnsi="Times New Roman" w:cs="Times New Roman"/>
          <w:iCs/>
        </w:rPr>
        <w:t xml:space="preserve">? </w:t>
      </w:r>
      <w:r>
        <w:rPr>
          <w:rFonts w:ascii="Times New Roman" w:hAnsi="Times New Roman" w:cs="Times New Roman"/>
          <w:iCs/>
        </w:rPr>
        <w:t xml:space="preserve">We think not. Moreover, it is not </w:t>
      </w:r>
      <w:r w:rsidR="00850BF3">
        <w:rPr>
          <w:rFonts w:ascii="Times New Roman" w:hAnsi="Times New Roman" w:cs="Times New Roman"/>
          <w:iCs/>
        </w:rPr>
        <w:t>hard</w:t>
      </w:r>
      <w:r>
        <w:rPr>
          <w:rFonts w:ascii="Times New Roman" w:hAnsi="Times New Roman" w:cs="Times New Roman"/>
          <w:iCs/>
        </w:rPr>
        <w:t xml:space="preserve"> to </w:t>
      </w:r>
      <w:r w:rsidR="00513391">
        <w:rPr>
          <w:rFonts w:ascii="Times New Roman" w:hAnsi="Times New Roman" w:cs="Times New Roman"/>
          <w:iCs/>
        </w:rPr>
        <w:t>prove our point</w:t>
      </w:r>
      <w:r>
        <w:rPr>
          <w:rFonts w:ascii="Times New Roman" w:hAnsi="Times New Roman" w:cs="Times New Roman"/>
          <w:iCs/>
        </w:rPr>
        <w:t xml:space="preserve">. Consider, once again, one of Fitzgerald’s </w:t>
      </w:r>
      <w:r w:rsidR="00394F7A">
        <w:rPr>
          <w:rFonts w:ascii="Times New Roman" w:hAnsi="Times New Roman" w:cs="Times New Roman"/>
          <w:iCs/>
        </w:rPr>
        <w:t>central</w:t>
      </w:r>
      <w:r>
        <w:rPr>
          <w:rFonts w:ascii="Times New Roman" w:hAnsi="Times New Roman" w:cs="Times New Roman"/>
          <w:iCs/>
        </w:rPr>
        <w:t xml:space="preserve"> criticisms of our </w:t>
      </w:r>
      <w:r>
        <w:rPr>
          <w:rFonts w:ascii="Times New Roman" w:hAnsi="Times New Roman" w:cs="Times New Roman"/>
          <w:i/>
        </w:rPr>
        <w:t xml:space="preserve">JAAR </w:t>
      </w:r>
      <w:r w:rsidR="004F7CB7">
        <w:rPr>
          <w:rFonts w:ascii="Times New Roman" w:hAnsi="Times New Roman" w:cs="Times New Roman"/>
          <w:iCs/>
        </w:rPr>
        <w:t>essay</w:t>
      </w:r>
      <w:r>
        <w:rPr>
          <w:rFonts w:ascii="Times New Roman" w:hAnsi="Times New Roman" w:cs="Times New Roman"/>
          <w:iCs/>
        </w:rPr>
        <w:t xml:space="preserve">—that we </w:t>
      </w:r>
      <w:del w:id="319" w:author="Sharday Mosurinjohn" w:date="2023-05-23T15:09:00Z">
        <w:r w:rsidDel="00D05F94">
          <w:rPr>
            <w:rFonts w:ascii="Times New Roman" w:hAnsi="Times New Roman" w:cs="Times New Roman"/>
            <w:iCs/>
          </w:rPr>
          <w:delText xml:space="preserve">allegedly </w:delText>
        </w:r>
      </w:del>
      <w:r>
        <w:rPr>
          <w:rFonts w:ascii="Times New Roman" w:hAnsi="Times New Roman" w:cs="Times New Roman"/>
          <w:iCs/>
        </w:rPr>
        <w:t>“reify religion as a Methodological School” (Fitzgerald 2023, 2).</w:t>
      </w:r>
      <w:r w:rsidR="003028D1">
        <w:rPr>
          <w:rFonts w:ascii="Times New Roman" w:hAnsi="Times New Roman" w:cs="Times New Roman"/>
          <w:iCs/>
        </w:rPr>
        <w:t xml:space="preserve"> This </w:t>
      </w:r>
      <w:r w:rsidR="003028D1" w:rsidRPr="000A1DFA">
        <w:rPr>
          <w:rFonts w:ascii="Times New Roman" w:hAnsi="Times New Roman" w:cs="Times New Roman"/>
          <w:iCs/>
        </w:rPr>
        <w:t>is</w:t>
      </w:r>
      <w:r w:rsidR="003028D1">
        <w:rPr>
          <w:rFonts w:ascii="Times New Roman" w:hAnsi="Times New Roman" w:cs="Times New Roman"/>
          <w:i/>
        </w:rPr>
        <w:t xml:space="preserve"> </w:t>
      </w:r>
      <w:r w:rsidR="003028D1" w:rsidRPr="00D05F94">
        <w:rPr>
          <w:rFonts w:ascii="Times New Roman" w:hAnsi="Times New Roman" w:cs="Times New Roman"/>
          <w:iCs/>
          <w:rPrChange w:id="320" w:author="Sharday Mosurinjohn" w:date="2023-05-23T15:09:00Z">
            <w:rPr>
              <w:rFonts w:ascii="Times New Roman" w:hAnsi="Times New Roman" w:cs="Times New Roman"/>
              <w:i/>
            </w:rPr>
          </w:rPrChange>
        </w:rPr>
        <w:t>precisely</w:t>
      </w:r>
      <w:r w:rsidR="003028D1">
        <w:rPr>
          <w:rFonts w:ascii="Times New Roman" w:hAnsi="Times New Roman" w:cs="Times New Roman"/>
          <w:iCs/>
        </w:rPr>
        <w:t xml:space="preserve"> the kind of critique </w:t>
      </w:r>
      <w:commentRangeStart w:id="321"/>
      <w:del w:id="322" w:author="Sharday Mosurinjohn" w:date="2023-05-23T15:13:00Z">
        <w:r w:rsidR="003028D1" w:rsidDel="005534D0">
          <w:rPr>
            <w:rFonts w:ascii="Times New Roman" w:hAnsi="Times New Roman" w:cs="Times New Roman"/>
            <w:iCs/>
          </w:rPr>
          <w:delText xml:space="preserve">one </w:delText>
        </w:r>
      </w:del>
      <w:commentRangeEnd w:id="321"/>
      <w:ins w:id="323" w:author="Sharday Mosurinjohn" w:date="2023-05-23T15:13:00Z">
        <w:r w:rsidR="005534D0">
          <w:rPr>
            <w:rFonts w:ascii="Times New Roman" w:hAnsi="Times New Roman" w:cs="Times New Roman"/>
            <w:iCs/>
          </w:rPr>
          <w:t>we</w:t>
        </w:r>
        <w:r w:rsidR="005534D0">
          <w:rPr>
            <w:rFonts w:ascii="Times New Roman" w:hAnsi="Times New Roman" w:cs="Times New Roman"/>
            <w:iCs/>
          </w:rPr>
          <w:t xml:space="preserve"> </w:t>
        </w:r>
      </w:ins>
      <w:r w:rsidR="00D05F94">
        <w:rPr>
          <w:rStyle w:val="CommentReference"/>
        </w:rPr>
        <w:commentReference w:id="321"/>
      </w:r>
      <w:r w:rsidR="003028D1">
        <w:rPr>
          <w:rFonts w:ascii="Times New Roman" w:hAnsi="Times New Roman" w:cs="Times New Roman"/>
          <w:iCs/>
        </w:rPr>
        <w:t xml:space="preserve">would expect from </w:t>
      </w:r>
      <w:ins w:id="324" w:author="Sharday Mosurinjohn" w:date="2023-05-23T15:13:00Z">
        <w:r w:rsidR="005534D0">
          <w:rPr>
            <w:rFonts w:ascii="Times New Roman" w:hAnsi="Times New Roman" w:cs="Times New Roman"/>
            <w:iCs/>
          </w:rPr>
          <w:t>those we have come to think of as</w:t>
        </w:r>
      </w:ins>
      <w:del w:id="325" w:author="Sharday Mosurinjohn" w:date="2023-05-23T15:13:00Z">
        <w:r w:rsidR="003028D1" w:rsidDel="005534D0">
          <w:rPr>
            <w:rFonts w:ascii="Times New Roman" w:hAnsi="Times New Roman" w:cs="Times New Roman"/>
            <w:iCs/>
          </w:rPr>
          <w:delText>a</w:delText>
        </w:r>
      </w:del>
      <w:r w:rsidR="003028D1">
        <w:rPr>
          <w:rFonts w:ascii="Times New Roman" w:hAnsi="Times New Roman" w:cs="Times New Roman"/>
          <w:iCs/>
        </w:rPr>
        <w:t xml:space="preserve"> CR scholar</w:t>
      </w:r>
      <w:ins w:id="326" w:author="Sharday Mosurinjohn" w:date="2023-05-23T15:13:00Z">
        <w:r w:rsidR="005534D0">
          <w:rPr>
            <w:rFonts w:ascii="Times New Roman" w:hAnsi="Times New Roman" w:cs="Times New Roman"/>
            <w:iCs/>
          </w:rPr>
          <w:t>s</w:t>
        </w:r>
      </w:ins>
      <w:r w:rsidR="004F7CB7">
        <w:rPr>
          <w:rFonts w:ascii="Times New Roman" w:hAnsi="Times New Roman" w:cs="Times New Roman"/>
          <w:iCs/>
        </w:rPr>
        <w:t xml:space="preserve">, </w:t>
      </w:r>
      <w:r w:rsidR="00513391">
        <w:rPr>
          <w:rFonts w:ascii="Times New Roman" w:hAnsi="Times New Roman" w:cs="Times New Roman"/>
          <w:iCs/>
        </w:rPr>
        <w:t>as</w:t>
      </w:r>
      <w:r w:rsidR="004F7CB7">
        <w:rPr>
          <w:rFonts w:ascii="Times New Roman" w:hAnsi="Times New Roman" w:cs="Times New Roman"/>
          <w:iCs/>
        </w:rPr>
        <w:t xml:space="preserve"> charges of reification </w:t>
      </w:r>
      <w:r w:rsidR="008E6612">
        <w:rPr>
          <w:rFonts w:ascii="Times New Roman" w:hAnsi="Times New Roman" w:cs="Times New Roman"/>
          <w:iCs/>
        </w:rPr>
        <w:t xml:space="preserve">basically </w:t>
      </w:r>
      <w:r w:rsidR="004F7CB7">
        <w:rPr>
          <w:rFonts w:ascii="Times New Roman" w:hAnsi="Times New Roman" w:cs="Times New Roman"/>
          <w:iCs/>
        </w:rPr>
        <w:t xml:space="preserve">serve as </w:t>
      </w:r>
      <w:r w:rsidR="00461C71">
        <w:rPr>
          <w:rFonts w:ascii="Times New Roman" w:hAnsi="Times New Roman" w:cs="Times New Roman"/>
          <w:iCs/>
        </w:rPr>
        <w:t>the</w:t>
      </w:r>
      <w:r w:rsidR="004F7CB7">
        <w:rPr>
          <w:rFonts w:ascii="Times New Roman" w:hAnsi="Times New Roman" w:cs="Times New Roman"/>
          <w:iCs/>
        </w:rPr>
        <w:t xml:space="preserve"> </w:t>
      </w:r>
      <w:r w:rsidR="004F7CB7">
        <w:rPr>
          <w:rFonts w:ascii="Times New Roman" w:hAnsi="Times New Roman" w:cs="Times New Roman"/>
          <w:i/>
        </w:rPr>
        <w:t>modus operandi</w:t>
      </w:r>
      <w:r w:rsidR="004F7CB7">
        <w:rPr>
          <w:rFonts w:ascii="Times New Roman" w:hAnsi="Times New Roman" w:cs="Times New Roman"/>
          <w:iCs/>
        </w:rPr>
        <w:t xml:space="preserve"> of this methodological school. </w:t>
      </w:r>
    </w:p>
    <w:p w14:paraId="7793F3AB" w14:textId="577D0839" w:rsidR="00EA061F" w:rsidRPr="00EA061F" w:rsidRDefault="00EB32FD" w:rsidP="00394F7A">
      <w:pPr>
        <w:ind w:firstLine="720"/>
        <w:rPr>
          <w:rFonts w:ascii="Times New Roman" w:hAnsi="Times New Roman" w:cs="Times New Roman"/>
          <w:iCs/>
        </w:rPr>
      </w:pPr>
      <w:r>
        <w:rPr>
          <w:rFonts w:ascii="Times New Roman" w:hAnsi="Times New Roman" w:cs="Times New Roman"/>
          <w:iCs/>
        </w:rPr>
        <w:t>Furthermore</w:t>
      </w:r>
      <w:r w:rsidR="00465624">
        <w:rPr>
          <w:rFonts w:ascii="Times New Roman" w:hAnsi="Times New Roman" w:cs="Times New Roman"/>
          <w:iCs/>
        </w:rPr>
        <w:t xml:space="preserve">, a significant amount of Fitzgerald’s response to our </w:t>
      </w:r>
      <w:r w:rsidR="00465624" w:rsidRPr="00EA061F">
        <w:rPr>
          <w:rFonts w:ascii="Times New Roman" w:hAnsi="Times New Roman" w:cs="Times New Roman"/>
          <w:iCs/>
        </w:rPr>
        <w:t xml:space="preserve">work amounts to </w:t>
      </w:r>
      <w:r w:rsidR="003028D1">
        <w:rPr>
          <w:rFonts w:ascii="Times New Roman" w:hAnsi="Times New Roman" w:cs="Times New Roman"/>
          <w:iCs/>
        </w:rPr>
        <w:t>historicizing</w:t>
      </w:r>
      <w:ins w:id="327" w:author="Sharday Mosurinjohn" w:date="2023-05-23T15:11:00Z">
        <w:r w:rsidR="00D05F94">
          <w:rPr>
            <w:rFonts w:ascii="Times New Roman" w:hAnsi="Times New Roman" w:cs="Times New Roman"/>
            <w:iCs/>
          </w:rPr>
          <w:t xml:space="preserve">, </w:t>
        </w:r>
      </w:ins>
      <w:del w:id="328" w:author="Sharday Mosurinjohn" w:date="2023-05-23T15:11:00Z">
        <w:r w:rsidR="003028D1" w:rsidDel="00D05F94">
          <w:rPr>
            <w:rFonts w:ascii="Times New Roman" w:hAnsi="Times New Roman" w:cs="Times New Roman"/>
            <w:iCs/>
          </w:rPr>
          <w:delText xml:space="preserve"> (</w:delText>
        </w:r>
      </w:del>
      <w:r w:rsidR="003028D1">
        <w:rPr>
          <w:rFonts w:ascii="Times New Roman" w:hAnsi="Times New Roman" w:cs="Times New Roman"/>
          <w:iCs/>
        </w:rPr>
        <w:t>or,</w:t>
      </w:r>
      <w:ins w:id="329" w:author="Sharday Mosurinjohn" w:date="2023-05-23T15:11:00Z">
        <w:r w:rsidR="00D05F94">
          <w:rPr>
            <w:rFonts w:ascii="Times New Roman" w:hAnsi="Times New Roman" w:cs="Times New Roman"/>
            <w:iCs/>
          </w:rPr>
          <w:t xml:space="preserve"> as he</w:t>
        </w:r>
      </w:ins>
      <w:del w:id="330" w:author="Sharday Mosurinjohn" w:date="2023-05-23T15:11:00Z">
        <w:r w:rsidR="003028D1" w:rsidDel="00D05F94">
          <w:rPr>
            <w:rFonts w:ascii="Times New Roman" w:hAnsi="Times New Roman" w:cs="Times New Roman"/>
            <w:iCs/>
          </w:rPr>
          <w:delText xml:space="preserve"> if you</w:delText>
        </w:r>
      </w:del>
      <w:r w:rsidR="003028D1">
        <w:rPr>
          <w:rFonts w:ascii="Times New Roman" w:hAnsi="Times New Roman" w:cs="Times New Roman"/>
          <w:iCs/>
        </w:rPr>
        <w:t xml:space="preserve"> prefer</w:t>
      </w:r>
      <w:ins w:id="331" w:author="Sharday Mosurinjohn" w:date="2023-05-23T15:11:00Z">
        <w:r w:rsidR="00D05F94">
          <w:rPr>
            <w:rFonts w:ascii="Times New Roman" w:hAnsi="Times New Roman" w:cs="Times New Roman"/>
            <w:iCs/>
          </w:rPr>
          <w:t>s</w:t>
        </w:r>
      </w:ins>
      <w:r w:rsidR="003028D1">
        <w:rPr>
          <w:rFonts w:ascii="Times New Roman" w:hAnsi="Times New Roman" w:cs="Times New Roman"/>
          <w:iCs/>
        </w:rPr>
        <w:t>, deconstructing</w:t>
      </w:r>
      <w:del w:id="332" w:author="Sharday Mosurinjohn" w:date="2023-05-23T15:11:00Z">
        <w:r w:rsidR="003028D1" w:rsidDel="00D05F94">
          <w:rPr>
            <w:rFonts w:ascii="Times New Roman" w:hAnsi="Times New Roman" w:cs="Times New Roman"/>
            <w:iCs/>
          </w:rPr>
          <w:delText>)</w:delText>
        </w:r>
      </w:del>
      <w:r w:rsidR="003028D1">
        <w:rPr>
          <w:rFonts w:ascii="Times New Roman" w:hAnsi="Times New Roman" w:cs="Times New Roman"/>
          <w:iCs/>
        </w:rPr>
        <w:t xml:space="preserve"> </w:t>
      </w:r>
      <w:r w:rsidR="00465624" w:rsidRPr="00EA061F">
        <w:rPr>
          <w:rFonts w:ascii="Times New Roman" w:hAnsi="Times New Roman" w:cs="Times New Roman"/>
          <w:iCs/>
        </w:rPr>
        <w:t>what he refers to as</w:t>
      </w:r>
      <w:r w:rsidR="00A623DB">
        <w:rPr>
          <w:rFonts w:ascii="Times New Roman" w:hAnsi="Times New Roman" w:cs="Times New Roman"/>
          <w:iCs/>
        </w:rPr>
        <w:t xml:space="preserve"> </w:t>
      </w:r>
      <w:r w:rsidR="00394F7A">
        <w:rPr>
          <w:rFonts w:ascii="Times New Roman" w:hAnsi="Times New Roman" w:cs="Times New Roman"/>
          <w:iCs/>
        </w:rPr>
        <w:t xml:space="preserve">the </w:t>
      </w:r>
      <w:r w:rsidR="00A623DB" w:rsidRPr="00B03A53">
        <w:rPr>
          <w:rFonts w:ascii="Times New Roman" w:hAnsi="Times New Roman" w:cs="Times New Roman"/>
          <w:iCs/>
        </w:rPr>
        <w:t>“fictions of modernity” (</w:t>
      </w:r>
      <w:r w:rsidR="00A623DB">
        <w:rPr>
          <w:rFonts w:ascii="Times New Roman" w:hAnsi="Times New Roman" w:cs="Times New Roman"/>
          <w:iCs/>
        </w:rPr>
        <w:t xml:space="preserve">Fitzgerald 2023, </w:t>
      </w:r>
      <w:r w:rsidR="00A623DB" w:rsidRPr="00B03A53">
        <w:rPr>
          <w:rFonts w:ascii="Times New Roman" w:hAnsi="Times New Roman" w:cs="Times New Roman"/>
          <w:iCs/>
        </w:rPr>
        <w:t>7)</w:t>
      </w:r>
      <w:r w:rsidR="00A623DB">
        <w:rPr>
          <w:rFonts w:ascii="Times New Roman" w:hAnsi="Times New Roman" w:cs="Times New Roman"/>
          <w:iCs/>
        </w:rPr>
        <w:t xml:space="preserve">. </w:t>
      </w:r>
      <w:r w:rsidR="00465624" w:rsidRPr="00EA061F">
        <w:rPr>
          <w:rFonts w:ascii="Times New Roman" w:hAnsi="Times New Roman" w:cs="Times New Roman"/>
          <w:iCs/>
        </w:rPr>
        <w:t>Consider</w:t>
      </w:r>
      <w:r w:rsidR="003028D1">
        <w:rPr>
          <w:rFonts w:ascii="Times New Roman" w:hAnsi="Times New Roman" w:cs="Times New Roman"/>
          <w:iCs/>
        </w:rPr>
        <w:t>, for instance, the following representative passage:</w:t>
      </w:r>
    </w:p>
    <w:p w14:paraId="1E414F2D" w14:textId="77777777" w:rsidR="00EA061F" w:rsidRPr="00EA061F" w:rsidRDefault="00EA061F" w:rsidP="00F35B72">
      <w:pPr>
        <w:rPr>
          <w:rFonts w:ascii="Times New Roman" w:hAnsi="Times New Roman" w:cs="Times New Roman"/>
          <w:iCs/>
        </w:rPr>
      </w:pPr>
    </w:p>
    <w:p w14:paraId="1C980E65" w14:textId="16459DF9" w:rsidR="00EA061F" w:rsidRDefault="00EA061F" w:rsidP="00EA061F">
      <w:pPr>
        <w:ind w:left="720"/>
        <w:rPr>
          <w:rFonts w:ascii="Times New Roman" w:hAnsi="Times New Roman" w:cs="Times New Roman"/>
        </w:rPr>
      </w:pPr>
      <w:r w:rsidRPr="00EA061F">
        <w:rPr>
          <w:rFonts w:ascii="Times New Roman" w:hAnsi="Times New Roman" w:cs="Times New Roman"/>
        </w:rPr>
        <w:t>Religion is not a stand-alone category, but then nor a</w:t>
      </w:r>
      <w:r w:rsidR="003028D1">
        <w:rPr>
          <w:rFonts w:ascii="Times New Roman" w:hAnsi="Times New Roman" w:cs="Times New Roman"/>
        </w:rPr>
        <w:t>re</w:t>
      </w:r>
      <w:r w:rsidRPr="00EA061F">
        <w:rPr>
          <w:rFonts w:ascii="Times New Roman" w:hAnsi="Times New Roman" w:cs="Times New Roman"/>
        </w:rPr>
        <w:t xml:space="preserve"> ‘secular’, ‘society’, ‘politics’, ‘the economy’, ‘the nation state’, ‘culture’, ‘modern’, ‘progress’, ‘nature’, ‘Enlightenment’, ‘liberal’, ‘liberty’, ‘science’, ‘history’ and a string of others</w:t>
      </w:r>
      <w:r w:rsidR="00513391">
        <w:rPr>
          <w:rFonts w:ascii="Times New Roman" w:hAnsi="Times New Roman" w:cs="Times New Roman"/>
        </w:rPr>
        <w:t>…</w:t>
      </w:r>
      <w:r w:rsidRPr="00EA061F">
        <w:rPr>
          <w:rFonts w:ascii="Times New Roman" w:hAnsi="Times New Roman" w:cs="Times New Roman"/>
        </w:rPr>
        <w:t xml:space="preserve">. </w:t>
      </w:r>
      <w:r w:rsidR="00EB32FD">
        <w:rPr>
          <w:rFonts w:ascii="Times New Roman" w:hAnsi="Times New Roman" w:cs="Times New Roman"/>
        </w:rPr>
        <w:t>N</w:t>
      </w:r>
      <w:r w:rsidRPr="00EA061F">
        <w:rPr>
          <w:rFonts w:ascii="Times New Roman" w:hAnsi="Times New Roman" w:cs="Times New Roman"/>
        </w:rPr>
        <w:t>one of these imaginary abstractions has any essential content, all of them are contested and contestable, none of them refer to anything objective in the world, none of them correspond definitively to anything that can be observed empirically, and yet they all depend on each other to function rhetorically</w:t>
      </w:r>
      <w:r w:rsidR="003028D1">
        <w:rPr>
          <w:rFonts w:ascii="Times New Roman" w:hAnsi="Times New Roman" w:cs="Times New Roman"/>
        </w:rPr>
        <w:t>.</w:t>
      </w:r>
      <w:r w:rsidRPr="00EA061F">
        <w:rPr>
          <w:rFonts w:ascii="Times New Roman" w:hAnsi="Times New Roman" w:cs="Times New Roman"/>
        </w:rPr>
        <w:t xml:space="preserve"> (10)</w:t>
      </w:r>
    </w:p>
    <w:p w14:paraId="4573C44E" w14:textId="77777777" w:rsidR="003028D1" w:rsidRDefault="003028D1" w:rsidP="00EA061F">
      <w:pPr>
        <w:ind w:left="720"/>
        <w:rPr>
          <w:rFonts w:ascii="Times New Roman" w:hAnsi="Times New Roman" w:cs="Times New Roman"/>
        </w:rPr>
      </w:pPr>
    </w:p>
    <w:p w14:paraId="0859C54E" w14:textId="53CF1AA5" w:rsidR="00305B85" w:rsidRDefault="003C03CB" w:rsidP="00F35B72">
      <w:pPr>
        <w:rPr>
          <w:rFonts w:ascii="Times New Roman" w:hAnsi="Times New Roman" w:cs="Times New Roman"/>
          <w:iCs/>
        </w:rPr>
      </w:pPr>
      <w:del w:id="333" w:author="Sharday Mosurinjohn" w:date="2023-05-23T15:12:00Z">
        <w:r w:rsidDel="005534D0">
          <w:rPr>
            <w:rFonts w:ascii="Times New Roman" w:hAnsi="Times New Roman" w:cs="Times New Roman"/>
            <w:iCs/>
          </w:rPr>
          <w:lastRenderedPageBreak/>
          <w:delText xml:space="preserve">Leaving aside the strange combination of </w:delText>
        </w:r>
        <w:r w:rsidR="00513391" w:rsidDel="005534D0">
          <w:rPr>
            <w:rFonts w:ascii="Times New Roman" w:hAnsi="Times New Roman" w:cs="Times New Roman"/>
            <w:iCs/>
          </w:rPr>
          <w:delText>post-structuralism</w:delText>
        </w:r>
        <w:r w:rsidDel="005534D0">
          <w:rPr>
            <w:rFonts w:ascii="Times New Roman" w:hAnsi="Times New Roman" w:cs="Times New Roman"/>
            <w:iCs/>
          </w:rPr>
          <w:delText xml:space="preserve"> and naïve empiricism in this statement,</w:delText>
        </w:r>
        <w:r w:rsidDel="005534D0">
          <w:rPr>
            <w:rStyle w:val="FootnoteReference"/>
            <w:rFonts w:ascii="Times New Roman" w:hAnsi="Times New Roman" w:cs="Times New Roman"/>
            <w:iCs/>
          </w:rPr>
          <w:footnoteReference w:id="9"/>
        </w:r>
        <w:r w:rsidR="003028D1" w:rsidDel="005534D0">
          <w:rPr>
            <w:rFonts w:ascii="Times New Roman" w:hAnsi="Times New Roman" w:cs="Times New Roman"/>
            <w:iCs/>
          </w:rPr>
          <w:delText xml:space="preserve"> </w:delText>
        </w:r>
      </w:del>
      <w:ins w:id="336" w:author="Sharday Mosurinjohn" w:date="2023-05-23T15:12:00Z">
        <w:r w:rsidR="005534D0">
          <w:rPr>
            <w:rFonts w:ascii="Times New Roman" w:hAnsi="Times New Roman" w:cs="Times New Roman"/>
            <w:iCs/>
          </w:rPr>
          <w:t>W</w:t>
        </w:r>
      </w:ins>
      <w:del w:id="337" w:author="Sharday Mosurinjohn" w:date="2023-05-23T15:12:00Z">
        <w:r w:rsidR="003028D1" w:rsidDel="005534D0">
          <w:rPr>
            <w:rFonts w:ascii="Times New Roman" w:hAnsi="Times New Roman" w:cs="Times New Roman"/>
            <w:iCs/>
          </w:rPr>
          <w:delText>w</w:delText>
        </w:r>
      </w:del>
      <w:r w:rsidR="003028D1">
        <w:rPr>
          <w:rFonts w:ascii="Times New Roman" w:hAnsi="Times New Roman" w:cs="Times New Roman"/>
          <w:iCs/>
        </w:rPr>
        <w:t xml:space="preserve">e think this quote is sufficient to establish that, </w:t>
      </w:r>
      <w:r w:rsidR="00465624">
        <w:rPr>
          <w:rFonts w:ascii="Times New Roman" w:hAnsi="Times New Roman" w:cs="Times New Roman"/>
          <w:iCs/>
        </w:rPr>
        <w:t>much like McCutcheon, Fitzgerald</w:t>
      </w:r>
      <w:r w:rsidR="00095EFB">
        <w:rPr>
          <w:rFonts w:ascii="Times New Roman" w:hAnsi="Times New Roman" w:cs="Times New Roman"/>
          <w:iCs/>
        </w:rPr>
        <w:t>’s</w:t>
      </w:r>
      <w:r w:rsidR="00465624">
        <w:rPr>
          <w:rFonts w:ascii="Times New Roman" w:hAnsi="Times New Roman" w:cs="Times New Roman"/>
          <w:iCs/>
        </w:rPr>
        <w:t xml:space="preserve"> </w:t>
      </w:r>
      <w:r w:rsidR="003028D1">
        <w:rPr>
          <w:rFonts w:ascii="Times New Roman" w:hAnsi="Times New Roman" w:cs="Times New Roman"/>
          <w:iCs/>
        </w:rPr>
        <w:t xml:space="preserve">interest </w:t>
      </w:r>
      <w:r w:rsidR="00F5736F">
        <w:rPr>
          <w:rFonts w:ascii="Times New Roman" w:hAnsi="Times New Roman" w:cs="Times New Roman"/>
          <w:iCs/>
        </w:rPr>
        <w:t>i</w:t>
      </w:r>
      <w:r w:rsidR="003028D1">
        <w:rPr>
          <w:rFonts w:ascii="Times New Roman" w:hAnsi="Times New Roman" w:cs="Times New Roman"/>
          <w:iCs/>
        </w:rPr>
        <w:t>n</w:t>
      </w:r>
      <w:r w:rsidR="00F5736F">
        <w:rPr>
          <w:rFonts w:ascii="Times New Roman" w:hAnsi="Times New Roman" w:cs="Times New Roman"/>
          <w:iCs/>
        </w:rPr>
        <w:t xml:space="preserve"> what he calls</w:t>
      </w:r>
      <w:r w:rsidR="003028D1">
        <w:rPr>
          <w:rFonts w:ascii="Times New Roman" w:hAnsi="Times New Roman" w:cs="Times New Roman"/>
          <w:iCs/>
        </w:rPr>
        <w:t xml:space="preserve"> </w:t>
      </w:r>
      <w:r w:rsidR="00095EFB">
        <w:rPr>
          <w:rFonts w:ascii="Times New Roman" w:hAnsi="Times New Roman" w:cs="Times New Roman"/>
          <w:iCs/>
        </w:rPr>
        <w:t xml:space="preserve">“the </w:t>
      </w:r>
      <w:r w:rsidR="003028D1">
        <w:rPr>
          <w:rFonts w:ascii="Times New Roman" w:hAnsi="Times New Roman" w:cs="Times New Roman"/>
          <w:iCs/>
        </w:rPr>
        <w:t xml:space="preserve">deconstruction </w:t>
      </w:r>
      <w:r w:rsidR="00095EFB">
        <w:rPr>
          <w:rFonts w:ascii="Times New Roman" w:hAnsi="Times New Roman" w:cs="Times New Roman"/>
          <w:iCs/>
        </w:rPr>
        <w:t xml:space="preserve">of </w:t>
      </w:r>
      <w:r w:rsidR="003028D1">
        <w:rPr>
          <w:rFonts w:ascii="Times New Roman" w:hAnsi="Times New Roman" w:cs="Times New Roman"/>
          <w:iCs/>
        </w:rPr>
        <w:t>religion and related categories</w:t>
      </w:r>
      <w:r w:rsidR="00095EFB">
        <w:rPr>
          <w:rFonts w:ascii="Times New Roman" w:hAnsi="Times New Roman" w:cs="Times New Roman"/>
          <w:iCs/>
        </w:rPr>
        <w:t>”</w:t>
      </w:r>
      <w:r w:rsidR="003028D1">
        <w:rPr>
          <w:rFonts w:ascii="Times New Roman" w:hAnsi="Times New Roman" w:cs="Times New Roman"/>
          <w:iCs/>
        </w:rPr>
        <w:t xml:space="preserve"> derives from</w:t>
      </w:r>
      <w:r w:rsidR="00837524">
        <w:rPr>
          <w:rFonts w:ascii="Times New Roman" w:hAnsi="Times New Roman" w:cs="Times New Roman"/>
          <w:iCs/>
        </w:rPr>
        <w:t>, among other things,</w:t>
      </w:r>
      <w:r w:rsidR="003028D1">
        <w:rPr>
          <w:rFonts w:ascii="Times New Roman" w:hAnsi="Times New Roman" w:cs="Times New Roman"/>
          <w:iCs/>
        </w:rPr>
        <w:t xml:space="preserve"> </w:t>
      </w:r>
      <w:r w:rsidR="00095EFB">
        <w:rPr>
          <w:rFonts w:ascii="Times New Roman" w:hAnsi="Times New Roman" w:cs="Times New Roman"/>
          <w:iCs/>
        </w:rPr>
        <w:t>a normative concern with</w:t>
      </w:r>
      <w:r w:rsidR="00837524">
        <w:rPr>
          <w:rFonts w:ascii="Times New Roman" w:hAnsi="Times New Roman" w:cs="Times New Roman"/>
          <w:iCs/>
        </w:rPr>
        <w:t xml:space="preserve"> reification. Thus, much like other </w:t>
      </w:r>
      <w:ins w:id="338" w:author="Sharday Mosurinjohn" w:date="2023-05-23T15:13:00Z">
        <w:r w:rsidR="005534D0">
          <w:rPr>
            <w:rFonts w:ascii="Times New Roman" w:hAnsi="Times New Roman" w:cs="Times New Roman"/>
            <w:iCs/>
          </w:rPr>
          <w:t>scholars</w:t>
        </w:r>
        <w:r w:rsidR="005534D0">
          <w:rPr>
            <w:rFonts w:ascii="Times New Roman" w:hAnsi="Times New Roman" w:cs="Times New Roman"/>
            <w:iCs/>
          </w:rPr>
          <w:t xml:space="preserve"> associated with </w:t>
        </w:r>
      </w:ins>
      <w:r w:rsidR="00837524">
        <w:rPr>
          <w:rFonts w:ascii="Times New Roman" w:hAnsi="Times New Roman" w:cs="Times New Roman"/>
          <w:iCs/>
        </w:rPr>
        <w:t>CR</w:t>
      </w:r>
      <w:del w:id="339" w:author="Sharday Mosurinjohn" w:date="2023-05-23T15:13:00Z">
        <w:r w:rsidR="00837524" w:rsidDel="005534D0">
          <w:rPr>
            <w:rFonts w:ascii="Times New Roman" w:hAnsi="Times New Roman" w:cs="Times New Roman"/>
            <w:iCs/>
          </w:rPr>
          <w:delText xml:space="preserve"> scholars</w:delText>
        </w:r>
      </w:del>
      <w:r w:rsidR="00837524">
        <w:rPr>
          <w:rFonts w:ascii="Times New Roman" w:hAnsi="Times New Roman" w:cs="Times New Roman"/>
          <w:iCs/>
        </w:rPr>
        <w:t xml:space="preserve">, </w:t>
      </w:r>
      <w:r w:rsidR="00465624">
        <w:rPr>
          <w:rFonts w:ascii="Times New Roman" w:hAnsi="Times New Roman" w:cs="Times New Roman"/>
          <w:i/>
        </w:rPr>
        <w:t>reification</w:t>
      </w:r>
      <w:r w:rsidR="00837524">
        <w:rPr>
          <w:rFonts w:ascii="Times New Roman" w:hAnsi="Times New Roman" w:cs="Times New Roman"/>
          <w:iCs/>
        </w:rPr>
        <w:t xml:space="preserve"> remains, for Fitzgerald,</w:t>
      </w:r>
      <w:r w:rsidR="00465624">
        <w:rPr>
          <w:rFonts w:ascii="Times New Roman" w:hAnsi="Times New Roman" w:cs="Times New Roman"/>
          <w:iCs/>
        </w:rPr>
        <w:t xml:space="preserve"> a </w:t>
      </w:r>
      <w:del w:id="340" w:author="Sharday Mosurinjohn" w:date="2023-05-23T15:14:00Z">
        <w:r w:rsidR="00465624" w:rsidDel="005534D0">
          <w:rPr>
            <w:rFonts w:ascii="Times New Roman" w:hAnsi="Times New Roman" w:cs="Times New Roman"/>
            <w:iCs/>
          </w:rPr>
          <w:delText>cardinal sin,</w:delText>
        </w:r>
      </w:del>
      <w:ins w:id="341" w:author="Sharday Mosurinjohn" w:date="2023-05-23T15:14:00Z">
        <w:r w:rsidR="005534D0">
          <w:rPr>
            <w:rFonts w:ascii="Times New Roman" w:hAnsi="Times New Roman" w:cs="Times New Roman"/>
            <w:iCs/>
          </w:rPr>
          <w:t>move</w:t>
        </w:r>
      </w:ins>
      <w:r w:rsidR="00465624">
        <w:rPr>
          <w:rFonts w:ascii="Times New Roman" w:hAnsi="Times New Roman" w:cs="Times New Roman"/>
          <w:iCs/>
        </w:rPr>
        <w:t xml:space="preserve"> which scholars ought to avoid at all costs.</w:t>
      </w:r>
    </w:p>
    <w:p w14:paraId="3AD6B1D2" w14:textId="0AC3C5C7" w:rsidR="00A623DB" w:rsidRPr="00A623DB" w:rsidRDefault="00C93375" w:rsidP="00F35B72">
      <w:pPr>
        <w:rPr>
          <w:rFonts w:ascii="Times New Roman" w:hAnsi="Times New Roman" w:cs="Times New Roman"/>
          <w:iCs/>
        </w:rPr>
      </w:pPr>
      <w:r>
        <w:rPr>
          <w:rFonts w:ascii="Times New Roman" w:hAnsi="Times New Roman" w:cs="Times New Roman"/>
          <w:iCs/>
        </w:rPr>
        <w:tab/>
        <w:t xml:space="preserve">It will be useful, at this point, to remind readers of the first </w:t>
      </w:r>
      <w:r w:rsidR="00095EFB">
        <w:rPr>
          <w:rFonts w:ascii="Times New Roman" w:hAnsi="Times New Roman" w:cs="Times New Roman"/>
          <w:iCs/>
        </w:rPr>
        <w:t>problem</w:t>
      </w:r>
      <w:r>
        <w:rPr>
          <w:rFonts w:ascii="Times New Roman" w:hAnsi="Times New Roman" w:cs="Times New Roman"/>
          <w:iCs/>
        </w:rPr>
        <w:t xml:space="preserve"> that we argued </w:t>
      </w:r>
      <w:del w:id="342" w:author="Sharday Mosurinjohn" w:date="2023-05-23T15:14:00Z">
        <w:r w:rsidDel="00CC156C">
          <w:rPr>
            <w:rFonts w:ascii="Times New Roman" w:hAnsi="Times New Roman" w:cs="Times New Roman"/>
            <w:iCs/>
          </w:rPr>
          <w:delText>haunt</w:delText>
        </w:r>
        <w:r w:rsidR="00095EFB" w:rsidDel="00CC156C">
          <w:rPr>
            <w:rFonts w:ascii="Times New Roman" w:hAnsi="Times New Roman" w:cs="Times New Roman"/>
            <w:iCs/>
          </w:rPr>
          <w:delText>s</w:delText>
        </w:r>
        <w:r w:rsidDel="00CC156C">
          <w:rPr>
            <w:rFonts w:ascii="Times New Roman" w:hAnsi="Times New Roman" w:cs="Times New Roman"/>
            <w:iCs/>
          </w:rPr>
          <w:delText xml:space="preserve"> </w:delText>
        </w:r>
      </w:del>
      <w:ins w:id="343" w:author="Sharday Mosurinjohn" w:date="2023-05-23T15:14:00Z">
        <w:r w:rsidR="00CC156C">
          <w:rPr>
            <w:rFonts w:ascii="Times New Roman" w:hAnsi="Times New Roman" w:cs="Times New Roman"/>
            <w:iCs/>
          </w:rPr>
          <w:t>undermines the laudable aims of</w:t>
        </w:r>
        <w:r w:rsidR="00CC156C">
          <w:rPr>
            <w:rFonts w:ascii="Times New Roman" w:hAnsi="Times New Roman" w:cs="Times New Roman"/>
            <w:iCs/>
          </w:rPr>
          <w:t xml:space="preserve"> </w:t>
        </w:r>
      </w:ins>
      <w:r>
        <w:rPr>
          <w:rFonts w:ascii="Times New Roman" w:hAnsi="Times New Roman" w:cs="Times New Roman"/>
          <w:iCs/>
        </w:rPr>
        <w:t xml:space="preserve">CR scholarship: </w:t>
      </w:r>
      <w:r w:rsidRPr="00042C1E">
        <w:rPr>
          <w:rFonts w:ascii="Times New Roman" w:hAnsi="Times New Roman" w:cs="Times New Roman"/>
          <w:i/>
        </w:rPr>
        <w:t>inconsistent historicization</w:t>
      </w:r>
      <w:r>
        <w:rPr>
          <w:rFonts w:ascii="Times New Roman" w:hAnsi="Times New Roman" w:cs="Times New Roman"/>
          <w:iCs/>
        </w:rPr>
        <w:t xml:space="preserve"> (</w:t>
      </w:r>
      <w:r w:rsidR="00095EFB">
        <w:rPr>
          <w:rFonts w:ascii="Times New Roman" w:hAnsi="Times New Roman" w:cs="Times New Roman"/>
          <w:iCs/>
        </w:rPr>
        <w:t>or, again, if you prefer,</w:t>
      </w:r>
      <w:r>
        <w:rPr>
          <w:rFonts w:ascii="Times New Roman" w:hAnsi="Times New Roman" w:cs="Times New Roman"/>
          <w:iCs/>
        </w:rPr>
        <w:t xml:space="preserve"> deconstruction). </w:t>
      </w:r>
      <w:r w:rsidR="00095EFB">
        <w:rPr>
          <w:rFonts w:ascii="Times New Roman" w:hAnsi="Times New Roman" w:cs="Times New Roman"/>
          <w:iCs/>
        </w:rPr>
        <w:t xml:space="preserve">We argued in our </w:t>
      </w:r>
      <w:r w:rsidR="00095EFB" w:rsidRPr="00A623DB">
        <w:rPr>
          <w:rFonts w:ascii="Times New Roman" w:hAnsi="Times New Roman" w:cs="Times New Roman"/>
          <w:i/>
        </w:rPr>
        <w:t>JAAR</w:t>
      </w:r>
      <w:r w:rsidR="00095EFB">
        <w:rPr>
          <w:rFonts w:ascii="Times New Roman" w:hAnsi="Times New Roman" w:cs="Times New Roman"/>
          <w:iCs/>
        </w:rPr>
        <w:t xml:space="preserve"> essay </w:t>
      </w:r>
      <w:r w:rsidRPr="00095EFB">
        <w:rPr>
          <w:rFonts w:ascii="Times New Roman" w:hAnsi="Times New Roman" w:cs="Times New Roman"/>
          <w:iCs/>
        </w:rPr>
        <w:t>that</w:t>
      </w:r>
      <w:r>
        <w:rPr>
          <w:rFonts w:ascii="Times New Roman" w:hAnsi="Times New Roman" w:cs="Times New Roman"/>
          <w:iCs/>
        </w:rPr>
        <w:t>, while CR scholars</w:t>
      </w:r>
      <w:r w:rsidR="00095EFB">
        <w:rPr>
          <w:rFonts w:ascii="Times New Roman" w:hAnsi="Times New Roman" w:cs="Times New Roman"/>
          <w:iCs/>
        </w:rPr>
        <w:t xml:space="preserve"> </w:t>
      </w:r>
      <w:del w:id="344" w:author="Sharday Mosurinjohn" w:date="2023-05-23T15:15:00Z">
        <w:r w:rsidR="00095EFB" w:rsidDel="00D37EA0">
          <w:rPr>
            <w:rFonts w:ascii="Times New Roman" w:hAnsi="Times New Roman" w:cs="Times New Roman"/>
            <w:iCs/>
          </w:rPr>
          <w:delText>fervently</w:delText>
        </w:r>
        <w:r w:rsidDel="00D37EA0">
          <w:rPr>
            <w:rFonts w:ascii="Times New Roman" w:hAnsi="Times New Roman" w:cs="Times New Roman"/>
            <w:iCs/>
          </w:rPr>
          <w:delText xml:space="preserve"> admonish</w:delText>
        </w:r>
      </w:del>
      <w:ins w:id="345" w:author="Sharday Mosurinjohn" w:date="2023-05-23T15:15:00Z">
        <w:r w:rsidR="00D37EA0">
          <w:rPr>
            <w:rFonts w:ascii="Times New Roman" w:hAnsi="Times New Roman" w:cs="Times New Roman"/>
            <w:iCs/>
          </w:rPr>
          <w:t>seek to correct</w:t>
        </w:r>
      </w:ins>
      <w:r>
        <w:rPr>
          <w:rFonts w:ascii="Times New Roman" w:hAnsi="Times New Roman" w:cs="Times New Roman"/>
          <w:iCs/>
        </w:rPr>
        <w:t xml:space="preserve"> their colleagues for reifying and naturalizing specific terms and discourses—such as those related to </w:t>
      </w:r>
      <w:r>
        <w:rPr>
          <w:rFonts w:ascii="Times New Roman" w:hAnsi="Times New Roman" w:cs="Times New Roman"/>
          <w:i/>
        </w:rPr>
        <w:t>religion</w:t>
      </w:r>
      <w:r>
        <w:rPr>
          <w:rFonts w:ascii="Times New Roman" w:hAnsi="Times New Roman" w:cs="Times New Roman"/>
          <w:iCs/>
        </w:rPr>
        <w:t>—</w:t>
      </w:r>
      <w:r w:rsidR="0073133B">
        <w:rPr>
          <w:rFonts w:ascii="Times New Roman" w:hAnsi="Times New Roman" w:cs="Times New Roman"/>
          <w:iCs/>
        </w:rPr>
        <w:t xml:space="preserve">in the </w:t>
      </w:r>
      <w:r w:rsidR="00095EFB">
        <w:rPr>
          <w:rFonts w:ascii="Times New Roman" w:hAnsi="Times New Roman" w:cs="Times New Roman"/>
          <w:iCs/>
        </w:rPr>
        <w:t xml:space="preserve">very </w:t>
      </w:r>
      <w:r w:rsidR="0073133B">
        <w:rPr>
          <w:rFonts w:ascii="Times New Roman" w:hAnsi="Times New Roman" w:cs="Times New Roman"/>
          <w:iCs/>
        </w:rPr>
        <w:t xml:space="preserve">act of historicizing (or deconstructing) </w:t>
      </w:r>
      <w:r w:rsidRPr="00D37EA0">
        <w:rPr>
          <w:rFonts w:ascii="Times New Roman" w:hAnsi="Times New Roman" w:cs="Times New Roman"/>
          <w:iCs/>
          <w:rPrChange w:id="346" w:author="Sharday Mosurinjohn" w:date="2023-05-23T15:15:00Z">
            <w:rPr>
              <w:rFonts w:ascii="Times New Roman" w:hAnsi="Times New Roman" w:cs="Times New Roman"/>
              <w:i/>
            </w:rPr>
          </w:rPrChange>
        </w:rPr>
        <w:t xml:space="preserve">they </w:t>
      </w:r>
      <w:r w:rsidR="0073133B" w:rsidRPr="00D37EA0">
        <w:rPr>
          <w:rFonts w:ascii="Times New Roman" w:hAnsi="Times New Roman" w:cs="Times New Roman"/>
          <w:iCs/>
          <w:rPrChange w:id="347" w:author="Sharday Mosurinjohn" w:date="2023-05-23T15:15:00Z">
            <w:rPr>
              <w:rFonts w:ascii="Times New Roman" w:hAnsi="Times New Roman" w:cs="Times New Roman"/>
              <w:i/>
            </w:rPr>
          </w:rPrChange>
        </w:rPr>
        <w:t>simultaneously reify and naturalize an alternative set of terms and discourses</w:t>
      </w:r>
      <w:r w:rsidR="0073133B" w:rsidRPr="00095EFB">
        <w:rPr>
          <w:rFonts w:ascii="Times New Roman" w:hAnsi="Times New Roman" w:cs="Times New Roman"/>
          <w:i/>
        </w:rPr>
        <w:t>.</w:t>
      </w:r>
      <w:r w:rsidR="00A623DB">
        <w:rPr>
          <w:rFonts w:ascii="Times New Roman" w:hAnsi="Times New Roman" w:cs="Times New Roman"/>
          <w:i/>
        </w:rPr>
        <w:t xml:space="preserve"> </w:t>
      </w:r>
    </w:p>
    <w:p w14:paraId="4978BE59" w14:textId="3407004C" w:rsidR="00CD7B0F" w:rsidRDefault="00F4626D" w:rsidP="009C17DC">
      <w:pPr>
        <w:ind w:firstLine="720"/>
        <w:rPr>
          <w:rFonts w:ascii="Times New Roman" w:hAnsi="Times New Roman" w:cs="Times New Roman"/>
          <w:iCs/>
        </w:rPr>
      </w:pPr>
      <w:r>
        <w:rPr>
          <w:rFonts w:ascii="Times New Roman" w:hAnsi="Times New Roman" w:cs="Times New Roman"/>
          <w:iCs/>
        </w:rPr>
        <w:t xml:space="preserve">With this </w:t>
      </w:r>
      <w:r w:rsidR="00CD7B0F">
        <w:rPr>
          <w:rFonts w:ascii="Times New Roman" w:hAnsi="Times New Roman" w:cs="Times New Roman"/>
          <w:iCs/>
        </w:rPr>
        <w:t>noted</w:t>
      </w:r>
      <w:r>
        <w:rPr>
          <w:rFonts w:ascii="Times New Roman" w:hAnsi="Times New Roman" w:cs="Times New Roman"/>
          <w:iCs/>
        </w:rPr>
        <w:t>, we might ask: can we detect this</w:t>
      </w:r>
      <w:r w:rsidR="00CD7B0F">
        <w:rPr>
          <w:rFonts w:ascii="Times New Roman" w:hAnsi="Times New Roman" w:cs="Times New Roman"/>
          <w:iCs/>
        </w:rPr>
        <w:t xml:space="preserve"> </w:t>
      </w:r>
      <w:r w:rsidR="00A623DB">
        <w:rPr>
          <w:rFonts w:ascii="Times New Roman" w:hAnsi="Times New Roman" w:cs="Times New Roman"/>
          <w:iCs/>
        </w:rPr>
        <w:t xml:space="preserve">“bait and switch” (McCutcheon 2006, 745) tactic </w:t>
      </w:r>
      <w:r>
        <w:rPr>
          <w:rFonts w:ascii="Times New Roman" w:hAnsi="Times New Roman" w:cs="Times New Roman"/>
          <w:iCs/>
        </w:rPr>
        <w:t xml:space="preserve">in Fitzgerald’s work? </w:t>
      </w:r>
      <w:r w:rsidR="00B03A53">
        <w:rPr>
          <w:rFonts w:ascii="Times New Roman" w:hAnsi="Times New Roman" w:cs="Times New Roman"/>
          <w:iCs/>
        </w:rPr>
        <w:t>Indeed,</w:t>
      </w:r>
      <w:r>
        <w:rPr>
          <w:rFonts w:ascii="Times New Roman" w:hAnsi="Times New Roman" w:cs="Times New Roman"/>
          <w:iCs/>
        </w:rPr>
        <w:t xml:space="preserve"> we can—and in </w:t>
      </w:r>
      <w:r w:rsidRPr="00B03A53">
        <w:rPr>
          <w:rFonts w:ascii="Times New Roman" w:hAnsi="Times New Roman" w:cs="Times New Roman"/>
          <w:iCs/>
        </w:rPr>
        <w:t xml:space="preserve">no less than his critical response to our work. For although Fitzgerald </w:t>
      </w:r>
      <w:r w:rsidR="00A623DB">
        <w:rPr>
          <w:rFonts w:ascii="Times New Roman" w:hAnsi="Times New Roman" w:cs="Times New Roman"/>
          <w:iCs/>
        </w:rPr>
        <w:t>criticizes</w:t>
      </w:r>
      <w:r w:rsidRPr="00B03A53">
        <w:rPr>
          <w:rFonts w:ascii="Times New Roman" w:hAnsi="Times New Roman" w:cs="Times New Roman"/>
          <w:iCs/>
        </w:rPr>
        <w:t xml:space="preserve"> us for using terms such as “socially constructed” and “political” na</w:t>
      </w:r>
      <w:ins w:id="348" w:author="Sharday Mosurinjohn" w:date="2023-05-23T15:16:00Z">
        <w:r w:rsidR="00BE4254">
          <w:rPr>
            <w:rFonts w:ascii="Times New Roman" w:hAnsi="Times New Roman" w:cs="Times New Roman"/>
            <w:iCs/>
          </w:rPr>
          <w:t>ï</w:t>
        </w:r>
      </w:ins>
      <w:del w:id="349" w:author="Sharday Mosurinjohn" w:date="2023-05-23T15:15:00Z">
        <w:r w:rsidRPr="00B03A53" w:rsidDel="00BE4254">
          <w:rPr>
            <w:rFonts w:ascii="Times New Roman" w:hAnsi="Times New Roman" w:cs="Times New Roman"/>
            <w:iCs/>
          </w:rPr>
          <w:delText>i</w:delText>
        </w:r>
      </w:del>
      <w:r w:rsidRPr="00B03A53">
        <w:rPr>
          <w:rFonts w:ascii="Times New Roman" w:hAnsi="Times New Roman" w:cs="Times New Roman"/>
          <w:iCs/>
        </w:rPr>
        <w:t>vely</w:t>
      </w:r>
      <w:r w:rsidR="0007127A" w:rsidRPr="00B03A53">
        <w:rPr>
          <w:rFonts w:ascii="Times New Roman" w:hAnsi="Times New Roman" w:cs="Times New Roman"/>
          <w:iCs/>
        </w:rPr>
        <w:t xml:space="preserve"> (see above)</w:t>
      </w:r>
      <w:r w:rsidRPr="00B03A53">
        <w:rPr>
          <w:rFonts w:ascii="Times New Roman" w:hAnsi="Times New Roman" w:cs="Times New Roman"/>
          <w:iCs/>
        </w:rPr>
        <w:t xml:space="preserve">, </w:t>
      </w:r>
      <w:r w:rsidR="0007127A" w:rsidRPr="00B03A53">
        <w:rPr>
          <w:rFonts w:ascii="Times New Roman" w:hAnsi="Times New Roman" w:cs="Times New Roman"/>
          <w:iCs/>
        </w:rPr>
        <w:t>while constantly reminding us that the</w:t>
      </w:r>
      <w:r w:rsidR="00513391">
        <w:rPr>
          <w:rFonts w:ascii="Times New Roman" w:hAnsi="Times New Roman" w:cs="Times New Roman"/>
          <w:iCs/>
        </w:rPr>
        <w:t xml:space="preserve"> myriad</w:t>
      </w:r>
      <w:r w:rsidR="0007127A" w:rsidRPr="00B03A53">
        <w:rPr>
          <w:rFonts w:ascii="Times New Roman" w:hAnsi="Times New Roman" w:cs="Times New Roman"/>
          <w:iCs/>
        </w:rPr>
        <w:t xml:space="preserve"> </w:t>
      </w:r>
      <w:r w:rsidR="00EB32FD">
        <w:rPr>
          <w:rFonts w:ascii="Times New Roman" w:hAnsi="Times New Roman" w:cs="Times New Roman"/>
          <w:iCs/>
        </w:rPr>
        <w:t xml:space="preserve">modern categories </w:t>
      </w:r>
      <w:r w:rsidR="0007127A" w:rsidRPr="00B03A53">
        <w:rPr>
          <w:rFonts w:ascii="Times New Roman" w:hAnsi="Times New Roman" w:cs="Times New Roman"/>
          <w:iCs/>
        </w:rPr>
        <w:t>we</w:t>
      </w:r>
      <w:r w:rsidR="00B03A53" w:rsidRPr="00B03A53">
        <w:rPr>
          <w:rFonts w:ascii="Times New Roman" w:hAnsi="Times New Roman" w:cs="Times New Roman"/>
          <w:iCs/>
        </w:rPr>
        <w:t xml:space="preserve"> </w:t>
      </w:r>
      <w:r w:rsidR="00EB32FD">
        <w:rPr>
          <w:rFonts w:ascii="Times New Roman" w:hAnsi="Times New Roman" w:cs="Times New Roman"/>
          <w:iCs/>
        </w:rPr>
        <w:t>employ</w:t>
      </w:r>
      <w:r w:rsidR="00A623DB">
        <w:rPr>
          <w:rFonts w:ascii="Times New Roman" w:hAnsi="Times New Roman" w:cs="Times New Roman"/>
          <w:iCs/>
        </w:rPr>
        <w:t xml:space="preserve"> </w:t>
      </w:r>
      <w:r w:rsidR="00B03A53" w:rsidRPr="00B03A53">
        <w:rPr>
          <w:rFonts w:ascii="Times New Roman" w:hAnsi="Times New Roman" w:cs="Times New Roman"/>
          <w:iCs/>
        </w:rPr>
        <w:t>a</w:t>
      </w:r>
      <w:r w:rsidR="0007127A" w:rsidRPr="00B03A53">
        <w:rPr>
          <w:rFonts w:ascii="Times New Roman" w:hAnsi="Times New Roman" w:cs="Times New Roman"/>
          <w:iCs/>
        </w:rPr>
        <w:t xml:space="preserve">re mere </w:t>
      </w:r>
      <w:r w:rsidR="00A623DB" w:rsidRPr="00EA061F">
        <w:rPr>
          <w:rFonts w:ascii="Times New Roman" w:hAnsi="Times New Roman" w:cs="Times New Roman"/>
          <w:iCs/>
        </w:rPr>
        <w:t>“fictions,” “ideological operators,” “transcendental abstractions,” and “empty signs</w:t>
      </w:r>
      <w:r w:rsidR="00A623DB">
        <w:rPr>
          <w:rFonts w:ascii="Times New Roman" w:hAnsi="Times New Roman" w:cs="Times New Roman"/>
          <w:iCs/>
        </w:rPr>
        <w:t>,</w:t>
      </w:r>
      <w:r w:rsidR="00A623DB" w:rsidRPr="00EA061F">
        <w:rPr>
          <w:rFonts w:ascii="Times New Roman" w:hAnsi="Times New Roman" w:cs="Times New Roman"/>
          <w:iCs/>
        </w:rPr>
        <w:t>”</w:t>
      </w:r>
      <w:r w:rsidR="00A623DB">
        <w:rPr>
          <w:rFonts w:ascii="Times New Roman" w:hAnsi="Times New Roman" w:cs="Times New Roman"/>
          <w:iCs/>
        </w:rPr>
        <w:t xml:space="preserve"> </w:t>
      </w:r>
      <w:r w:rsidR="00B03A53" w:rsidRPr="00B03A53">
        <w:rPr>
          <w:rFonts w:ascii="Times New Roman" w:hAnsi="Times New Roman" w:cs="Times New Roman"/>
          <w:iCs/>
        </w:rPr>
        <w:t>he</w:t>
      </w:r>
      <w:r w:rsidR="00CD7B0F">
        <w:rPr>
          <w:rFonts w:ascii="Times New Roman" w:hAnsi="Times New Roman" w:cs="Times New Roman"/>
          <w:iCs/>
        </w:rPr>
        <w:t xml:space="preserve"> </w:t>
      </w:r>
      <w:r w:rsidR="00A623DB">
        <w:rPr>
          <w:rFonts w:ascii="Times New Roman" w:hAnsi="Times New Roman" w:cs="Times New Roman"/>
          <w:iCs/>
        </w:rPr>
        <w:t>consistently</w:t>
      </w:r>
      <w:r w:rsidR="00CD7B0F">
        <w:rPr>
          <w:rFonts w:ascii="Times New Roman" w:hAnsi="Times New Roman" w:cs="Times New Roman"/>
          <w:iCs/>
        </w:rPr>
        <w:t xml:space="preserve"> engages in </w:t>
      </w:r>
      <w:del w:id="350" w:author="Sharday Mosurinjohn" w:date="2023-05-23T15:16:00Z">
        <w:r w:rsidR="00CD7B0F" w:rsidDel="00BE4254">
          <w:rPr>
            <w:rFonts w:ascii="Times New Roman" w:hAnsi="Times New Roman" w:cs="Times New Roman"/>
            <w:iCs/>
          </w:rPr>
          <w:delText xml:space="preserve">precisely </w:delText>
        </w:r>
      </w:del>
      <w:r w:rsidR="00CD7B0F">
        <w:rPr>
          <w:rFonts w:ascii="Times New Roman" w:hAnsi="Times New Roman" w:cs="Times New Roman"/>
          <w:iCs/>
        </w:rPr>
        <w:t xml:space="preserve">what he </w:t>
      </w:r>
      <w:del w:id="351" w:author="Sharday Mosurinjohn" w:date="2023-05-23T15:16:00Z">
        <w:r w:rsidR="00CD7B0F" w:rsidDel="00BE4254">
          <w:rPr>
            <w:rFonts w:ascii="Times New Roman" w:hAnsi="Times New Roman" w:cs="Times New Roman"/>
            <w:iCs/>
          </w:rPr>
          <w:delText xml:space="preserve">scolds </w:delText>
        </w:r>
      </w:del>
      <w:ins w:id="352" w:author="Sharday Mosurinjohn" w:date="2023-05-23T15:16:00Z">
        <w:r w:rsidR="00BE4254">
          <w:rPr>
            <w:rFonts w:ascii="Times New Roman" w:hAnsi="Times New Roman" w:cs="Times New Roman"/>
            <w:iCs/>
          </w:rPr>
          <w:t>criticizes</w:t>
        </w:r>
        <w:r w:rsidR="00BE4254">
          <w:rPr>
            <w:rFonts w:ascii="Times New Roman" w:hAnsi="Times New Roman" w:cs="Times New Roman"/>
            <w:iCs/>
          </w:rPr>
          <w:t xml:space="preserve"> </w:t>
        </w:r>
      </w:ins>
      <w:r w:rsidR="00FE1EDB">
        <w:rPr>
          <w:rFonts w:ascii="Times New Roman" w:hAnsi="Times New Roman" w:cs="Times New Roman"/>
          <w:iCs/>
        </w:rPr>
        <w:t>us</w:t>
      </w:r>
      <w:r w:rsidR="00CD7B0F">
        <w:rPr>
          <w:rFonts w:ascii="Times New Roman" w:hAnsi="Times New Roman" w:cs="Times New Roman"/>
          <w:iCs/>
        </w:rPr>
        <w:t xml:space="preserve"> for doing. Consider just one example: </w:t>
      </w:r>
    </w:p>
    <w:p w14:paraId="02D218AA" w14:textId="77777777" w:rsidR="003028D1" w:rsidRPr="00B03A53" w:rsidRDefault="003028D1" w:rsidP="00F35B72">
      <w:pPr>
        <w:rPr>
          <w:rFonts w:ascii="Times New Roman" w:hAnsi="Times New Roman" w:cs="Times New Roman"/>
          <w:iCs/>
        </w:rPr>
      </w:pPr>
    </w:p>
    <w:p w14:paraId="2CE2B5F4" w14:textId="2CF365A2" w:rsidR="00444C12" w:rsidRPr="00EB32FD" w:rsidRDefault="00FE1EDB" w:rsidP="00444C12">
      <w:pPr>
        <w:ind w:left="720"/>
        <w:rPr>
          <w:rFonts w:ascii="Times New Roman" w:hAnsi="Times New Roman" w:cs="Times New Roman"/>
        </w:rPr>
      </w:pPr>
      <w:r w:rsidRPr="00EB32FD">
        <w:rPr>
          <w:rFonts w:ascii="Times New Roman" w:hAnsi="Times New Roman" w:cs="Times New Roman"/>
        </w:rPr>
        <w:t>…</w:t>
      </w:r>
      <w:r w:rsidR="00B03A53" w:rsidRPr="00EB32FD">
        <w:rPr>
          <w:rFonts w:ascii="Times New Roman" w:hAnsi="Times New Roman" w:cs="Times New Roman"/>
        </w:rPr>
        <w:t xml:space="preserve">modern liberal secular universities are ritual institutions for the reproduction of a hegemonic conception of world order. At the heart of this conception lie the values of liberal political economy. These include the idea of human nature as ‘naturally’ Individual, competitive, aggressive and self-centered, and a belief in the inalienable right to endless private property accumulation, or accumulation by dispossession. The supposed unassailable right to accumulate without responsibility to the remainder, which is a right that is at the heart of liberal political economy, is the cause of endless wars and the most significant factor in the destruction of all habitats. The most important function of modern, secular liberal universities is to </w:t>
      </w:r>
      <w:r w:rsidR="00B03A53" w:rsidRPr="00EB32FD">
        <w:rPr>
          <w:rFonts w:ascii="Times New Roman" w:hAnsi="Times New Roman" w:cs="Times New Roman"/>
          <w:i/>
          <w:iCs/>
        </w:rPr>
        <w:t>normalise</w:t>
      </w:r>
      <w:r w:rsidR="00B03A53" w:rsidRPr="00EB32FD">
        <w:rPr>
          <w:rFonts w:ascii="Times New Roman" w:hAnsi="Times New Roman" w:cs="Times New Roman"/>
        </w:rPr>
        <w:t xml:space="preserve"> the system of categories that legitimate this destruction and violence, and make it look ‘natural’ and inevitable. The ritual practice that is commonly called the academic study of religion and religions is a significant part of this on-going part of normalisation. (9</w:t>
      </w:r>
      <w:r w:rsidR="009C17DC" w:rsidRPr="00EB32FD">
        <w:rPr>
          <w:rFonts w:ascii="Times New Roman" w:hAnsi="Times New Roman" w:cs="Times New Roman"/>
        </w:rPr>
        <w:t xml:space="preserve"> emphasis added</w:t>
      </w:r>
      <w:r w:rsidR="00B03A53" w:rsidRPr="00EB32FD">
        <w:rPr>
          <w:rFonts w:ascii="Times New Roman" w:hAnsi="Times New Roman" w:cs="Times New Roman"/>
        </w:rPr>
        <w:t>)</w:t>
      </w:r>
    </w:p>
    <w:p w14:paraId="7A86DE51" w14:textId="77777777" w:rsidR="00444C12" w:rsidRDefault="00444C12" w:rsidP="00F35B72">
      <w:pPr>
        <w:rPr>
          <w:rFonts w:ascii="Times New Roman" w:hAnsi="Times New Roman" w:cs="Times New Roman"/>
          <w:iCs/>
        </w:rPr>
      </w:pPr>
    </w:p>
    <w:p w14:paraId="25D33DD8" w14:textId="77777777" w:rsidR="00C27777" w:rsidRDefault="00EB32FD" w:rsidP="00100C68">
      <w:pPr>
        <w:rPr>
          <w:ins w:id="353" w:author="Sharday Mosurinjohn" w:date="2023-05-23T15:22:00Z"/>
          <w:rFonts w:ascii="Times New Roman" w:hAnsi="Times New Roman" w:cs="Times New Roman"/>
        </w:rPr>
      </w:pPr>
      <w:r>
        <w:rPr>
          <w:rFonts w:ascii="Times New Roman" w:hAnsi="Times New Roman" w:cs="Times New Roman"/>
          <w:iCs/>
        </w:rPr>
        <w:t xml:space="preserve">Here we find the proposition that, by virtue of institutionalising the religion/secular binary (among other “parasitic” modern categories) </w:t>
      </w:r>
      <w:r>
        <w:rPr>
          <w:rFonts w:ascii="Times New Roman" w:hAnsi="Times New Roman" w:cs="Times New Roman"/>
          <w:i/>
        </w:rPr>
        <w:t>modern liberal secular universities</w:t>
      </w:r>
      <w:r>
        <w:rPr>
          <w:rFonts w:ascii="Times New Roman" w:hAnsi="Times New Roman" w:cs="Times New Roman"/>
          <w:iCs/>
        </w:rPr>
        <w:t xml:space="preserve">, and especially </w:t>
      </w:r>
      <w:r w:rsidRPr="001E30C0">
        <w:rPr>
          <w:rFonts w:ascii="Times New Roman" w:hAnsi="Times New Roman" w:cs="Times New Roman"/>
          <w:i/>
          <w:iCs/>
        </w:rPr>
        <w:t>the academic study of religion</w:t>
      </w:r>
      <w:r>
        <w:rPr>
          <w:rFonts w:ascii="Times New Roman" w:hAnsi="Times New Roman" w:cs="Times New Roman"/>
        </w:rPr>
        <w:t>,</w:t>
      </w:r>
      <w:r>
        <w:rPr>
          <w:rFonts w:ascii="Times New Roman" w:hAnsi="Times New Roman" w:cs="Times New Roman"/>
          <w:iCs/>
        </w:rPr>
        <w:t xml:space="preserve"> chiefly function to reproduce a </w:t>
      </w:r>
      <w:r>
        <w:rPr>
          <w:rFonts w:ascii="Times New Roman" w:hAnsi="Times New Roman" w:cs="Times New Roman"/>
          <w:i/>
        </w:rPr>
        <w:t xml:space="preserve">hegemonic world order </w:t>
      </w:r>
      <w:r>
        <w:rPr>
          <w:rFonts w:ascii="Times New Roman" w:hAnsi="Times New Roman" w:cs="Times New Roman"/>
          <w:iCs/>
        </w:rPr>
        <w:t>(what Fitzgerald elsewhere calls “liberal capitalism” (15)), which is legitimated by a singularly pernicious, all-powerful, and uncontested ideology—</w:t>
      </w:r>
      <w:r>
        <w:rPr>
          <w:rFonts w:ascii="Times New Roman" w:hAnsi="Times New Roman" w:cs="Times New Roman"/>
          <w:i/>
        </w:rPr>
        <w:t>liberal political economy</w:t>
      </w:r>
      <w:r>
        <w:rPr>
          <w:rFonts w:ascii="Times New Roman" w:hAnsi="Times New Roman" w:cs="Times New Roman"/>
          <w:iCs/>
        </w:rPr>
        <w:t xml:space="preserve">. </w:t>
      </w:r>
      <w:r w:rsidR="00444C12">
        <w:rPr>
          <w:rFonts w:ascii="Times New Roman" w:hAnsi="Times New Roman" w:cs="Times New Roman"/>
          <w:iCs/>
        </w:rPr>
        <w:t xml:space="preserve">Normative problems </w:t>
      </w:r>
      <w:r w:rsidR="008C5EC7">
        <w:rPr>
          <w:rFonts w:ascii="Times New Roman" w:hAnsi="Times New Roman" w:cs="Times New Roman"/>
          <w:iCs/>
        </w:rPr>
        <w:t xml:space="preserve">with this proposition </w:t>
      </w:r>
      <w:r w:rsidR="00444C12">
        <w:rPr>
          <w:rFonts w:ascii="Times New Roman" w:hAnsi="Times New Roman" w:cs="Times New Roman"/>
          <w:iCs/>
        </w:rPr>
        <w:t>notwithstanding,</w:t>
      </w:r>
      <w:r w:rsidR="00444C12">
        <w:rPr>
          <w:rStyle w:val="FootnoteReference"/>
          <w:rFonts w:ascii="Times New Roman" w:hAnsi="Times New Roman" w:cs="Times New Roman"/>
          <w:iCs/>
        </w:rPr>
        <w:footnoteReference w:id="10"/>
      </w:r>
      <w:r w:rsidR="00444C12">
        <w:rPr>
          <w:rFonts w:ascii="Times New Roman" w:hAnsi="Times New Roman" w:cs="Times New Roman"/>
          <w:iCs/>
        </w:rPr>
        <w:t xml:space="preserve"> what we wish to draw attention to is the way Fitzgerald</w:t>
      </w:r>
      <w:r w:rsidR="00FE1EDB">
        <w:rPr>
          <w:rFonts w:ascii="Times New Roman" w:hAnsi="Times New Roman" w:cs="Times New Roman"/>
          <w:iCs/>
        </w:rPr>
        <w:t xml:space="preserve"> </w:t>
      </w:r>
      <w:r w:rsidR="00444C12">
        <w:rPr>
          <w:rFonts w:ascii="Times New Roman" w:hAnsi="Times New Roman" w:cs="Times New Roman"/>
          <w:iCs/>
        </w:rPr>
        <w:t xml:space="preserve">reifies and naturalizes </w:t>
      </w:r>
      <w:r w:rsidR="0022594E">
        <w:rPr>
          <w:rFonts w:ascii="Times New Roman" w:hAnsi="Times New Roman" w:cs="Times New Roman"/>
          <w:iCs/>
        </w:rPr>
        <w:t>the categories “modern secular university,” “liberal political economy”, and “hegemonic world order</w:t>
      </w:r>
      <w:r w:rsidR="009F2BD1">
        <w:rPr>
          <w:rFonts w:ascii="Times New Roman" w:hAnsi="Times New Roman" w:cs="Times New Roman"/>
          <w:iCs/>
        </w:rPr>
        <w:t>”</w:t>
      </w:r>
      <w:r w:rsidR="00513391">
        <w:rPr>
          <w:rFonts w:ascii="Times New Roman" w:hAnsi="Times New Roman" w:cs="Times New Roman"/>
          <w:iCs/>
        </w:rPr>
        <w:t xml:space="preserve"> </w:t>
      </w:r>
      <w:r w:rsidR="00042C1E">
        <w:rPr>
          <w:rFonts w:ascii="Times New Roman" w:hAnsi="Times New Roman" w:cs="Times New Roman"/>
          <w:iCs/>
        </w:rPr>
        <w:t>(</w:t>
      </w:r>
      <w:r w:rsidR="00513391">
        <w:rPr>
          <w:rFonts w:ascii="Times New Roman" w:hAnsi="Times New Roman" w:cs="Times New Roman"/>
          <w:iCs/>
        </w:rPr>
        <w:t>among others</w:t>
      </w:r>
      <w:r w:rsidR="00042C1E">
        <w:rPr>
          <w:rFonts w:ascii="Times New Roman" w:hAnsi="Times New Roman" w:cs="Times New Roman"/>
          <w:iCs/>
        </w:rPr>
        <w:t>),</w:t>
      </w:r>
      <w:r w:rsidR="001E30C0">
        <w:rPr>
          <w:rFonts w:ascii="Times New Roman" w:hAnsi="Times New Roman" w:cs="Times New Roman"/>
          <w:iCs/>
        </w:rPr>
        <w:t xml:space="preserve"> in a way that</w:t>
      </w:r>
      <w:r w:rsidR="00513391">
        <w:rPr>
          <w:rFonts w:ascii="Times New Roman" w:hAnsi="Times New Roman" w:cs="Times New Roman"/>
          <w:iCs/>
        </w:rPr>
        <w:t xml:space="preserve"> </w:t>
      </w:r>
      <w:r>
        <w:rPr>
          <w:rFonts w:ascii="Times New Roman" w:hAnsi="Times New Roman" w:cs="Times New Roman"/>
          <w:iCs/>
        </w:rPr>
        <w:t>really does seem to</w:t>
      </w:r>
      <w:r w:rsidR="001E30C0">
        <w:rPr>
          <w:rFonts w:ascii="Times New Roman" w:hAnsi="Times New Roman" w:cs="Times New Roman"/>
          <w:iCs/>
        </w:rPr>
        <w:t xml:space="preserve"> </w:t>
      </w:r>
      <w:r w:rsidR="00513391">
        <w:rPr>
          <w:rFonts w:ascii="Times New Roman" w:hAnsi="Times New Roman" w:cs="Times New Roman"/>
          <w:iCs/>
        </w:rPr>
        <w:t xml:space="preserve">attribute to them an </w:t>
      </w:r>
      <w:r w:rsidR="00513391" w:rsidRPr="00FF5263">
        <w:rPr>
          <w:rFonts w:ascii="Times New Roman" w:hAnsi="Times New Roman" w:cs="Times New Roman"/>
        </w:rPr>
        <w:t>“objective independent reality”</w:t>
      </w:r>
      <w:r w:rsidR="00513391">
        <w:rPr>
          <w:rFonts w:ascii="Times New Roman" w:hAnsi="Times New Roman" w:cs="Times New Roman"/>
        </w:rPr>
        <w:t xml:space="preserve"> (at least far more</w:t>
      </w:r>
      <w:r w:rsidR="001E30C0">
        <w:rPr>
          <w:rFonts w:ascii="Times New Roman" w:hAnsi="Times New Roman" w:cs="Times New Roman"/>
          <w:iCs/>
        </w:rPr>
        <w:t xml:space="preserve"> than our discussion of CR</w:t>
      </w:r>
      <w:r w:rsidR="00FE1EDB">
        <w:rPr>
          <w:rFonts w:ascii="Times New Roman" w:hAnsi="Times New Roman" w:cs="Times New Roman"/>
          <w:iCs/>
        </w:rPr>
        <w:t xml:space="preserve"> as a methodological school</w:t>
      </w:r>
      <w:r w:rsidR="001E30C0">
        <w:rPr>
          <w:rFonts w:ascii="Times New Roman" w:hAnsi="Times New Roman" w:cs="Times New Roman"/>
          <w:iCs/>
        </w:rPr>
        <w:t xml:space="preserve"> ever </w:t>
      </w:r>
      <w:r w:rsidR="00FE1EDB">
        <w:rPr>
          <w:rFonts w:ascii="Times New Roman" w:hAnsi="Times New Roman" w:cs="Times New Roman"/>
          <w:iCs/>
        </w:rPr>
        <w:t>does</w:t>
      </w:r>
      <w:r w:rsidR="00513391">
        <w:rPr>
          <w:rFonts w:ascii="Times New Roman" w:hAnsi="Times New Roman" w:cs="Times New Roman"/>
          <w:iCs/>
        </w:rPr>
        <w:t>).</w:t>
      </w:r>
      <w:r w:rsidR="00FE1EDB">
        <w:rPr>
          <w:rFonts w:ascii="Times New Roman" w:hAnsi="Times New Roman" w:cs="Times New Roman"/>
          <w:iCs/>
        </w:rPr>
        <w:t xml:space="preserve"> </w:t>
      </w:r>
      <w:r w:rsidR="00513391">
        <w:rPr>
          <w:rFonts w:ascii="Times New Roman" w:hAnsi="Times New Roman" w:cs="Times New Roman"/>
        </w:rPr>
        <w:t>Indeed,</w:t>
      </w:r>
      <w:r w:rsidR="00FE1EDB">
        <w:rPr>
          <w:rFonts w:ascii="Times New Roman" w:hAnsi="Times New Roman" w:cs="Times New Roman"/>
        </w:rPr>
        <w:t xml:space="preserve"> far from merely </w:t>
      </w:r>
      <w:r w:rsidR="00FB0C8B">
        <w:rPr>
          <w:rFonts w:ascii="Times New Roman" w:hAnsi="Times New Roman" w:cs="Times New Roman"/>
        </w:rPr>
        <w:t>proffering a useful typology by which to classify academic scholarship,</w:t>
      </w:r>
      <w:r w:rsidR="00FE179E">
        <w:rPr>
          <w:rFonts w:ascii="Times New Roman" w:hAnsi="Times New Roman" w:cs="Times New Roman"/>
        </w:rPr>
        <w:t xml:space="preserve"> as we do,</w:t>
      </w:r>
      <w:r w:rsidR="00FB0C8B">
        <w:rPr>
          <w:rFonts w:ascii="Times New Roman" w:hAnsi="Times New Roman" w:cs="Times New Roman"/>
        </w:rPr>
        <w:t xml:space="preserve"> Fitzgerald’s account </w:t>
      </w:r>
      <w:r w:rsidR="00FE179E">
        <w:rPr>
          <w:rFonts w:ascii="Times New Roman" w:hAnsi="Times New Roman" w:cs="Times New Roman"/>
        </w:rPr>
        <w:t xml:space="preserve">instead </w:t>
      </w:r>
      <w:r w:rsidR="00FB0C8B">
        <w:rPr>
          <w:rFonts w:ascii="Times New Roman" w:hAnsi="Times New Roman" w:cs="Times New Roman"/>
        </w:rPr>
        <w:t>proffers a series of essentialis</w:t>
      </w:r>
      <w:r w:rsidR="00FE179E">
        <w:rPr>
          <w:rFonts w:ascii="Times New Roman" w:hAnsi="Times New Roman" w:cs="Times New Roman"/>
        </w:rPr>
        <w:t xml:space="preserve">ms, which attribute agency to abstract entities. In turn, </w:t>
      </w:r>
      <w:r w:rsidR="00FE1EDB">
        <w:rPr>
          <w:rFonts w:ascii="Times New Roman" w:hAnsi="Times New Roman" w:cs="Times New Roman"/>
          <w:iCs/>
        </w:rPr>
        <w:t xml:space="preserve">we see no reason why Fitzgerald’s critique of our work could not equally apply to his own, and so we </w:t>
      </w:r>
      <w:del w:id="354" w:author="Sharday Mosurinjohn" w:date="2023-05-23T15:18:00Z">
        <w:r w:rsidR="00FE1EDB" w:rsidDel="00BE4254">
          <w:rPr>
            <w:rFonts w:ascii="Times New Roman" w:hAnsi="Times New Roman" w:cs="Times New Roman"/>
            <w:iCs/>
          </w:rPr>
          <w:delText>feel compelled to quote him</w:delText>
        </w:r>
      </w:del>
      <w:ins w:id="355" w:author="Sharday Mosurinjohn" w:date="2023-05-23T15:18:00Z">
        <w:r w:rsidR="00BE4254">
          <w:rPr>
            <w:rFonts w:ascii="Times New Roman" w:hAnsi="Times New Roman" w:cs="Times New Roman"/>
            <w:iCs/>
          </w:rPr>
          <w:t>reflect his phrase</w:t>
        </w:r>
      </w:ins>
      <w:r w:rsidR="00FE1EDB">
        <w:rPr>
          <w:rFonts w:ascii="Times New Roman" w:hAnsi="Times New Roman" w:cs="Times New Roman"/>
          <w:iCs/>
        </w:rPr>
        <w:t xml:space="preserve"> back to himself: “</w:t>
      </w:r>
      <w:r>
        <w:rPr>
          <w:rFonts w:ascii="Times New Roman" w:hAnsi="Times New Roman" w:cs="Times New Roman"/>
        </w:rPr>
        <w:t>N</w:t>
      </w:r>
      <w:r w:rsidR="00FE1EDB" w:rsidRPr="00EA061F">
        <w:rPr>
          <w:rFonts w:ascii="Times New Roman" w:hAnsi="Times New Roman" w:cs="Times New Roman"/>
        </w:rPr>
        <w:t xml:space="preserve">one of these imaginary abstractions has any essential content, all of them are contested and contestable, none of them refer to </w:t>
      </w:r>
      <w:r w:rsidR="00FE1EDB" w:rsidRPr="00EA061F">
        <w:rPr>
          <w:rFonts w:ascii="Times New Roman" w:hAnsi="Times New Roman" w:cs="Times New Roman"/>
        </w:rPr>
        <w:lastRenderedPageBreak/>
        <w:t>anything objective in the world, none of them correspond definitively to anything that can be observed empirically, and yet they all depend on each other to function rhetorically</w:t>
      </w:r>
      <w:r w:rsidR="00FE1EDB">
        <w:rPr>
          <w:rFonts w:ascii="Times New Roman" w:hAnsi="Times New Roman" w:cs="Times New Roman"/>
        </w:rPr>
        <w:t>”</w:t>
      </w:r>
      <w:r w:rsidR="00FE1EDB" w:rsidRPr="00EA061F">
        <w:rPr>
          <w:rFonts w:ascii="Times New Roman" w:hAnsi="Times New Roman" w:cs="Times New Roman"/>
        </w:rPr>
        <w:t xml:space="preserve"> (10)</w:t>
      </w:r>
      <w:r w:rsidR="00FE1EDB">
        <w:rPr>
          <w:rFonts w:ascii="Times New Roman" w:hAnsi="Times New Roman" w:cs="Times New Roman"/>
        </w:rPr>
        <w:t>.</w:t>
      </w:r>
    </w:p>
    <w:p w14:paraId="12B17CDE" w14:textId="09788D6C" w:rsidR="00CD043F" w:rsidRPr="00501A8E" w:rsidRDefault="00C454C7" w:rsidP="00C27777">
      <w:pPr>
        <w:ind w:firstLine="720"/>
        <w:rPr>
          <w:rFonts w:ascii="Times New Roman" w:hAnsi="Times New Roman" w:cs="Times New Roman"/>
        </w:rPr>
        <w:pPrChange w:id="356" w:author="Sharday Mosurinjohn" w:date="2023-05-23T15:22:00Z">
          <w:pPr/>
        </w:pPrChange>
      </w:pPr>
      <w:del w:id="357" w:author="Sharday Mosurinjohn" w:date="2023-05-23T15:22:00Z">
        <w:r w:rsidDel="00C27777">
          <w:rPr>
            <w:rFonts w:ascii="Times New Roman" w:hAnsi="Times New Roman" w:cs="Times New Roman"/>
          </w:rPr>
          <w:delText xml:space="preserve"> </w:delText>
        </w:r>
      </w:del>
      <w:r>
        <w:rPr>
          <w:rFonts w:ascii="Times New Roman" w:hAnsi="Times New Roman" w:cs="Times New Roman"/>
        </w:rPr>
        <w:t>This said</w:t>
      </w:r>
      <w:r w:rsidR="00914D96">
        <w:rPr>
          <w:rFonts w:ascii="Times New Roman" w:hAnsi="Times New Roman" w:cs="Times New Roman"/>
        </w:rPr>
        <w:t>, i</w:t>
      </w:r>
      <w:r w:rsidR="00FE179E">
        <w:rPr>
          <w:rFonts w:ascii="Times New Roman" w:hAnsi="Times New Roman" w:cs="Times New Roman"/>
        </w:rPr>
        <w:t xml:space="preserve">t is important for us to make clear that we do not endorse this </w:t>
      </w:r>
      <w:r w:rsidR="00EB32FD">
        <w:rPr>
          <w:rFonts w:ascii="Times New Roman" w:hAnsi="Times New Roman" w:cs="Times New Roman"/>
        </w:rPr>
        <w:t xml:space="preserve">deconstructionist </w:t>
      </w:r>
      <w:r w:rsidR="00FE179E">
        <w:rPr>
          <w:rFonts w:ascii="Times New Roman" w:hAnsi="Times New Roman" w:cs="Times New Roman"/>
        </w:rPr>
        <w:t>critique</w:t>
      </w:r>
      <w:r w:rsidR="00EB32FD">
        <w:rPr>
          <w:rFonts w:ascii="Times New Roman" w:hAnsi="Times New Roman" w:cs="Times New Roman"/>
        </w:rPr>
        <w:t>—</w:t>
      </w:r>
      <w:r w:rsidR="00513391">
        <w:rPr>
          <w:rFonts w:ascii="Times New Roman" w:hAnsi="Times New Roman" w:cs="Times New Roman"/>
        </w:rPr>
        <w:t xml:space="preserve">meaning, we would not ourselves make it. </w:t>
      </w:r>
      <w:commentRangeStart w:id="358"/>
      <w:r w:rsidR="00513391">
        <w:rPr>
          <w:rFonts w:ascii="Times New Roman" w:hAnsi="Times New Roman" w:cs="Times New Roman"/>
        </w:rPr>
        <w:t>As</w:t>
      </w:r>
      <w:commentRangeEnd w:id="358"/>
      <w:r w:rsidR="00C27777">
        <w:rPr>
          <w:rStyle w:val="CommentReference"/>
        </w:rPr>
        <w:commentReference w:id="358"/>
      </w:r>
      <w:r w:rsidR="00513391">
        <w:rPr>
          <w:rFonts w:ascii="Times New Roman" w:hAnsi="Times New Roman" w:cs="Times New Roman"/>
        </w:rPr>
        <w:t xml:space="preserve"> </w:t>
      </w:r>
      <w:r w:rsidR="00FE179E">
        <w:rPr>
          <w:rFonts w:ascii="Times New Roman" w:hAnsi="Times New Roman" w:cs="Times New Roman"/>
        </w:rPr>
        <w:t xml:space="preserve">we contend in our </w:t>
      </w:r>
      <w:r w:rsidR="00FE179E">
        <w:rPr>
          <w:rFonts w:ascii="Times New Roman" w:hAnsi="Times New Roman" w:cs="Times New Roman"/>
          <w:i/>
          <w:iCs/>
        </w:rPr>
        <w:t xml:space="preserve">JAAR </w:t>
      </w:r>
      <w:r w:rsidR="00FE179E">
        <w:rPr>
          <w:rFonts w:ascii="Times New Roman" w:hAnsi="Times New Roman" w:cs="Times New Roman"/>
        </w:rPr>
        <w:t xml:space="preserve">essay, all interesting and important social theorizing requires some degree of reification, since “one cannot contest authority without, at the same time, reproducing it elsewhere” (Watts and Mosurinjohn 2023, 331). </w:t>
      </w:r>
      <w:r w:rsidR="00621BF4">
        <w:rPr>
          <w:rFonts w:ascii="Times New Roman" w:hAnsi="Times New Roman" w:cs="Times New Roman"/>
        </w:rPr>
        <w:t xml:space="preserve">So, we offer this </w:t>
      </w:r>
      <w:r w:rsidR="00C455ED" w:rsidRPr="00914D96">
        <w:rPr>
          <w:rFonts w:ascii="Times New Roman" w:hAnsi="Times New Roman" w:cs="Times New Roman"/>
        </w:rPr>
        <w:t xml:space="preserve">immanent </w:t>
      </w:r>
      <w:r w:rsidR="00621BF4" w:rsidRPr="00914D96">
        <w:rPr>
          <w:rFonts w:ascii="Times New Roman" w:hAnsi="Times New Roman" w:cs="Times New Roman"/>
        </w:rPr>
        <w:t>critique</w:t>
      </w:r>
      <w:r w:rsidR="00621BF4">
        <w:rPr>
          <w:rFonts w:ascii="Times New Roman" w:hAnsi="Times New Roman" w:cs="Times New Roman"/>
        </w:rPr>
        <w:t xml:space="preserve"> simply to demonstrate why </w:t>
      </w:r>
      <w:r w:rsidR="00513391">
        <w:rPr>
          <w:rFonts w:ascii="Times New Roman" w:hAnsi="Times New Roman" w:cs="Times New Roman"/>
        </w:rPr>
        <w:t xml:space="preserve">Fitzgerald’s normative </w:t>
      </w:r>
      <w:del w:id="359" w:author="Sharday Mosurinjohn" w:date="2023-05-23T15:23:00Z">
        <w:r w:rsidR="00914D96" w:rsidDel="00C27777">
          <w:rPr>
            <w:rFonts w:ascii="Times New Roman" w:hAnsi="Times New Roman" w:cs="Times New Roman"/>
          </w:rPr>
          <w:delText>obsession</w:delText>
        </w:r>
        <w:r w:rsidR="00513391" w:rsidDel="00C27777">
          <w:rPr>
            <w:rFonts w:ascii="Times New Roman" w:hAnsi="Times New Roman" w:cs="Times New Roman"/>
          </w:rPr>
          <w:delText xml:space="preserve"> with</w:delText>
        </w:r>
      </w:del>
      <w:ins w:id="360" w:author="Sharday Mosurinjohn" w:date="2023-05-23T15:23:00Z">
        <w:r w:rsidR="00C27777">
          <w:rPr>
            <w:rFonts w:ascii="Times New Roman" w:hAnsi="Times New Roman" w:cs="Times New Roman"/>
          </w:rPr>
          <w:t>focus on</w:t>
        </w:r>
      </w:ins>
      <w:r w:rsidR="00513391">
        <w:rPr>
          <w:rFonts w:ascii="Times New Roman" w:hAnsi="Times New Roman" w:cs="Times New Roman"/>
        </w:rPr>
        <w:t xml:space="preserve"> reification—which</w:t>
      </w:r>
      <w:r w:rsidR="00EB32FD">
        <w:rPr>
          <w:rFonts w:ascii="Times New Roman" w:hAnsi="Times New Roman" w:cs="Times New Roman"/>
        </w:rPr>
        <w:t>, again,</w:t>
      </w:r>
      <w:r w:rsidR="00513391">
        <w:rPr>
          <w:rFonts w:ascii="Times New Roman" w:hAnsi="Times New Roman" w:cs="Times New Roman"/>
        </w:rPr>
        <w:t xml:space="preserve"> we view as a core feature of CR</w:t>
      </w:r>
      <w:r w:rsidR="00EB32FD">
        <w:rPr>
          <w:rFonts w:ascii="Times New Roman" w:hAnsi="Times New Roman" w:cs="Times New Roman"/>
        </w:rPr>
        <w:t xml:space="preserve"> more broadly</w:t>
      </w:r>
      <w:r w:rsidR="00513391">
        <w:rPr>
          <w:rFonts w:ascii="Times New Roman" w:hAnsi="Times New Roman" w:cs="Times New Roman"/>
        </w:rPr>
        <w:t>—i</w:t>
      </w:r>
      <w:r w:rsidR="00621BF4">
        <w:rPr>
          <w:rFonts w:ascii="Times New Roman" w:hAnsi="Times New Roman" w:cs="Times New Roman"/>
        </w:rPr>
        <w:t xml:space="preserve">s </w:t>
      </w:r>
      <w:del w:id="361" w:author="Sharday Mosurinjohn" w:date="2023-05-23T15:23:00Z">
        <w:r w:rsidR="00621BF4" w:rsidDel="00570FA8">
          <w:rPr>
            <w:rFonts w:ascii="Times New Roman" w:hAnsi="Times New Roman" w:cs="Times New Roman"/>
          </w:rPr>
          <w:delText xml:space="preserve">both </w:delText>
        </w:r>
      </w:del>
      <w:r w:rsidR="00621BF4">
        <w:rPr>
          <w:rFonts w:ascii="Times New Roman" w:hAnsi="Times New Roman" w:cs="Times New Roman"/>
        </w:rPr>
        <w:t>counterproductive</w:t>
      </w:r>
      <w:ins w:id="362" w:author="Sharday Mosurinjohn" w:date="2023-05-23T15:23:00Z">
        <w:r w:rsidR="00570FA8">
          <w:rPr>
            <w:rFonts w:ascii="Times New Roman" w:hAnsi="Times New Roman" w:cs="Times New Roman"/>
          </w:rPr>
          <w:t>,</w:t>
        </w:r>
      </w:ins>
      <w:r w:rsidR="00621BF4">
        <w:rPr>
          <w:rFonts w:ascii="Times New Roman" w:hAnsi="Times New Roman" w:cs="Times New Roman"/>
        </w:rPr>
        <w:t xml:space="preserve"> </w:t>
      </w:r>
      <w:del w:id="363" w:author="Sharday Mosurinjohn" w:date="2023-05-23T15:23:00Z">
        <w:r w:rsidR="006C0518" w:rsidDel="00570FA8">
          <w:rPr>
            <w:rFonts w:ascii="Times New Roman" w:hAnsi="Times New Roman" w:cs="Times New Roman"/>
          </w:rPr>
          <w:delText>(</w:delText>
        </w:r>
      </w:del>
      <w:r w:rsidR="006C0518">
        <w:rPr>
          <w:rFonts w:ascii="Times New Roman" w:hAnsi="Times New Roman" w:cs="Times New Roman"/>
        </w:rPr>
        <w:t>since it places undue constraints on theorizing</w:t>
      </w:r>
      <w:ins w:id="364" w:author="Sharday Mosurinjohn" w:date="2023-05-23T15:23:00Z">
        <w:r w:rsidR="00570FA8">
          <w:rPr>
            <w:rFonts w:ascii="Times New Roman" w:hAnsi="Times New Roman" w:cs="Times New Roman"/>
          </w:rPr>
          <w:t>,</w:t>
        </w:r>
      </w:ins>
      <w:del w:id="365" w:author="Sharday Mosurinjohn" w:date="2023-05-23T15:23:00Z">
        <w:r w:rsidR="006C0518" w:rsidDel="00570FA8">
          <w:rPr>
            <w:rFonts w:ascii="Times New Roman" w:hAnsi="Times New Roman" w:cs="Times New Roman"/>
          </w:rPr>
          <w:delText>)</w:delText>
        </w:r>
      </w:del>
      <w:r w:rsidR="006C0518">
        <w:rPr>
          <w:rFonts w:ascii="Times New Roman" w:hAnsi="Times New Roman" w:cs="Times New Roman"/>
        </w:rPr>
        <w:t xml:space="preserve"> </w:t>
      </w:r>
      <w:del w:id="366" w:author="Sharday Mosurinjohn" w:date="2023-05-23T15:23:00Z">
        <w:r w:rsidR="00621BF4" w:rsidDel="00570FA8">
          <w:rPr>
            <w:rFonts w:ascii="Times New Roman" w:hAnsi="Times New Roman" w:cs="Times New Roman"/>
          </w:rPr>
          <w:delText xml:space="preserve">while </w:delText>
        </w:r>
      </w:del>
      <w:ins w:id="367" w:author="Sharday Mosurinjohn" w:date="2023-05-23T15:23:00Z">
        <w:r w:rsidR="00570FA8">
          <w:rPr>
            <w:rFonts w:ascii="Times New Roman" w:hAnsi="Times New Roman" w:cs="Times New Roman"/>
          </w:rPr>
          <w:t>and</w:t>
        </w:r>
        <w:r w:rsidR="00570FA8">
          <w:rPr>
            <w:rFonts w:ascii="Times New Roman" w:hAnsi="Times New Roman" w:cs="Times New Roman"/>
          </w:rPr>
          <w:t xml:space="preserve"> </w:t>
        </w:r>
      </w:ins>
      <w:r w:rsidR="00621BF4">
        <w:rPr>
          <w:rFonts w:ascii="Times New Roman" w:hAnsi="Times New Roman" w:cs="Times New Roman"/>
        </w:rPr>
        <w:t xml:space="preserve">bound to </w:t>
      </w:r>
      <w:r w:rsidR="00EB32FD">
        <w:rPr>
          <w:rFonts w:ascii="Times New Roman" w:hAnsi="Times New Roman" w:cs="Times New Roman"/>
        </w:rPr>
        <w:t>lead to</w:t>
      </w:r>
      <w:r w:rsidR="00621BF4">
        <w:rPr>
          <w:rFonts w:ascii="Times New Roman" w:hAnsi="Times New Roman" w:cs="Times New Roman"/>
        </w:rPr>
        <w:t xml:space="preserve"> hypocrisy. I</w:t>
      </w:r>
      <w:r w:rsidR="00FE179E">
        <w:rPr>
          <w:rFonts w:ascii="Times New Roman" w:hAnsi="Times New Roman" w:cs="Times New Roman"/>
        </w:rPr>
        <w:t xml:space="preserve">n our view, the fact that specific </w:t>
      </w:r>
      <w:r w:rsidR="006C0518">
        <w:rPr>
          <w:rFonts w:ascii="Times New Roman" w:hAnsi="Times New Roman" w:cs="Times New Roman"/>
        </w:rPr>
        <w:t xml:space="preserve">categories </w:t>
      </w:r>
      <w:r w:rsidR="00EB32FD">
        <w:rPr>
          <w:rFonts w:ascii="Times New Roman" w:hAnsi="Times New Roman" w:cs="Times New Roman"/>
        </w:rPr>
        <w:t xml:space="preserve">or concepts </w:t>
      </w:r>
      <w:r w:rsidR="00FE179E">
        <w:rPr>
          <w:rFonts w:ascii="Times New Roman" w:hAnsi="Times New Roman" w:cs="Times New Roman"/>
        </w:rPr>
        <w:t xml:space="preserve">are “fictions” is </w:t>
      </w:r>
      <w:r w:rsidR="00C455ED">
        <w:rPr>
          <w:rFonts w:ascii="Times New Roman" w:hAnsi="Times New Roman" w:cs="Times New Roman"/>
        </w:rPr>
        <w:t xml:space="preserve">ultimately </w:t>
      </w:r>
      <w:r w:rsidR="00FE179E">
        <w:rPr>
          <w:rFonts w:ascii="Times New Roman" w:hAnsi="Times New Roman" w:cs="Times New Roman"/>
        </w:rPr>
        <w:t>a red herring; what matters</w:t>
      </w:r>
      <w:r w:rsidR="006C0518">
        <w:rPr>
          <w:rFonts w:ascii="Times New Roman" w:hAnsi="Times New Roman" w:cs="Times New Roman"/>
        </w:rPr>
        <w:t xml:space="preserve"> </w:t>
      </w:r>
      <w:r w:rsidR="00FE179E">
        <w:rPr>
          <w:rFonts w:ascii="Times New Roman" w:hAnsi="Times New Roman" w:cs="Times New Roman"/>
        </w:rPr>
        <w:t xml:space="preserve">is </w:t>
      </w:r>
      <w:r w:rsidR="00621BF4">
        <w:rPr>
          <w:rFonts w:ascii="Times New Roman" w:hAnsi="Times New Roman" w:cs="Times New Roman"/>
        </w:rPr>
        <w:t>the</w:t>
      </w:r>
      <w:r w:rsidR="00FE179E">
        <w:rPr>
          <w:rFonts w:ascii="Times New Roman" w:hAnsi="Times New Roman" w:cs="Times New Roman"/>
        </w:rPr>
        <w:t xml:space="preserve"> extent</w:t>
      </w:r>
      <w:r w:rsidR="00621BF4">
        <w:rPr>
          <w:rFonts w:ascii="Times New Roman" w:hAnsi="Times New Roman" w:cs="Times New Roman"/>
        </w:rPr>
        <w:t xml:space="preserve"> to which</w:t>
      </w:r>
      <w:r w:rsidR="00FE179E">
        <w:rPr>
          <w:rFonts w:ascii="Times New Roman" w:hAnsi="Times New Roman" w:cs="Times New Roman"/>
        </w:rPr>
        <w:t xml:space="preserve"> specific discourses are institutionalised, widespread, and </w:t>
      </w:r>
      <w:r w:rsidR="00621BF4">
        <w:rPr>
          <w:rFonts w:ascii="Times New Roman" w:hAnsi="Times New Roman" w:cs="Times New Roman"/>
        </w:rPr>
        <w:t>hold social consequences</w:t>
      </w:r>
      <w:r w:rsidR="006C0518">
        <w:rPr>
          <w:rFonts w:ascii="Times New Roman" w:hAnsi="Times New Roman" w:cs="Times New Roman"/>
        </w:rPr>
        <w:t xml:space="preserve"> (good or bad)</w:t>
      </w:r>
      <w:r w:rsidR="00621BF4">
        <w:rPr>
          <w:rFonts w:ascii="Times New Roman" w:hAnsi="Times New Roman" w:cs="Times New Roman"/>
        </w:rPr>
        <w:t xml:space="preserve">. </w:t>
      </w:r>
      <w:ins w:id="368" w:author="Sharday Mosurinjohn" w:date="2023-05-23T15:24:00Z">
        <w:r w:rsidR="00501A8E">
          <w:rPr>
            <w:rFonts w:ascii="Times New Roman" w:hAnsi="Times New Roman" w:cs="Times New Roman"/>
          </w:rPr>
          <w:t xml:space="preserve">The discourse we pursued in our original </w:t>
        </w:r>
        <w:r w:rsidR="00501A8E">
          <w:rPr>
            <w:rFonts w:ascii="Times New Roman" w:hAnsi="Times New Roman" w:cs="Times New Roman"/>
            <w:i/>
            <w:iCs/>
          </w:rPr>
          <w:t xml:space="preserve">JAAR </w:t>
        </w:r>
        <w:r w:rsidR="00501A8E">
          <w:rPr>
            <w:rFonts w:ascii="Times New Roman" w:hAnsi="Times New Roman" w:cs="Times New Roman"/>
          </w:rPr>
          <w:t xml:space="preserve">article and develop here is one that we seek to </w:t>
        </w:r>
      </w:ins>
      <w:ins w:id="369" w:author="Sharday Mosurinjohn" w:date="2023-05-23T15:25:00Z">
        <w:r w:rsidR="00501A8E">
          <w:rPr>
            <w:rFonts w:ascii="Times New Roman" w:hAnsi="Times New Roman" w:cs="Times New Roman"/>
          </w:rPr>
          <w:t>institutionalise and spread ultimately because we think it holds good social consequences – inviting colleagues, especially emerging scholars, into a “big te</w:t>
        </w:r>
      </w:ins>
      <w:ins w:id="370" w:author="Sharday Mosurinjohn" w:date="2023-05-23T15:26:00Z">
        <w:r w:rsidR="00501A8E">
          <w:rPr>
            <w:rFonts w:ascii="Times New Roman" w:hAnsi="Times New Roman" w:cs="Times New Roman"/>
          </w:rPr>
          <w:t xml:space="preserve">nt” of critical, constructive </w:t>
        </w:r>
        <w:r w:rsidR="00D21D32">
          <w:rPr>
            <w:rFonts w:ascii="Times New Roman" w:hAnsi="Times New Roman" w:cs="Times New Roman"/>
          </w:rPr>
          <w:t xml:space="preserve">scholarly </w:t>
        </w:r>
        <w:r w:rsidR="00501A8E">
          <w:rPr>
            <w:rFonts w:ascii="Times New Roman" w:hAnsi="Times New Roman" w:cs="Times New Roman"/>
          </w:rPr>
          <w:t>possibilities.</w:t>
        </w:r>
      </w:ins>
    </w:p>
    <w:p w14:paraId="1F2C57B6" w14:textId="71E35C40" w:rsidR="00100C68" w:rsidRPr="00EB32FD" w:rsidRDefault="00CD043F" w:rsidP="00CD043F">
      <w:pPr>
        <w:ind w:firstLine="720"/>
        <w:rPr>
          <w:rFonts w:ascii="Times New Roman" w:hAnsi="Times New Roman" w:cs="Times New Roman"/>
        </w:rPr>
      </w:pPr>
      <w:r>
        <w:rPr>
          <w:rFonts w:ascii="Times New Roman" w:hAnsi="Times New Roman" w:cs="Times New Roman"/>
        </w:rPr>
        <w:t>In turn</w:t>
      </w:r>
      <w:r w:rsidR="00100C68">
        <w:rPr>
          <w:rFonts w:ascii="Times New Roman" w:hAnsi="Times New Roman" w:cs="Times New Roman"/>
        </w:rPr>
        <w:t>,</w:t>
      </w:r>
      <w:r w:rsidR="00621BF4">
        <w:rPr>
          <w:rFonts w:ascii="Times New Roman" w:hAnsi="Times New Roman" w:cs="Times New Roman"/>
        </w:rPr>
        <w:t xml:space="preserve"> although we have no </w:t>
      </w:r>
      <w:r w:rsidR="006C0518">
        <w:rPr>
          <w:rFonts w:ascii="Times New Roman" w:hAnsi="Times New Roman" w:cs="Times New Roman"/>
        </w:rPr>
        <w:t>problem in principle</w:t>
      </w:r>
      <w:r w:rsidR="00621BF4">
        <w:rPr>
          <w:rFonts w:ascii="Times New Roman" w:hAnsi="Times New Roman" w:cs="Times New Roman"/>
        </w:rPr>
        <w:t xml:space="preserve"> with the fact that Fitzgerald has reified</w:t>
      </w:r>
      <w:r>
        <w:rPr>
          <w:rFonts w:ascii="Times New Roman" w:hAnsi="Times New Roman" w:cs="Times New Roman"/>
        </w:rPr>
        <w:t xml:space="preserve"> and naturalized</w:t>
      </w:r>
      <w:r w:rsidR="00621BF4">
        <w:rPr>
          <w:rFonts w:ascii="Times New Roman" w:hAnsi="Times New Roman" w:cs="Times New Roman"/>
        </w:rPr>
        <w:t xml:space="preserve"> the (local) discourses presupposed by </w:t>
      </w:r>
      <w:r w:rsidR="00F22724">
        <w:rPr>
          <w:rFonts w:ascii="Times New Roman" w:hAnsi="Times New Roman" w:cs="Times New Roman"/>
        </w:rPr>
        <w:t>taxa</w:t>
      </w:r>
      <w:r w:rsidR="00621BF4">
        <w:rPr>
          <w:rFonts w:ascii="Times New Roman" w:hAnsi="Times New Roman" w:cs="Times New Roman"/>
        </w:rPr>
        <w:t xml:space="preserve"> such as </w:t>
      </w:r>
      <w:r w:rsidR="00621BF4">
        <w:rPr>
          <w:rFonts w:ascii="Times New Roman" w:hAnsi="Times New Roman" w:cs="Times New Roman"/>
          <w:i/>
        </w:rPr>
        <w:t>modern liberal secular universities</w:t>
      </w:r>
      <w:r w:rsidR="00621BF4">
        <w:rPr>
          <w:rFonts w:ascii="Times New Roman" w:hAnsi="Times New Roman" w:cs="Times New Roman"/>
          <w:iCs/>
        </w:rPr>
        <w:t xml:space="preserve">, </w:t>
      </w:r>
      <w:r w:rsidR="00F22724">
        <w:rPr>
          <w:rFonts w:ascii="Times New Roman" w:hAnsi="Times New Roman" w:cs="Times New Roman"/>
          <w:i/>
          <w:iCs/>
        </w:rPr>
        <w:t>hegemonic world order</w:t>
      </w:r>
      <w:r w:rsidR="00621BF4">
        <w:rPr>
          <w:rFonts w:ascii="Times New Roman" w:hAnsi="Times New Roman" w:cs="Times New Roman"/>
        </w:rPr>
        <w:t>,</w:t>
      </w:r>
      <w:r w:rsidR="00621BF4">
        <w:rPr>
          <w:rFonts w:ascii="Times New Roman" w:hAnsi="Times New Roman" w:cs="Times New Roman"/>
          <w:iCs/>
        </w:rPr>
        <w:t xml:space="preserve"> and </w:t>
      </w:r>
      <w:r w:rsidR="00621BF4">
        <w:rPr>
          <w:rFonts w:ascii="Times New Roman" w:hAnsi="Times New Roman" w:cs="Times New Roman"/>
          <w:i/>
        </w:rPr>
        <w:t>liberal political economy</w:t>
      </w:r>
      <w:r w:rsidR="00621BF4">
        <w:rPr>
          <w:rFonts w:ascii="Times New Roman" w:hAnsi="Times New Roman" w:cs="Times New Roman"/>
          <w:iCs/>
        </w:rPr>
        <w:t xml:space="preserve">, we do take issue with the empirical accuracy </w:t>
      </w:r>
      <w:r w:rsidR="00C455ED">
        <w:rPr>
          <w:rFonts w:ascii="Times New Roman" w:hAnsi="Times New Roman" w:cs="Times New Roman"/>
          <w:iCs/>
        </w:rPr>
        <w:t xml:space="preserve">of his analysis. </w:t>
      </w:r>
      <w:r w:rsidR="00784957">
        <w:rPr>
          <w:rFonts w:ascii="Times New Roman" w:hAnsi="Times New Roman" w:cs="Times New Roman"/>
          <w:iCs/>
        </w:rPr>
        <w:t>In other words</w:t>
      </w:r>
      <w:r w:rsidR="006C0518">
        <w:rPr>
          <w:rFonts w:ascii="Times New Roman" w:hAnsi="Times New Roman" w:cs="Times New Roman"/>
          <w:iCs/>
        </w:rPr>
        <w:t>,</w:t>
      </w:r>
      <w:r w:rsidR="00C455ED">
        <w:rPr>
          <w:rFonts w:ascii="Times New Roman" w:hAnsi="Times New Roman" w:cs="Times New Roman"/>
          <w:iCs/>
        </w:rPr>
        <w:t xml:space="preserve"> </w:t>
      </w:r>
      <w:r w:rsidR="006C0518">
        <w:rPr>
          <w:rFonts w:ascii="Times New Roman" w:hAnsi="Times New Roman" w:cs="Times New Roman"/>
          <w:iCs/>
        </w:rPr>
        <w:t>while we accept that</w:t>
      </w:r>
      <w:r w:rsidR="00C455ED">
        <w:rPr>
          <w:rFonts w:ascii="Times New Roman" w:hAnsi="Times New Roman" w:cs="Times New Roman"/>
          <w:iCs/>
        </w:rPr>
        <w:t xml:space="preserve"> Fitzgerald’s analysis reflects a </w:t>
      </w:r>
      <w:del w:id="371" w:author="Sharday Mosurinjohn" w:date="2023-05-23T15:26:00Z">
        <w:r w:rsidR="00C455ED" w:rsidDel="003B11B7">
          <w:rPr>
            <w:rFonts w:ascii="Times New Roman" w:hAnsi="Times New Roman" w:cs="Times New Roman"/>
            <w:iCs/>
          </w:rPr>
          <w:delText xml:space="preserve">modicum of </w:delText>
        </w:r>
      </w:del>
      <w:r w:rsidR="00C455ED">
        <w:rPr>
          <w:rFonts w:ascii="Times New Roman" w:hAnsi="Times New Roman" w:cs="Times New Roman"/>
          <w:iCs/>
        </w:rPr>
        <w:t xml:space="preserve">truth, we </w:t>
      </w:r>
      <w:del w:id="372" w:author="Sharday Mosurinjohn" w:date="2023-05-23T15:26:00Z">
        <w:r w:rsidR="00C455ED" w:rsidDel="003B11B7">
          <w:rPr>
            <w:rFonts w:ascii="Times New Roman" w:hAnsi="Times New Roman" w:cs="Times New Roman"/>
            <w:iCs/>
          </w:rPr>
          <w:delText>would</w:delText>
        </w:r>
        <w:r w:rsidR="006C0518" w:rsidDel="003B11B7">
          <w:rPr>
            <w:rFonts w:ascii="Times New Roman" w:hAnsi="Times New Roman" w:cs="Times New Roman"/>
            <w:iCs/>
          </w:rPr>
          <w:delText xml:space="preserve"> </w:delText>
        </w:r>
      </w:del>
      <w:r w:rsidR="006C0518">
        <w:rPr>
          <w:rFonts w:ascii="Times New Roman" w:hAnsi="Times New Roman" w:cs="Times New Roman"/>
          <w:iCs/>
        </w:rPr>
        <w:t>also</w:t>
      </w:r>
      <w:r w:rsidR="00C455ED">
        <w:rPr>
          <w:rFonts w:ascii="Times New Roman" w:hAnsi="Times New Roman" w:cs="Times New Roman"/>
          <w:iCs/>
        </w:rPr>
        <w:t xml:space="preserve"> </w:t>
      </w:r>
      <w:r w:rsidR="006C0518">
        <w:rPr>
          <w:rFonts w:ascii="Times New Roman" w:hAnsi="Times New Roman" w:cs="Times New Roman"/>
          <w:iCs/>
        </w:rPr>
        <w:t>argue</w:t>
      </w:r>
      <w:r w:rsidR="00C455ED">
        <w:rPr>
          <w:rFonts w:ascii="Times New Roman" w:hAnsi="Times New Roman" w:cs="Times New Roman"/>
          <w:iCs/>
        </w:rPr>
        <w:t xml:space="preserve"> </w:t>
      </w:r>
      <w:r w:rsidR="0022594E">
        <w:rPr>
          <w:rFonts w:ascii="Times New Roman" w:hAnsi="Times New Roman" w:cs="Times New Roman"/>
          <w:iCs/>
        </w:rPr>
        <w:t xml:space="preserve">it </w:t>
      </w:r>
      <w:del w:id="373" w:author="Sharday Mosurinjohn" w:date="2023-05-23T15:27:00Z">
        <w:r w:rsidR="0022594E" w:rsidDel="003B11B7">
          <w:rPr>
            <w:rFonts w:ascii="Times New Roman" w:hAnsi="Times New Roman" w:cs="Times New Roman"/>
            <w:iCs/>
          </w:rPr>
          <w:delText xml:space="preserve">is </w:delText>
        </w:r>
        <w:r w:rsidR="00C455ED" w:rsidDel="003B11B7">
          <w:rPr>
            <w:rFonts w:ascii="Times New Roman" w:hAnsi="Times New Roman" w:cs="Times New Roman"/>
            <w:iCs/>
          </w:rPr>
          <w:delText>an extreme</w:delText>
        </w:r>
      </w:del>
      <w:ins w:id="374" w:author="Sharday Mosurinjohn" w:date="2023-05-23T15:27:00Z">
        <w:r w:rsidR="003B11B7">
          <w:rPr>
            <w:rFonts w:ascii="Times New Roman" w:hAnsi="Times New Roman" w:cs="Times New Roman"/>
            <w:iCs/>
          </w:rPr>
          <w:t>would benefit from adding more detail to its account of</w:t>
        </w:r>
      </w:ins>
      <w:r w:rsidR="00C455ED">
        <w:rPr>
          <w:rFonts w:ascii="Times New Roman" w:hAnsi="Times New Roman" w:cs="Times New Roman"/>
          <w:iCs/>
        </w:rPr>
        <w:t xml:space="preserve"> </w:t>
      </w:r>
      <w:del w:id="375" w:author="Sharday Mosurinjohn" w:date="2023-05-23T15:28:00Z">
        <w:r w:rsidR="00C455ED" w:rsidDel="003B11B7">
          <w:rPr>
            <w:rFonts w:ascii="Times New Roman" w:hAnsi="Times New Roman" w:cs="Times New Roman"/>
            <w:iCs/>
          </w:rPr>
          <w:delText>oversimplification</w:delText>
        </w:r>
        <w:r w:rsidR="0022594E" w:rsidDel="003B11B7">
          <w:rPr>
            <w:rFonts w:ascii="Times New Roman" w:hAnsi="Times New Roman" w:cs="Times New Roman"/>
            <w:iCs/>
          </w:rPr>
          <w:delText xml:space="preserve"> to</w:delText>
        </w:r>
        <w:r w:rsidR="00C455ED" w:rsidDel="003B11B7">
          <w:rPr>
            <w:rFonts w:ascii="Times New Roman" w:hAnsi="Times New Roman" w:cs="Times New Roman"/>
            <w:iCs/>
          </w:rPr>
          <w:delText xml:space="preserve"> suggest that </w:delText>
        </w:r>
      </w:del>
      <w:r w:rsidR="00C455ED">
        <w:rPr>
          <w:rFonts w:ascii="Times New Roman" w:hAnsi="Times New Roman" w:cs="Times New Roman"/>
          <w:iCs/>
        </w:rPr>
        <w:t>“</w:t>
      </w:r>
      <w:r w:rsidR="0022594E">
        <w:rPr>
          <w:rFonts w:ascii="Times New Roman" w:hAnsi="Times New Roman" w:cs="Times New Roman"/>
          <w:iCs/>
        </w:rPr>
        <w:t>liberal political economy</w:t>
      </w:r>
      <w:r w:rsidR="00C455ED">
        <w:rPr>
          <w:rFonts w:ascii="Times New Roman" w:hAnsi="Times New Roman" w:cs="Times New Roman"/>
          <w:iCs/>
        </w:rPr>
        <w:t>”</w:t>
      </w:r>
      <w:r w:rsidR="0022594E">
        <w:rPr>
          <w:rFonts w:ascii="Times New Roman" w:hAnsi="Times New Roman" w:cs="Times New Roman"/>
          <w:iCs/>
        </w:rPr>
        <w:t xml:space="preserve"> (basically, classical economics) </w:t>
      </w:r>
      <w:del w:id="376" w:author="Sharday Mosurinjohn" w:date="2023-05-23T15:28:00Z">
        <w:r w:rsidR="0022594E" w:rsidDel="003B11B7">
          <w:rPr>
            <w:rFonts w:ascii="Times New Roman" w:hAnsi="Times New Roman" w:cs="Times New Roman"/>
            <w:iCs/>
          </w:rPr>
          <w:delText xml:space="preserve">is </w:delText>
        </w:r>
      </w:del>
      <w:ins w:id="377" w:author="Sharday Mosurinjohn" w:date="2023-05-23T15:28:00Z">
        <w:r w:rsidR="003B11B7">
          <w:rPr>
            <w:rFonts w:ascii="Times New Roman" w:hAnsi="Times New Roman" w:cs="Times New Roman"/>
            <w:iCs/>
          </w:rPr>
          <w:t>as</w:t>
        </w:r>
        <w:r w:rsidR="003B11B7">
          <w:rPr>
            <w:rFonts w:ascii="Times New Roman" w:hAnsi="Times New Roman" w:cs="Times New Roman"/>
            <w:iCs/>
          </w:rPr>
          <w:t xml:space="preserve"> </w:t>
        </w:r>
      </w:ins>
      <w:r w:rsidR="0022594E">
        <w:rPr>
          <w:rFonts w:ascii="Times New Roman" w:hAnsi="Times New Roman" w:cs="Times New Roman"/>
          <w:iCs/>
        </w:rPr>
        <w:t xml:space="preserve">the sole and uncontested ideology </w:t>
      </w:r>
      <w:r w:rsidR="00F22724">
        <w:rPr>
          <w:rFonts w:ascii="Times New Roman" w:hAnsi="Times New Roman" w:cs="Times New Roman"/>
          <w:iCs/>
        </w:rPr>
        <w:t>legitimating</w:t>
      </w:r>
      <w:r w:rsidR="0022594E">
        <w:rPr>
          <w:rFonts w:ascii="Times New Roman" w:hAnsi="Times New Roman" w:cs="Times New Roman"/>
          <w:iCs/>
        </w:rPr>
        <w:t xml:space="preserve"> our “hegemonic world order,” and that the </w:t>
      </w:r>
      <w:r w:rsidR="0022594E" w:rsidRPr="00B03A53">
        <w:rPr>
          <w:rFonts w:ascii="Times New Roman" w:hAnsi="Times New Roman" w:cs="Times New Roman"/>
        </w:rPr>
        <w:t xml:space="preserve">most important function of </w:t>
      </w:r>
      <w:r w:rsidR="00C455ED">
        <w:rPr>
          <w:rFonts w:ascii="Times New Roman" w:hAnsi="Times New Roman" w:cs="Times New Roman"/>
        </w:rPr>
        <w:t>“</w:t>
      </w:r>
      <w:r w:rsidR="0022594E" w:rsidRPr="00B03A53">
        <w:rPr>
          <w:rFonts w:ascii="Times New Roman" w:hAnsi="Times New Roman" w:cs="Times New Roman"/>
        </w:rPr>
        <w:t>modern secular liberal universities</w:t>
      </w:r>
      <w:r w:rsidR="00C455ED">
        <w:rPr>
          <w:rFonts w:ascii="Times New Roman" w:hAnsi="Times New Roman" w:cs="Times New Roman"/>
        </w:rPr>
        <w:t>”</w:t>
      </w:r>
      <w:r w:rsidR="00382301">
        <w:rPr>
          <w:rFonts w:ascii="Times New Roman" w:hAnsi="Times New Roman" w:cs="Times New Roman"/>
        </w:rPr>
        <w:t xml:space="preserve"> and </w:t>
      </w:r>
      <w:r w:rsidR="00EB32FD">
        <w:rPr>
          <w:rFonts w:ascii="Times New Roman" w:hAnsi="Times New Roman" w:cs="Times New Roman"/>
        </w:rPr>
        <w:t>“</w:t>
      </w:r>
      <w:r w:rsidR="00C455ED">
        <w:rPr>
          <w:rFonts w:ascii="Times New Roman" w:hAnsi="Times New Roman" w:cs="Times New Roman"/>
        </w:rPr>
        <w:t>the academic study of religion</w:t>
      </w:r>
      <w:r w:rsidR="00EB32FD">
        <w:rPr>
          <w:rFonts w:ascii="Times New Roman" w:hAnsi="Times New Roman" w:cs="Times New Roman"/>
        </w:rPr>
        <w:t xml:space="preserve"> and religions”</w:t>
      </w:r>
      <w:r w:rsidR="00382301">
        <w:rPr>
          <w:rFonts w:ascii="Times New Roman" w:hAnsi="Times New Roman" w:cs="Times New Roman"/>
        </w:rPr>
        <w:t xml:space="preserve"> in particular</w:t>
      </w:r>
      <w:r w:rsidR="0022594E">
        <w:rPr>
          <w:rFonts w:ascii="Times New Roman" w:hAnsi="Times New Roman" w:cs="Times New Roman"/>
        </w:rPr>
        <w:t xml:space="preserve"> is to </w:t>
      </w:r>
      <w:r w:rsidR="00EB32FD">
        <w:rPr>
          <w:rFonts w:ascii="Times New Roman" w:hAnsi="Times New Roman" w:cs="Times New Roman"/>
        </w:rPr>
        <w:t>legitimate</w:t>
      </w:r>
      <w:r w:rsidR="0022594E">
        <w:rPr>
          <w:rFonts w:ascii="Times New Roman" w:hAnsi="Times New Roman" w:cs="Times New Roman"/>
        </w:rPr>
        <w:t xml:space="preserve"> </w:t>
      </w:r>
      <w:r w:rsidR="00EB32FD">
        <w:rPr>
          <w:rFonts w:ascii="Times New Roman" w:hAnsi="Times New Roman" w:cs="Times New Roman"/>
        </w:rPr>
        <w:t xml:space="preserve">and maintain </w:t>
      </w:r>
      <w:r w:rsidR="0022594E">
        <w:rPr>
          <w:rFonts w:ascii="Times New Roman" w:hAnsi="Times New Roman" w:cs="Times New Roman"/>
        </w:rPr>
        <w:t>this</w:t>
      </w:r>
      <w:r w:rsidR="006C0518">
        <w:rPr>
          <w:rFonts w:ascii="Times New Roman" w:hAnsi="Times New Roman" w:cs="Times New Roman"/>
        </w:rPr>
        <w:t xml:space="preserve"> particular</w:t>
      </w:r>
      <w:r w:rsidR="0022594E">
        <w:rPr>
          <w:rFonts w:ascii="Times New Roman" w:hAnsi="Times New Roman" w:cs="Times New Roman"/>
        </w:rPr>
        <w:t xml:space="preserve"> order</w:t>
      </w:r>
      <w:r w:rsidR="00C455ED">
        <w:rPr>
          <w:rFonts w:ascii="Times New Roman" w:hAnsi="Times New Roman" w:cs="Times New Roman"/>
        </w:rPr>
        <w:t xml:space="preserve">. </w:t>
      </w:r>
      <w:del w:id="378" w:author="Sharday Mosurinjohn" w:date="2023-05-23T15:28:00Z">
        <w:r w:rsidR="00100C68" w:rsidDel="003B11B7">
          <w:rPr>
            <w:rFonts w:ascii="Times New Roman" w:hAnsi="Times New Roman" w:cs="Times New Roman"/>
          </w:rPr>
          <w:delText>But o</w:delText>
        </w:r>
      </w:del>
      <w:ins w:id="379" w:author="Sharday Mosurinjohn" w:date="2023-05-23T15:28:00Z">
        <w:r w:rsidR="003B11B7">
          <w:rPr>
            <w:rFonts w:ascii="Times New Roman" w:hAnsi="Times New Roman" w:cs="Times New Roman"/>
          </w:rPr>
          <w:t>O</w:t>
        </w:r>
      </w:ins>
      <w:r w:rsidR="00100C68">
        <w:rPr>
          <w:rFonts w:ascii="Times New Roman" w:hAnsi="Times New Roman" w:cs="Times New Roman"/>
        </w:rPr>
        <w:t xml:space="preserve">ur </w:t>
      </w:r>
      <w:del w:id="380" w:author="Sharday Mosurinjohn" w:date="2023-05-23T15:28:00Z">
        <w:r w:rsidR="00100C68" w:rsidDel="003B11B7">
          <w:rPr>
            <w:rFonts w:ascii="Times New Roman" w:hAnsi="Times New Roman" w:cs="Times New Roman"/>
          </w:rPr>
          <w:delText xml:space="preserve">disagreements </w:delText>
        </w:r>
      </w:del>
      <w:ins w:id="381" w:author="Sharday Mosurinjohn" w:date="2023-05-23T15:28:00Z">
        <w:r w:rsidR="003B11B7">
          <w:rPr>
            <w:rFonts w:ascii="Times New Roman" w:hAnsi="Times New Roman" w:cs="Times New Roman"/>
          </w:rPr>
          <w:t>differences</w:t>
        </w:r>
        <w:r w:rsidR="003B11B7">
          <w:rPr>
            <w:rFonts w:ascii="Times New Roman" w:hAnsi="Times New Roman" w:cs="Times New Roman"/>
          </w:rPr>
          <w:t xml:space="preserve"> </w:t>
        </w:r>
      </w:ins>
      <w:del w:id="382" w:author="Sharday Mosurinjohn" w:date="2023-05-23T15:28:00Z">
        <w:r w:rsidR="00100C68" w:rsidDel="003B11B7">
          <w:rPr>
            <w:rFonts w:ascii="Times New Roman" w:hAnsi="Times New Roman" w:cs="Times New Roman"/>
          </w:rPr>
          <w:delText xml:space="preserve">about </w:delText>
        </w:r>
      </w:del>
      <w:ins w:id="383" w:author="Sharday Mosurinjohn" w:date="2023-05-23T15:28:00Z">
        <w:r w:rsidR="003B11B7">
          <w:rPr>
            <w:rFonts w:ascii="Times New Roman" w:hAnsi="Times New Roman" w:cs="Times New Roman"/>
          </w:rPr>
          <w:t>on</w:t>
        </w:r>
        <w:r w:rsidR="003B11B7">
          <w:rPr>
            <w:rFonts w:ascii="Times New Roman" w:hAnsi="Times New Roman" w:cs="Times New Roman"/>
          </w:rPr>
          <w:t xml:space="preserve"> </w:t>
        </w:r>
      </w:ins>
      <w:r w:rsidR="00100C68">
        <w:rPr>
          <w:rFonts w:ascii="Times New Roman" w:hAnsi="Times New Roman" w:cs="Times New Roman"/>
        </w:rPr>
        <w:t>social reality aside, we believe we have at least demonstrated that Fitzgerald</w:t>
      </w:r>
      <w:ins w:id="384" w:author="Sharday Mosurinjohn" w:date="2023-05-23T15:28:00Z">
        <w:r w:rsidR="003B11B7">
          <w:rPr>
            <w:rFonts w:ascii="Times New Roman" w:hAnsi="Times New Roman" w:cs="Times New Roman"/>
          </w:rPr>
          <w:t>,</w:t>
        </w:r>
      </w:ins>
      <w:r w:rsidR="00100C68">
        <w:rPr>
          <w:rFonts w:ascii="Times New Roman" w:hAnsi="Times New Roman" w:cs="Times New Roman"/>
        </w:rPr>
        <w:t xml:space="preserve"> </w:t>
      </w:r>
      <w:ins w:id="385" w:author="Sharday Mosurinjohn" w:date="2023-05-23T15:28:00Z">
        <w:r w:rsidR="003B11B7">
          <w:rPr>
            <w:rFonts w:ascii="Times New Roman" w:hAnsi="Times New Roman" w:cs="Times New Roman"/>
          </w:rPr>
          <w:t>other CR scholars, and we al</w:t>
        </w:r>
      </w:ins>
      <w:ins w:id="386" w:author="Sharday Mosurinjohn" w:date="2023-05-23T15:29:00Z">
        <w:r w:rsidR="003B11B7">
          <w:rPr>
            <w:rFonts w:ascii="Times New Roman" w:hAnsi="Times New Roman" w:cs="Times New Roman"/>
          </w:rPr>
          <w:t>l engage in a necessary and comparable degree of</w:t>
        </w:r>
      </w:ins>
      <w:del w:id="387" w:author="Sharday Mosurinjohn" w:date="2023-05-23T15:28:00Z">
        <w:r w:rsidR="00100C68" w:rsidDel="003B11B7">
          <w:rPr>
            <w:rFonts w:ascii="Times New Roman" w:hAnsi="Times New Roman" w:cs="Times New Roman"/>
          </w:rPr>
          <w:delText>is as much guilty of</w:delText>
        </w:r>
      </w:del>
      <w:r w:rsidR="00100C68">
        <w:rPr>
          <w:rFonts w:ascii="Times New Roman" w:hAnsi="Times New Roman" w:cs="Times New Roman"/>
        </w:rPr>
        <w:t xml:space="preserve"> inconsistent historicization</w:t>
      </w:r>
      <w:ins w:id="388" w:author="Sharday Mosurinjohn" w:date="2023-05-23T15:29:00Z">
        <w:r w:rsidR="003B11B7">
          <w:rPr>
            <w:rFonts w:ascii="Times New Roman" w:hAnsi="Times New Roman" w:cs="Times New Roman"/>
          </w:rPr>
          <w:t>.</w:t>
        </w:r>
      </w:ins>
      <w:r w:rsidR="00100C68">
        <w:rPr>
          <w:rFonts w:ascii="Times New Roman" w:hAnsi="Times New Roman" w:cs="Times New Roman"/>
        </w:rPr>
        <w:t xml:space="preserve"> </w:t>
      </w:r>
      <w:del w:id="389" w:author="Sharday Mosurinjohn" w:date="2023-05-23T15:29:00Z">
        <w:r w:rsidR="00100C68" w:rsidDel="003B11B7">
          <w:rPr>
            <w:rFonts w:ascii="Times New Roman" w:hAnsi="Times New Roman" w:cs="Times New Roman"/>
          </w:rPr>
          <w:delText>(or deconstruction) as</w:delText>
        </w:r>
        <w:r w:rsidR="00576A25" w:rsidDel="003B11B7">
          <w:rPr>
            <w:rFonts w:ascii="Times New Roman" w:hAnsi="Times New Roman" w:cs="Times New Roman"/>
          </w:rPr>
          <w:delText xml:space="preserve"> are</w:delText>
        </w:r>
        <w:r w:rsidR="00100C68" w:rsidDel="003B11B7">
          <w:rPr>
            <w:rFonts w:ascii="Times New Roman" w:hAnsi="Times New Roman" w:cs="Times New Roman"/>
          </w:rPr>
          <w:delText xml:space="preserve"> other CR scholars.</w:delText>
        </w:r>
      </w:del>
    </w:p>
    <w:p w14:paraId="0400E5ED" w14:textId="77777777" w:rsidR="00EB32FD" w:rsidRPr="00B76850" w:rsidRDefault="00EB32FD" w:rsidP="00C455ED">
      <w:pPr>
        <w:rPr>
          <w:rFonts w:ascii="Times New Roman" w:hAnsi="Times New Roman" w:cs="Times New Roman"/>
        </w:rPr>
      </w:pPr>
    </w:p>
    <w:p w14:paraId="7ED93200" w14:textId="77777777" w:rsidR="008B61F9" w:rsidRDefault="008B61F9" w:rsidP="00F35B72">
      <w:pPr>
        <w:rPr>
          <w:rFonts w:ascii="Times New Roman" w:hAnsi="Times New Roman" w:cs="Times New Roman"/>
          <w:b/>
          <w:bCs/>
        </w:rPr>
      </w:pPr>
    </w:p>
    <w:p w14:paraId="754C7169" w14:textId="16AE73AF" w:rsidR="00F35B72" w:rsidRPr="00C6374C" w:rsidRDefault="00224F2D" w:rsidP="00F35B72">
      <w:pPr>
        <w:rPr>
          <w:rFonts w:ascii="Times New Roman" w:hAnsi="Times New Roman" w:cs="Times New Roman"/>
          <w:b/>
          <w:bCs/>
        </w:rPr>
      </w:pPr>
      <w:r>
        <w:rPr>
          <w:rFonts w:ascii="Times New Roman" w:hAnsi="Times New Roman" w:cs="Times New Roman"/>
          <w:b/>
          <w:bCs/>
        </w:rPr>
        <w:t xml:space="preserve">b. </w:t>
      </w:r>
      <w:r w:rsidR="00F35B72" w:rsidRPr="00C6374C">
        <w:rPr>
          <w:rFonts w:ascii="Times New Roman" w:hAnsi="Times New Roman" w:cs="Times New Roman"/>
          <w:b/>
          <w:bCs/>
        </w:rPr>
        <w:t>Crypto-normativity</w:t>
      </w:r>
    </w:p>
    <w:p w14:paraId="5F0B4075" w14:textId="77777777" w:rsidR="00C6374C" w:rsidRDefault="00C6374C" w:rsidP="00F35B72">
      <w:pPr>
        <w:rPr>
          <w:rFonts w:ascii="Times New Roman" w:hAnsi="Times New Roman" w:cs="Times New Roman"/>
        </w:rPr>
      </w:pPr>
    </w:p>
    <w:p w14:paraId="338ED288" w14:textId="162EAA3A" w:rsidR="00333446" w:rsidRDefault="000A6C1E" w:rsidP="00F35B72">
      <w:pPr>
        <w:rPr>
          <w:rFonts w:ascii="Times New Roman" w:hAnsi="Times New Roman" w:cs="Times New Roman"/>
        </w:rPr>
      </w:pPr>
      <w:r>
        <w:rPr>
          <w:rFonts w:ascii="Times New Roman" w:hAnsi="Times New Roman" w:cs="Times New Roman"/>
        </w:rPr>
        <w:t xml:space="preserve">In </w:t>
      </w:r>
      <w:r w:rsidR="00333446">
        <w:rPr>
          <w:rFonts w:ascii="Times New Roman" w:hAnsi="Times New Roman" w:cs="Times New Roman"/>
        </w:rPr>
        <w:t xml:space="preserve">our </w:t>
      </w:r>
      <w:r w:rsidR="00333446">
        <w:rPr>
          <w:rFonts w:ascii="Times New Roman" w:hAnsi="Times New Roman" w:cs="Times New Roman"/>
          <w:i/>
          <w:iCs/>
        </w:rPr>
        <w:t xml:space="preserve">JAAR </w:t>
      </w:r>
      <w:r w:rsidR="00333446">
        <w:rPr>
          <w:rFonts w:ascii="Times New Roman" w:hAnsi="Times New Roman" w:cs="Times New Roman"/>
        </w:rPr>
        <w:t xml:space="preserve">essay </w:t>
      </w:r>
      <w:r>
        <w:rPr>
          <w:rFonts w:ascii="Times New Roman" w:hAnsi="Times New Roman" w:cs="Times New Roman"/>
        </w:rPr>
        <w:t xml:space="preserve">we </w:t>
      </w:r>
      <w:r w:rsidR="00DC42BC">
        <w:rPr>
          <w:rFonts w:ascii="Times New Roman" w:hAnsi="Times New Roman" w:cs="Times New Roman"/>
        </w:rPr>
        <w:t>argued</w:t>
      </w:r>
      <w:r>
        <w:rPr>
          <w:rFonts w:ascii="Times New Roman" w:hAnsi="Times New Roman" w:cs="Times New Roman"/>
        </w:rPr>
        <w:t xml:space="preserve"> that </w:t>
      </w:r>
      <w:r w:rsidR="00333446">
        <w:rPr>
          <w:rFonts w:ascii="Times New Roman" w:hAnsi="Times New Roman" w:cs="Times New Roman"/>
        </w:rPr>
        <w:t>a second</w:t>
      </w:r>
      <w:r>
        <w:rPr>
          <w:rFonts w:ascii="Times New Roman" w:hAnsi="Times New Roman" w:cs="Times New Roman"/>
        </w:rPr>
        <w:t xml:space="preserve"> reason CR scholars believe we must abandon </w:t>
      </w:r>
      <w:r>
        <w:rPr>
          <w:rFonts w:ascii="Times New Roman" w:hAnsi="Times New Roman" w:cs="Times New Roman"/>
          <w:i/>
          <w:iCs/>
        </w:rPr>
        <w:t>religion</w:t>
      </w:r>
      <w:r>
        <w:rPr>
          <w:rFonts w:ascii="Times New Roman" w:hAnsi="Times New Roman" w:cs="Times New Roman"/>
        </w:rPr>
        <w:t xml:space="preserve"> as an analytic category is because it is “unduly normative</w:t>
      </w:r>
      <w:r w:rsidR="00E27EFA">
        <w:rPr>
          <w:rFonts w:ascii="Times New Roman" w:hAnsi="Times New Roman" w:cs="Times New Roman"/>
        </w:rPr>
        <w:t>,”</w:t>
      </w:r>
      <w:r w:rsidR="00E27EFA">
        <w:rPr>
          <w:rStyle w:val="FootnoteReference"/>
          <w:rFonts w:ascii="Times New Roman" w:hAnsi="Times New Roman" w:cs="Times New Roman"/>
        </w:rPr>
        <w:footnoteReference w:id="11"/>
      </w:r>
      <w:r w:rsidR="003743F9" w:rsidRPr="003743F9">
        <w:rPr>
          <w:rFonts w:ascii="Times New Roman" w:hAnsi="Times New Roman" w:cs="Times New Roman"/>
        </w:rPr>
        <w:t xml:space="preserve"> </w:t>
      </w:r>
      <w:r w:rsidR="003743F9">
        <w:rPr>
          <w:rFonts w:ascii="Times New Roman" w:hAnsi="Times New Roman" w:cs="Times New Roman"/>
        </w:rPr>
        <w:t xml:space="preserve">and yet, these same scholars </w:t>
      </w:r>
      <w:del w:id="390" w:author="Sharday Mosurinjohn" w:date="2023-05-23T15:30:00Z">
        <w:r w:rsidR="003743F9" w:rsidDel="00362E3E">
          <w:rPr>
            <w:rFonts w:ascii="Times New Roman" w:hAnsi="Times New Roman" w:cs="Times New Roman"/>
          </w:rPr>
          <w:delText xml:space="preserve">furtively </w:delText>
        </w:r>
      </w:del>
      <w:r w:rsidR="003743F9">
        <w:rPr>
          <w:rFonts w:ascii="Times New Roman" w:hAnsi="Times New Roman" w:cs="Times New Roman"/>
        </w:rPr>
        <w:t xml:space="preserve">embed </w:t>
      </w:r>
      <w:r w:rsidR="00E27EFA">
        <w:rPr>
          <w:rFonts w:ascii="Times New Roman" w:hAnsi="Times New Roman" w:cs="Times New Roman"/>
        </w:rPr>
        <w:t>“</w:t>
      </w:r>
      <w:r w:rsidR="003743F9">
        <w:rPr>
          <w:rFonts w:ascii="Times New Roman" w:hAnsi="Times New Roman" w:cs="Times New Roman"/>
        </w:rPr>
        <w:t xml:space="preserve">a cadre of normative assumptions into their interpretations of social life as well as their taxonomies” (Watts and Mosurinjohn 2023, 325). </w:t>
      </w:r>
      <w:r w:rsidR="00115944">
        <w:rPr>
          <w:rFonts w:ascii="Times New Roman" w:hAnsi="Times New Roman" w:cs="Times New Roman"/>
        </w:rPr>
        <w:t>Put another way</w:t>
      </w:r>
      <w:r w:rsidR="009F1ABB">
        <w:rPr>
          <w:rFonts w:ascii="Times New Roman" w:hAnsi="Times New Roman" w:cs="Times New Roman"/>
        </w:rPr>
        <w:t xml:space="preserve">, </w:t>
      </w:r>
      <w:r w:rsidR="003743F9">
        <w:rPr>
          <w:rFonts w:ascii="Times New Roman" w:hAnsi="Times New Roman" w:cs="Times New Roman"/>
        </w:rPr>
        <w:t xml:space="preserve">we argued that, while </w:t>
      </w:r>
      <w:r w:rsidR="009F1ABB">
        <w:rPr>
          <w:rFonts w:ascii="Times New Roman" w:hAnsi="Times New Roman" w:cs="Times New Roman"/>
        </w:rPr>
        <w:t>scholars such as McCutcheon</w:t>
      </w:r>
      <w:r w:rsidR="005C2EC1">
        <w:rPr>
          <w:rFonts w:ascii="Times New Roman" w:hAnsi="Times New Roman" w:cs="Times New Roman"/>
        </w:rPr>
        <w:t xml:space="preserve">, </w:t>
      </w:r>
      <w:r w:rsidR="009F1ABB">
        <w:rPr>
          <w:rFonts w:ascii="Times New Roman" w:hAnsi="Times New Roman" w:cs="Times New Roman"/>
        </w:rPr>
        <w:t>Martin</w:t>
      </w:r>
      <w:r w:rsidR="005C2EC1">
        <w:rPr>
          <w:rFonts w:ascii="Times New Roman" w:hAnsi="Times New Roman" w:cs="Times New Roman"/>
        </w:rPr>
        <w:t>, and Fitzgerald</w:t>
      </w:r>
      <w:r w:rsidR="003743F9">
        <w:rPr>
          <w:rFonts w:ascii="Times New Roman" w:hAnsi="Times New Roman" w:cs="Times New Roman"/>
        </w:rPr>
        <w:t xml:space="preserve"> often claim to be non-normative</w:t>
      </w:r>
      <w:r w:rsidR="000F1A06">
        <w:rPr>
          <w:rFonts w:ascii="Times New Roman" w:hAnsi="Times New Roman" w:cs="Times New Roman"/>
        </w:rPr>
        <w:t>—</w:t>
      </w:r>
      <w:r w:rsidR="003743F9">
        <w:rPr>
          <w:rFonts w:ascii="Times New Roman" w:hAnsi="Times New Roman" w:cs="Times New Roman"/>
        </w:rPr>
        <w:t xml:space="preserve">or least </w:t>
      </w:r>
      <w:r w:rsidR="003743F9" w:rsidRPr="009F1ABB">
        <w:rPr>
          <w:rFonts w:ascii="Times New Roman" w:hAnsi="Times New Roman" w:cs="Times New Roman"/>
          <w:i/>
          <w:iCs/>
        </w:rPr>
        <w:t>less</w:t>
      </w:r>
      <w:r w:rsidR="003743F9">
        <w:rPr>
          <w:rFonts w:ascii="Times New Roman" w:hAnsi="Times New Roman" w:cs="Times New Roman"/>
        </w:rPr>
        <w:t xml:space="preserve"> normative than others</w:t>
      </w:r>
      <w:r w:rsidR="000F1A06">
        <w:rPr>
          <w:rFonts w:ascii="Times New Roman" w:hAnsi="Times New Roman" w:cs="Times New Roman"/>
        </w:rPr>
        <w:t>—i</w:t>
      </w:r>
      <w:r w:rsidR="003743F9">
        <w:rPr>
          <w:rFonts w:ascii="Times New Roman" w:hAnsi="Times New Roman" w:cs="Times New Roman"/>
        </w:rPr>
        <w:t>n practice their work is profoundly normative</w:t>
      </w:r>
      <w:r w:rsidR="00D37A98">
        <w:rPr>
          <w:rFonts w:ascii="Times New Roman" w:hAnsi="Times New Roman" w:cs="Times New Roman"/>
        </w:rPr>
        <w:t>, albeit in ways that are quite veiled</w:t>
      </w:r>
      <w:r w:rsidR="003743F9">
        <w:rPr>
          <w:rFonts w:ascii="Times New Roman" w:hAnsi="Times New Roman" w:cs="Times New Roman"/>
        </w:rPr>
        <w:t xml:space="preserve">. While the narrow </w:t>
      </w:r>
      <w:r w:rsidR="00E27EFA">
        <w:rPr>
          <w:rFonts w:ascii="Times New Roman" w:hAnsi="Times New Roman" w:cs="Times New Roman"/>
        </w:rPr>
        <w:t>aim</w:t>
      </w:r>
      <w:r w:rsidR="003743F9">
        <w:rPr>
          <w:rFonts w:ascii="Times New Roman" w:hAnsi="Times New Roman" w:cs="Times New Roman"/>
        </w:rPr>
        <w:t xml:space="preserve"> of this section was to make clear how CR scholars regularly fall afoul of the</w:t>
      </w:r>
      <w:r w:rsidR="00B15687">
        <w:rPr>
          <w:rFonts w:ascii="Times New Roman" w:hAnsi="Times New Roman" w:cs="Times New Roman"/>
        </w:rPr>
        <w:t xml:space="preserve"> methodological</w:t>
      </w:r>
      <w:r w:rsidR="003743F9">
        <w:rPr>
          <w:rFonts w:ascii="Times New Roman" w:hAnsi="Times New Roman" w:cs="Times New Roman"/>
        </w:rPr>
        <w:t xml:space="preserve"> standards they impose </w:t>
      </w:r>
      <w:r w:rsidR="009F1ABB">
        <w:rPr>
          <w:rFonts w:ascii="Times New Roman" w:hAnsi="Times New Roman" w:cs="Times New Roman"/>
        </w:rPr>
        <w:t>on</w:t>
      </w:r>
      <w:r w:rsidR="003743F9">
        <w:rPr>
          <w:rFonts w:ascii="Times New Roman" w:hAnsi="Times New Roman" w:cs="Times New Roman"/>
        </w:rPr>
        <w:t xml:space="preserve"> others, the broad aim was to spark a discussion of a topic we </w:t>
      </w:r>
      <w:del w:id="391" w:author="Sharday Mosurinjohn" w:date="2023-05-23T15:30:00Z">
        <w:r w:rsidR="003743F9" w:rsidDel="00362E3E">
          <w:rPr>
            <w:rFonts w:ascii="Times New Roman" w:hAnsi="Times New Roman" w:cs="Times New Roman"/>
          </w:rPr>
          <w:delText>find sorely lacking</w:delText>
        </w:r>
      </w:del>
      <w:ins w:id="392" w:author="Sharday Mosurinjohn" w:date="2023-05-23T15:30:00Z">
        <w:r w:rsidR="00362E3E">
          <w:rPr>
            <w:rFonts w:ascii="Times New Roman" w:hAnsi="Times New Roman" w:cs="Times New Roman"/>
          </w:rPr>
          <w:t>think w</w:t>
        </w:r>
      </w:ins>
      <w:ins w:id="393" w:author="Sharday Mosurinjohn" w:date="2023-05-23T15:31:00Z">
        <w:r w:rsidR="00362E3E">
          <w:rPr>
            <w:rFonts w:ascii="Times New Roman" w:hAnsi="Times New Roman" w:cs="Times New Roman"/>
          </w:rPr>
          <w:t>ill add value</w:t>
        </w:r>
      </w:ins>
      <w:r w:rsidR="003743F9">
        <w:rPr>
          <w:rFonts w:ascii="Times New Roman" w:hAnsi="Times New Roman" w:cs="Times New Roman"/>
        </w:rPr>
        <w:t xml:space="preserve"> </w:t>
      </w:r>
      <w:del w:id="394" w:author="Sharday Mosurinjohn" w:date="2023-05-23T15:31:00Z">
        <w:r w:rsidR="003743F9" w:rsidDel="00362E3E">
          <w:rPr>
            <w:rFonts w:ascii="Times New Roman" w:hAnsi="Times New Roman" w:cs="Times New Roman"/>
          </w:rPr>
          <w:delText xml:space="preserve">in </w:delText>
        </w:r>
      </w:del>
      <w:ins w:id="395" w:author="Sharday Mosurinjohn" w:date="2023-05-23T15:31:00Z">
        <w:r w:rsidR="00362E3E">
          <w:rPr>
            <w:rFonts w:ascii="Times New Roman" w:hAnsi="Times New Roman" w:cs="Times New Roman"/>
          </w:rPr>
          <w:t>to</w:t>
        </w:r>
        <w:r w:rsidR="00362E3E">
          <w:rPr>
            <w:rFonts w:ascii="Times New Roman" w:hAnsi="Times New Roman" w:cs="Times New Roman"/>
          </w:rPr>
          <w:t xml:space="preserve"> </w:t>
        </w:r>
      </w:ins>
      <w:r w:rsidR="003743F9">
        <w:rPr>
          <w:rFonts w:ascii="Times New Roman" w:hAnsi="Times New Roman" w:cs="Times New Roman"/>
        </w:rPr>
        <w:t>CR scholarship—the role of values in social theory. Thus, d</w:t>
      </w:r>
      <w:r w:rsidR="00554A10">
        <w:rPr>
          <w:rFonts w:ascii="Times New Roman" w:hAnsi="Times New Roman" w:cs="Times New Roman"/>
        </w:rPr>
        <w:t>rawing from the work of social theorist Isaac</w:t>
      </w:r>
      <w:r w:rsidR="006D6DD1">
        <w:rPr>
          <w:rFonts w:ascii="Times New Roman" w:hAnsi="Times New Roman" w:cs="Times New Roman"/>
        </w:rPr>
        <w:t xml:space="preserve"> </w:t>
      </w:r>
      <w:r w:rsidR="00554A10">
        <w:rPr>
          <w:rFonts w:ascii="Times New Roman" w:hAnsi="Times New Roman" w:cs="Times New Roman"/>
        </w:rPr>
        <w:t xml:space="preserve">Reed (2011), we </w:t>
      </w:r>
      <w:r w:rsidR="005C2EC1">
        <w:rPr>
          <w:rFonts w:ascii="Times New Roman" w:hAnsi="Times New Roman" w:cs="Times New Roman"/>
        </w:rPr>
        <w:t>proposed</w:t>
      </w:r>
      <w:r w:rsidR="00554A10">
        <w:rPr>
          <w:rFonts w:ascii="Times New Roman" w:hAnsi="Times New Roman" w:cs="Times New Roman"/>
        </w:rPr>
        <w:t xml:space="preserve"> that normativity in social explanation is </w:t>
      </w:r>
      <w:del w:id="396" w:author="Sharday Mosurinjohn" w:date="2023-05-23T15:31:00Z">
        <w:r w:rsidR="00554A10" w:rsidDel="00BF5C7E">
          <w:rPr>
            <w:rFonts w:ascii="Times New Roman" w:hAnsi="Times New Roman" w:cs="Times New Roman"/>
          </w:rPr>
          <w:delText xml:space="preserve">best </w:delText>
        </w:r>
      </w:del>
      <w:ins w:id="397" w:author="Sharday Mosurinjohn" w:date="2023-05-23T15:31:00Z">
        <w:r w:rsidR="00BF5C7E">
          <w:rPr>
            <w:rFonts w:ascii="Times New Roman" w:hAnsi="Times New Roman" w:cs="Times New Roman"/>
          </w:rPr>
          <w:t>well</w:t>
        </w:r>
        <w:r w:rsidR="00BF5C7E">
          <w:rPr>
            <w:rFonts w:ascii="Times New Roman" w:hAnsi="Times New Roman" w:cs="Times New Roman"/>
          </w:rPr>
          <w:t xml:space="preserve"> </w:t>
        </w:r>
      </w:ins>
      <w:r w:rsidR="00554A10">
        <w:rPr>
          <w:rFonts w:ascii="Times New Roman" w:hAnsi="Times New Roman" w:cs="Times New Roman"/>
        </w:rPr>
        <w:t xml:space="preserve">conceived as lying along a spectrum from </w:t>
      </w:r>
      <w:r w:rsidR="00554A10" w:rsidRPr="00EC626F">
        <w:rPr>
          <w:rFonts w:ascii="Times New Roman" w:hAnsi="Times New Roman" w:cs="Times New Roman"/>
          <w:i/>
          <w:iCs/>
        </w:rPr>
        <w:t>minimalist</w:t>
      </w:r>
      <w:r w:rsidR="00554A10">
        <w:rPr>
          <w:rFonts w:ascii="Times New Roman" w:hAnsi="Times New Roman" w:cs="Times New Roman"/>
        </w:rPr>
        <w:t xml:space="preserve"> to </w:t>
      </w:r>
      <w:r w:rsidR="00554A10" w:rsidRPr="00EC626F">
        <w:rPr>
          <w:rFonts w:ascii="Times New Roman" w:hAnsi="Times New Roman" w:cs="Times New Roman"/>
          <w:i/>
          <w:iCs/>
        </w:rPr>
        <w:t>maximalist</w:t>
      </w:r>
      <w:r w:rsidR="00554A10">
        <w:rPr>
          <w:rFonts w:ascii="Times New Roman" w:hAnsi="Times New Roman" w:cs="Times New Roman"/>
        </w:rPr>
        <w:t xml:space="preserve"> interpretations</w:t>
      </w:r>
      <w:r w:rsidR="009F1ABB">
        <w:rPr>
          <w:rFonts w:ascii="Times New Roman" w:hAnsi="Times New Roman" w:cs="Times New Roman"/>
        </w:rPr>
        <w:t>, and that</w:t>
      </w:r>
      <w:r w:rsidR="003743F9">
        <w:rPr>
          <w:rFonts w:ascii="Times New Roman" w:hAnsi="Times New Roman" w:cs="Times New Roman"/>
        </w:rPr>
        <w:t xml:space="preserve"> a </w:t>
      </w:r>
      <w:r w:rsidR="003743F9">
        <w:rPr>
          <w:rFonts w:ascii="Times New Roman" w:hAnsi="Times New Roman" w:cs="Times New Roman"/>
        </w:rPr>
        <w:lastRenderedPageBreak/>
        <w:t xml:space="preserve">useful way to think about </w:t>
      </w:r>
      <w:r w:rsidR="009F1ABB">
        <w:rPr>
          <w:rFonts w:ascii="Times New Roman" w:hAnsi="Times New Roman" w:cs="Times New Roman"/>
        </w:rPr>
        <w:t xml:space="preserve">much </w:t>
      </w:r>
      <w:r w:rsidR="003743F9">
        <w:rPr>
          <w:rFonts w:ascii="Times New Roman" w:hAnsi="Times New Roman" w:cs="Times New Roman"/>
        </w:rPr>
        <w:t xml:space="preserve">CR scholarship is as presenting itself as </w:t>
      </w:r>
      <w:r w:rsidR="003743F9">
        <w:rPr>
          <w:rFonts w:ascii="Times New Roman" w:hAnsi="Times New Roman" w:cs="Times New Roman"/>
          <w:i/>
          <w:iCs/>
        </w:rPr>
        <w:t>minimalist</w:t>
      </w:r>
      <w:r w:rsidR="009F1ABB">
        <w:rPr>
          <w:rFonts w:ascii="Times New Roman" w:hAnsi="Times New Roman" w:cs="Times New Roman"/>
        </w:rPr>
        <w:t>,</w:t>
      </w:r>
      <w:r w:rsidR="003743F9">
        <w:rPr>
          <w:rFonts w:ascii="Times New Roman" w:hAnsi="Times New Roman" w:cs="Times New Roman"/>
        </w:rPr>
        <w:t xml:space="preserve"> while offering </w:t>
      </w:r>
      <w:r w:rsidR="003743F9">
        <w:rPr>
          <w:rFonts w:ascii="Times New Roman" w:hAnsi="Times New Roman" w:cs="Times New Roman"/>
          <w:i/>
          <w:iCs/>
        </w:rPr>
        <w:t>maximalist</w:t>
      </w:r>
      <w:r w:rsidR="003743F9">
        <w:rPr>
          <w:rFonts w:ascii="Times New Roman" w:hAnsi="Times New Roman" w:cs="Times New Roman"/>
        </w:rPr>
        <w:t xml:space="preserve"> accounts wherein</w:t>
      </w:r>
      <w:r w:rsidR="00333446">
        <w:rPr>
          <w:rFonts w:ascii="Times New Roman" w:hAnsi="Times New Roman" w:cs="Times New Roman"/>
        </w:rPr>
        <w:t xml:space="preserve"> </w:t>
      </w:r>
      <w:r w:rsidR="00333446">
        <w:rPr>
          <w:rFonts w:ascii="Times New Roman" w:hAnsi="Times New Roman" w:cs="Times New Roman"/>
          <w:i/>
          <w:iCs/>
        </w:rPr>
        <w:t>description</w:t>
      </w:r>
      <w:r w:rsidR="00333446">
        <w:rPr>
          <w:rFonts w:ascii="Times New Roman" w:hAnsi="Times New Roman" w:cs="Times New Roman"/>
        </w:rPr>
        <w:t xml:space="preserve"> and </w:t>
      </w:r>
      <w:r w:rsidR="00333446">
        <w:rPr>
          <w:rFonts w:ascii="Times New Roman" w:hAnsi="Times New Roman" w:cs="Times New Roman"/>
          <w:i/>
          <w:iCs/>
        </w:rPr>
        <w:t>evaluation</w:t>
      </w:r>
      <w:r w:rsidR="00333446">
        <w:rPr>
          <w:rFonts w:ascii="Times New Roman" w:hAnsi="Times New Roman" w:cs="Times New Roman"/>
        </w:rPr>
        <w:t xml:space="preserve"> are fundamentally fused.</w:t>
      </w:r>
    </w:p>
    <w:p w14:paraId="6B4FA3AC" w14:textId="0114D2E4" w:rsidR="005C2EC1" w:rsidRDefault="00EC626F" w:rsidP="005C2EC1">
      <w:pPr>
        <w:ind w:firstLine="720"/>
        <w:rPr>
          <w:rFonts w:ascii="Times New Roman" w:hAnsi="Times New Roman" w:cs="Times New Roman"/>
        </w:rPr>
      </w:pPr>
      <w:r>
        <w:rPr>
          <w:rFonts w:ascii="Times New Roman" w:hAnsi="Times New Roman" w:cs="Times New Roman"/>
        </w:rPr>
        <w:t xml:space="preserve">Fitzgerald’s response to </w:t>
      </w:r>
      <w:r w:rsidR="009F1ABB">
        <w:rPr>
          <w:rFonts w:ascii="Times New Roman" w:hAnsi="Times New Roman" w:cs="Times New Roman"/>
        </w:rPr>
        <w:t xml:space="preserve">this </w:t>
      </w:r>
      <w:r>
        <w:rPr>
          <w:rFonts w:ascii="Times New Roman" w:hAnsi="Times New Roman" w:cs="Times New Roman"/>
        </w:rPr>
        <w:t xml:space="preserve">argument </w:t>
      </w:r>
      <w:del w:id="398" w:author="Sharday Mosurinjohn" w:date="2023-05-23T15:32:00Z">
        <w:r w:rsidDel="00CE4B6C">
          <w:rPr>
            <w:rFonts w:ascii="Times New Roman" w:hAnsi="Times New Roman" w:cs="Times New Roman"/>
          </w:rPr>
          <w:delText xml:space="preserve">is somewhat puzzling. </w:delText>
        </w:r>
        <w:r w:rsidR="00D04344" w:rsidDel="00CE4B6C">
          <w:rPr>
            <w:rFonts w:ascii="Times New Roman" w:hAnsi="Times New Roman" w:cs="Times New Roman"/>
          </w:rPr>
          <w:delText xml:space="preserve">In some places, he admits </w:delText>
        </w:r>
      </w:del>
      <w:ins w:id="399" w:author="Sharday Mosurinjohn" w:date="2023-05-23T15:32:00Z">
        <w:r w:rsidR="00CE4B6C">
          <w:rPr>
            <w:rFonts w:ascii="Times New Roman" w:hAnsi="Times New Roman" w:cs="Times New Roman"/>
          </w:rPr>
          <w:t xml:space="preserve">includes some discussion of ways </w:t>
        </w:r>
      </w:ins>
      <w:r w:rsidR="00D04344">
        <w:rPr>
          <w:rFonts w:ascii="Times New Roman" w:hAnsi="Times New Roman" w:cs="Times New Roman"/>
        </w:rPr>
        <w:t>that his work has been crypto-normative</w:t>
      </w:r>
      <w:r w:rsidR="00D37A98">
        <w:rPr>
          <w:rFonts w:ascii="Times New Roman" w:hAnsi="Times New Roman" w:cs="Times New Roman"/>
        </w:rPr>
        <w:t>; f</w:t>
      </w:r>
      <w:r w:rsidR="00D04344">
        <w:rPr>
          <w:rFonts w:ascii="Times New Roman" w:hAnsi="Times New Roman" w:cs="Times New Roman"/>
        </w:rPr>
        <w:t>or instance, he writes “Sometimes my views are quite muted. One is vulnerable when one goes against the orthodox mainstream” (</w:t>
      </w:r>
      <w:r w:rsidR="00576409">
        <w:rPr>
          <w:rFonts w:ascii="Times New Roman" w:hAnsi="Times New Roman" w:cs="Times New Roman"/>
        </w:rPr>
        <w:t xml:space="preserve">Fitzgerald 2023, </w:t>
      </w:r>
      <w:r w:rsidR="00D04344">
        <w:rPr>
          <w:rFonts w:ascii="Times New Roman" w:hAnsi="Times New Roman" w:cs="Times New Roman"/>
        </w:rPr>
        <w:t>16).</w:t>
      </w:r>
      <w:r w:rsidR="00994DDA">
        <w:rPr>
          <w:rStyle w:val="FootnoteReference"/>
          <w:rFonts w:ascii="Times New Roman" w:hAnsi="Times New Roman" w:cs="Times New Roman"/>
        </w:rPr>
        <w:footnoteReference w:id="12"/>
      </w:r>
      <w:r w:rsidR="00994DDA">
        <w:rPr>
          <w:rFonts w:ascii="Times New Roman" w:hAnsi="Times New Roman" w:cs="Times New Roman"/>
        </w:rPr>
        <w:t xml:space="preserve"> </w:t>
      </w:r>
      <w:r w:rsidR="00D04344">
        <w:rPr>
          <w:rFonts w:ascii="Times New Roman" w:hAnsi="Times New Roman" w:cs="Times New Roman"/>
        </w:rPr>
        <w:t xml:space="preserve">Yet </w:t>
      </w:r>
      <w:r w:rsidR="00F72E5E">
        <w:rPr>
          <w:rFonts w:ascii="Times New Roman" w:hAnsi="Times New Roman" w:cs="Times New Roman"/>
        </w:rPr>
        <w:t>elsewhere he</w:t>
      </w:r>
      <w:r w:rsidR="00D04344">
        <w:rPr>
          <w:rFonts w:ascii="Times New Roman" w:hAnsi="Times New Roman" w:cs="Times New Roman"/>
        </w:rPr>
        <w:t xml:space="preserve"> asserts</w:t>
      </w:r>
      <w:r w:rsidR="00D37A98">
        <w:rPr>
          <w:rFonts w:ascii="Times New Roman" w:hAnsi="Times New Roman" w:cs="Times New Roman"/>
        </w:rPr>
        <w:t>,</w:t>
      </w:r>
      <w:r w:rsidR="00D04344">
        <w:rPr>
          <w:rFonts w:ascii="Times New Roman" w:hAnsi="Times New Roman" w:cs="Times New Roman"/>
        </w:rPr>
        <w:t xml:space="preserve"> </w:t>
      </w:r>
      <w:r w:rsidR="009B424A">
        <w:rPr>
          <w:rFonts w:ascii="Times New Roman" w:hAnsi="Times New Roman" w:cs="Times New Roman"/>
        </w:rPr>
        <w:t xml:space="preserve">“please do not say that I conceal these value judgments” (15). </w:t>
      </w:r>
      <w:r w:rsidR="00D04344">
        <w:rPr>
          <w:rFonts w:ascii="Times New Roman" w:hAnsi="Times New Roman" w:cs="Times New Roman"/>
        </w:rPr>
        <w:t xml:space="preserve">These tensions notwithstanding, we </w:t>
      </w:r>
      <w:r w:rsidR="00C841B0">
        <w:rPr>
          <w:rFonts w:ascii="Times New Roman" w:hAnsi="Times New Roman" w:cs="Times New Roman"/>
        </w:rPr>
        <w:t xml:space="preserve">think </w:t>
      </w:r>
      <w:ins w:id="408" w:author="Sharday Mosurinjohn" w:date="2023-05-23T15:34:00Z">
        <w:r w:rsidR="00FC488E">
          <w:rPr>
            <w:rFonts w:ascii="Times New Roman" w:hAnsi="Times New Roman" w:cs="Times New Roman"/>
          </w:rPr>
          <w:t xml:space="preserve">we have not made our idea clear to </w:t>
        </w:r>
      </w:ins>
      <w:r w:rsidR="00C841B0">
        <w:rPr>
          <w:rFonts w:ascii="Times New Roman" w:hAnsi="Times New Roman" w:cs="Times New Roman"/>
        </w:rPr>
        <w:t>Fitzgerald</w:t>
      </w:r>
      <w:del w:id="409" w:author="Sharday Mosurinjohn" w:date="2023-05-23T15:34:00Z">
        <w:r w:rsidR="00C841B0" w:rsidDel="00FC488E">
          <w:rPr>
            <w:rFonts w:ascii="Times New Roman" w:hAnsi="Times New Roman" w:cs="Times New Roman"/>
          </w:rPr>
          <w:delText xml:space="preserve"> has largely misunderstood our critique</w:delText>
        </w:r>
      </w:del>
      <w:r w:rsidR="00E15FAE">
        <w:rPr>
          <w:rFonts w:ascii="Times New Roman" w:hAnsi="Times New Roman" w:cs="Times New Roman"/>
        </w:rPr>
        <w:t>,</w:t>
      </w:r>
      <w:ins w:id="410" w:author="Sharday Mosurinjohn" w:date="2023-05-23T15:34:00Z">
        <w:r w:rsidR="00FC488E">
          <w:rPr>
            <w:rFonts w:ascii="Times New Roman" w:hAnsi="Times New Roman" w:cs="Times New Roman"/>
          </w:rPr>
          <w:t xml:space="preserve"> and wish to clarify it now:</w:t>
        </w:r>
      </w:ins>
      <w:r w:rsidR="00E15FAE">
        <w:rPr>
          <w:rFonts w:ascii="Times New Roman" w:hAnsi="Times New Roman" w:cs="Times New Roman"/>
        </w:rPr>
        <w:t xml:space="preserve"> </w:t>
      </w:r>
      <w:del w:id="411" w:author="Sharday Mosurinjohn" w:date="2023-05-23T15:34:00Z">
        <w:r w:rsidR="00775162" w:rsidDel="00FC488E">
          <w:rPr>
            <w:rFonts w:ascii="Times New Roman" w:hAnsi="Times New Roman" w:cs="Times New Roman"/>
          </w:rPr>
          <w:delText xml:space="preserve">which </w:delText>
        </w:r>
      </w:del>
      <w:ins w:id="412" w:author="Sharday Mosurinjohn" w:date="2023-05-23T15:34:00Z">
        <w:r w:rsidR="00FC488E">
          <w:rPr>
            <w:rFonts w:ascii="Times New Roman" w:hAnsi="Times New Roman" w:cs="Times New Roman"/>
          </w:rPr>
          <w:t>we</w:t>
        </w:r>
        <w:r w:rsidR="00FC488E">
          <w:rPr>
            <w:rFonts w:ascii="Times New Roman" w:hAnsi="Times New Roman" w:cs="Times New Roman"/>
          </w:rPr>
          <w:t xml:space="preserve"> </w:t>
        </w:r>
      </w:ins>
      <w:del w:id="413" w:author="Sharday Mosurinjohn" w:date="2023-05-23T15:35:00Z">
        <w:r w:rsidR="00775162" w:rsidDel="00FC488E">
          <w:rPr>
            <w:rFonts w:ascii="Times New Roman" w:hAnsi="Times New Roman" w:cs="Times New Roman"/>
          </w:rPr>
          <w:delText xml:space="preserve">sought </w:delText>
        </w:r>
      </w:del>
      <w:ins w:id="414" w:author="Sharday Mosurinjohn" w:date="2023-05-23T15:35:00Z">
        <w:r w:rsidR="00FC488E">
          <w:rPr>
            <w:rFonts w:ascii="Times New Roman" w:hAnsi="Times New Roman" w:cs="Times New Roman"/>
          </w:rPr>
          <w:t>seek</w:t>
        </w:r>
        <w:r w:rsidR="00FC488E">
          <w:rPr>
            <w:rFonts w:ascii="Times New Roman" w:hAnsi="Times New Roman" w:cs="Times New Roman"/>
          </w:rPr>
          <w:t xml:space="preserve"> </w:t>
        </w:r>
      </w:ins>
      <w:r w:rsidR="00775162">
        <w:rPr>
          <w:rFonts w:ascii="Times New Roman" w:hAnsi="Times New Roman" w:cs="Times New Roman"/>
        </w:rPr>
        <w:t xml:space="preserve">to </w:t>
      </w:r>
      <w:del w:id="415" w:author="Sharday Mosurinjohn" w:date="2023-05-23T15:36:00Z">
        <w:r w:rsidR="00775162" w:rsidDel="00CD3437">
          <w:rPr>
            <w:rFonts w:ascii="Times New Roman" w:hAnsi="Times New Roman" w:cs="Times New Roman"/>
          </w:rPr>
          <w:delText>bring to light</w:delText>
        </w:r>
      </w:del>
      <w:ins w:id="416" w:author="Sharday Mosurinjohn" w:date="2023-05-23T15:36:00Z">
        <w:r w:rsidR="00CD3437">
          <w:rPr>
            <w:rFonts w:ascii="Times New Roman" w:hAnsi="Times New Roman" w:cs="Times New Roman"/>
          </w:rPr>
          <w:t>contribute to critical scholar</w:t>
        </w:r>
      </w:ins>
      <w:ins w:id="417" w:author="Sharday Mosurinjohn" w:date="2023-05-23T15:37:00Z">
        <w:r w:rsidR="00CD3437">
          <w:rPr>
            <w:rFonts w:ascii="Times New Roman" w:hAnsi="Times New Roman" w:cs="Times New Roman"/>
          </w:rPr>
          <w:t>ship on religion by illuminating</w:t>
        </w:r>
      </w:ins>
      <w:r w:rsidR="00775162">
        <w:rPr>
          <w:rFonts w:ascii="Times New Roman" w:hAnsi="Times New Roman" w:cs="Times New Roman"/>
        </w:rPr>
        <w:t xml:space="preserve"> </w:t>
      </w:r>
      <w:del w:id="418" w:author="Sharday Mosurinjohn" w:date="2023-05-23T15:37:00Z">
        <w:r w:rsidR="009572D7" w:rsidDel="00CD3437">
          <w:rPr>
            <w:rFonts w:ascii="Times New Roman" w:hAnsi="Times New Roman" w:cs="Times New Roman"/>
          </w:rPr>
          <w:delText xml:space="preserve">not </w:delText>
        </w:r>
      </w:del>
      <w:ins w:id="419" w:author="Sharday Mosurinjohn" w:date="2023-05-23T15:37:00Z">
        <w:r w:rsidR="00CD3437">
          <w:rPr>
            <w:rFonts w:ascii="Times New Roman" w:hAnsi="Times New Roman" w:cs="Times New Roman"/>
          </w:rPr>
          <w:t>certain</w:t>
        </w:r>
        <w:r w:rsidR="00CD3437">
          <w:rPr>
            <w:rFonts w:ascii="Times New Roman" w:hAnsi="Times New Roman" w:cs="Times New Roman"/>
          </w:rPr>
          <w:t xml:space="preserve"> </w:t>
        </w:r>
      </w:ins>
      <w:del w:id="420" w:author="Sharday Mosurinjohn" w:date="2023-05-23T15:37:00Z">
        <w:r w:rsidR="009572D7" w:rsidDel="00CD3437">
          <w:rPr>
            <w:rFonts w:ascii="Times New Roman" w:hAnsi="Times New Roman" w:cs="Times New Roman"/>
          </w:rPr>
          <w:delText xml:space="preserve">only </w:delText>
        </w:r>
      </w:del>
      <w:del w:id="421" w:author="Sharday Mosurinjohn" w:date="2023-05-23T15:35:00Z">
        <w:r w:rsidR="00775162" w:rsidDel="00CD3437">
          <w:rPr>
            <w:rFonts w:ascii="Times New Roman" w:hAnsi="Times New Roman" w:cs="Times New Roman"/>
          </w:rPr>
          <w:delText xml:space="preserve">the </w:delText>
        </w:r>
      </w:del>
      <w:r w:rsidR="00775162">
        <w:rPr>
          <w:rFonts w:ascii="Times New Roman" w:hAnsi="Times New Roman" w:cs="Times New Roman"/>
        </w:rPr>
        <w:t>normative</w:t>
      </w:r>
      <w:r w:rsidR="00EE6AD5">
        <w:rPr>
          <w:rFonts w:ascii="Times New Roman" w:hAnsi="Times New Roman" w:cs="Times New Roman"/>
        </w:rPr>
        <w:t xml:space="preserve"> contradictions </w:t>
      </w:r>
      <w:del w:id="422" w:author="Sharday Mosurinjohn" w:date="2023-05-23T15:37:00Z">
        <w:r w:rsidR="00EE6AD5" w:rsidDel="00CD3437">
          <w:rPr>
            <w:rFonts w:ascii="Times New Roman" w:hAnsi="Times New Roman" w:cs="Times New Roman"/>
          </w:rPr>
          <w:delText>and</w:delText>
        </w:r>
        <w:r w:rsidR="00775162" w:rsidDel="00CD3437">
          <w:rPr>
            <w:rFonts w:ascii="Times New Roman" w:hAnsi="Times New Roman" w:cs="Times New Roman"/>
          </w:rPr>
          <w:delText xml:space="preserve"> confusions </w:delText>
        </w:r>
      </w:del>
      <w:ins w:id="423" w:author="Sharday Mosurinjohn" w:date="2023-05-23T15:35:00Z">
        <w:r w:rsidR="00CD3437">
          <w:rPr>
            <w:rFonts w:ascii="Times New Roman" w:hAnsi="Times New Roman" w:cs="Times New Roman"/>
          </w:rPr>
          <w:t xml:space="preserve">in </w:t>
        </w:r>
      </w:ins>
      <w:del w:id="424" w:author="Sharday Mosurinjohn" w:date="2023-05-23T15:35:00Z">
        <w:r w:rsidR="00E15FAE" w:rsidDel="00CD3437">
          <w:rPr>
            <w:rFonts w:ascii="Times New Roman" w:hAnsi="Times New Roman" w:cs="Times New Roman"/>
          </w:rPr>
          <w:delText>typical of</w:delText>
        </w:r>
        <w:r w:rsidR="00775162" w:rsidDel="00CD3437">
          <w:rPr>
            <w:rFonts w:ascii="Times New Roman" w:hAnsi="Times New Roman" w:cs="Times New Roman"/>
          </w:rPr>
          <w:delText xml:space="preserve"> </w:delText>
        </w:r>
      </w:del>
      <w:r w:rsidR="00775162">
        <w:rPr>
          <w:rFonts w:ascii="Times New Roman" w:hAnsi="Times New Roman" w:cs="Times New Roman"/>
        </w:rPr>
        <w:t>CR scholarship</w:t>
      </w:r>
      <w:r w:rsidR="009572D7">
        <w:rPr>
          <w:rFonts w:ascii="Times New Roman" w:hAnsi="Times New Roman" w:cs="Times New Roman"/>
        </w:rPr>
        <w:t xml:space="preserve">, </w:t>
      </w:r>
      <w:del w:id="425" w:author="Sharday Mosurinjohn" w:date="2023-05-23T15:37:00Z">
        <w:r w:rsidR="009572D7" w:rsidDel="00CD3437">
          <w:rPr>
            <w:rFonts w:ascii="Times New Roman" w:hAnsi="Times New Roman" w:cs="Times New Roman"/>
          </w:rPr>
          <w:delText xml:space="preserve">but </w:delText>
        </w:r>
      </w:del>
      <w:ins w:id="426" w:author="Sharday Mosurinjohn" w:date="2023-05-23T15:37:00Z">
        <w:r w:rsidR="00CD3437">
          <w:rPr>
            <w:rFonts w:ascii="Times New Roman" w:hAnsi="Times New Roman" w:cs="Times New Roman"/>
          </w:rPr>
          <w:t>and</w:t>
        </w:r>
        <w:r w:rsidR="00CD3437">
          <w:rPr>
            <w:rFonts w:ascii="Times New Roman" w:hAnsi="Times New Roman" w:cs="Times New Roman"/>
          </w:rPr>
          <w:t xml:space="preserve"> </w:t>
        </w:r>
      </w:ins>
      <w:r w:rsidR="009572D7">
        <w:rPr>
          <w:rFonts w:ascii="Times New Roman" w:hAnsi="Times New Roman" w:cs="Times New Roman"/>
        </w:rPr>
        <w:t xml:space="preserve">also the way </w:t>
      </w:r>
      <w:ins w:id="427" w:author="Sharday Mosurinjohn" w:date="2023-05-23T15:36:00Z">
        <w:r w:rsidR="00CD3437">
          <w:rPr>
            <w:rFonts w:ascii="Times New Roman" w:hAnsi="Times New Roman" w:cs="Times New Roman"/>
          </w:rPr>
          <w:t>the</w:t>
        </w:r>
      </w:ins>
      <w:del w:id="428" w:author="Sharday Mosurinjohn" w:date="2023-05-23T15:36:00Z">
        <w:r w:rsidR="009572D7" w:rsidDel="00CD3437">
          <w:rPr>
            <w:rFonts w:ascii="Times New Roman" w:hAnsi="Times New Roman" w:cs="Times New Roman"/>
          </w:rPr>
          <w:delText>scholars</w:delText>
        </w:r>
      </w:del>
      <w:r w:rsidR="009572D7">
        <w:rPr>
          <w:rFonts w:ascii="Times New Roman" w:hAnsi="Times New Roman" w:cs="Times New Roman"/>
        </w:rPr>
        <w:t xml:space="preserve"> </w:t>
      </w:r>
      <w:del w:id="429" w:author="Sharday Mosurinjohn" w:date="2023-05-23T15:35:00Z">
        <w:r w:rsidR="009572D7" w:rsidDel="00CD3437">
          <w:rPr>
            <w:rFonts w:ascii="Times New Roman" w:hAnsi="Times New Roman" w:cs="Times New Roman"/>
          </w:rPr>
          <w:delText xml:space="preserve">such as Fitzgerald furtively </w:delText>
        </w:r>
      </w:del>
      <w:r w:rsidR="009572D7">
        <w:rPr>
          <w:rFonts w:ascii="Times New Roman" w:hAnsi="Times New Roman" w:cs="Times New Roman"/>
        </w:rPr>
        <w:t xml:space="preserve">appeal </w:t>
      </w:r>
      <w:ins w:id="430" w:author="Sharday Mosurinjohn" w:date="2023-05-23T15:36:00Z">
        <w:r w:rsidR="00CD3437">
          <w:rPr>
            <w:rFonts w:ascii="Times New Roman" w:hAnsi="Times New Roman" w:cs="Times New Roman"/>
          </w:rPr>
          <w:t xml:space="preserve">of CR scholars </w:t>
        </w:r>
      </w:ins>
      <w:r w:rsidR="009572D7">
        <w:rPr>
          <w:rFonts w:ascii="Times New Roman" w:hAnsi="Times New Roman" w:cs="Times New Roman"/>
        </w:rPr>
        <w:t xml:space="preserve">to shared </w:t>
      </w:r>
      <w:r w:rsidR="00EE6AD5">
        <w:rPr>
          <w:rFonts w:ascii="Times New Roman" w:hAnsi="Times New Roman" w:cs="Times New Roman"/>
        </w:rPr>
        <w:t xml:space="preserve">(liberal democratic) </w:t>
      </w:r>
      <w:r w:rsidR="009572D7">
        <w:rPr>
          <w:rFonts w:ascii="Times New Roman" w:hAnsi="Times New Roman" w:cs="Times New Roman"/>
        </w:rPr>
        <w:t xml:space="preserve">moral norms </w:t>
      </w:r>
      <w:del w:id="431" w:author="Sharday Mosurinjohn" w:date="2023-05-23T15:36:00Z">
        <w:r w:rsidR="009572D7" w:rsidDel="00CD3437">
          <w:rPr>
            <w:rFonts w:ascii="Times New Roman" w:hAnsi="Times New Roman" w:cs="Times New Roman"/>
          </w:rPr>
          <w:delText>in order to</w:delText>
        </w:r>
      </w:del>
      <w:ins w:id="432" w:author="Sharday Mosurinjohn" w:date="2023-05-23T15:36:00Z">
        <w:r w:rsidR="00CD3437">
          <w:rPr>
            <w:rFonts w:ascii="Times New Roman" w:hAnsi="Times New Roman" w:cs="Times New Roman"/>
          </w:rPr>
          <w:t>can</w:t>
        </w:r>
      </w:ins>
      <w:r w:rsidR="009572D7">
        <w:rPr>
          <w:rFonts w:ascii="Times New Roman" w:hAnsi="Times New Roman" w:cs="Times New Roman"/>
        </w:rPr>
        <w:t xml:space="preserve"> </w:t>
      </w:r>
      <w:r w:rsidR="00D37A98">
        <w:rPr>
          <w:rFonts w:ascii="Times New Roman" w:hAnsi="Times New Roman" w:cs="Times New Roman"/>
        </w:rPr>
        <w:t xml:space="preserve">morally </w:t>
      </w:r>
      <w:r w:rsidR="009572D7">
        <w:rPr>
          <w:rFonts w:ascii="Times New Roman" w:hAnsi="Times New Roman" w:cs="Times New Roman"/>
        </w:rPr>
        <w:t xml:space="preserve">pressure </w:t>
      </w:r>
      <w:del w:id="433" w:author="Sharday Mosurinjohn" w:date="2023-05-23T15:36:00Z">
        <w:r w:rsidR="009572D7" w:rsidDel="00CD3437">
          <w:rPr>
            <w:rFonts w:ascii="Times New Roman" w:hAnsi="Times New Roman" w:cs="Times New Roman"/>
          </w:rPr>
          <w:delText xml:space="preserve">us </w:delText>
        </w:r>
        <w:r w:rsidR="00EE6AD5" w:rsidDel="00CD3437">
          <w:rPr>
            <w:rFonts w:ascii="Times New Roman" w:hAnsi="Times New Roman" w:cs="Times New Roman"/>
          </w:rPr>
          <w:delText>all</w:delText>
        </w:r>
      </w:del>
      <w:ins w:id="434" w:author="Sharday Mosurinjohn" w:date="2023-05-23T15:36:00Z">
        <w:r w:rsidR="00CD3437">
          <w:rPr>
            <w:rFonts w:ascii="Times New Roman" w:hAnsi="Times New Roman" w:cs="Times New Roman"/>
          </w:rPr>
          <w:t>readers</w:t>
        </w:r>
      </w:ins>
      <w:r w:rsidR="00EE6AD5">
        <w:rPr>
          <w:rFonts w:ascii="Times New Roman" w:hAnsi="Times New Roman" w:cs="Times New Roman"/>
        </w:rPr>
        <w:t xml:space="preserve"> </w:t>
      </w:r>
      <w:r w:rsidR="009572D7">
        <w:rPr>
          <w:rFonts w:ascii="Times New Roman" w:hAnsi="Times New Roman" w:cs="Times New Roman"/>
        </w:rPr>
        <w:t xml:space="preserve">into accepting </w:t>
      </w:r>
      <w:r w:rsidR="002570DF">
        <w:rPr>
          <w:rFonts w:ascii="Times New Roman" w:hAnsi="Times New Roman" w:cs="Times New Roman"/>
        </w:rPr>
        <w:t>their</w:t>
      </w:r>
      <w:r w:rsidR="009572D7">
        <w:rPr>
          <w:rFonts w:ascii="Times New Roman" w:hAnsi="Times New Roman" w:cs="Times New Roman"/>
        </w:rPr>
        <w:t xml:space="preserve"> </w:t>
      </w:r>
      <w:del w:id="435" w:author="Sharday Mosurinjohn" w:date="2023-05-23T15:36:00Z">
        <w:r w:rsidR="005C2EC1" w:rsidDel="00CD3437">
          <w:rPr>
            <w:rFonts w:ascii="Times New Roman" w:hAnsi="Times New Roman" w:cs="Times New Roman"/>
          </w:rPr>
          <w:delText>(in our view</w:delText>
        </w:r>
        <w:r w:rsidR="00D37A98" w:rsidDel="00CD3437">
          <w:rPr>
            <w:rFonts w:ascii="Times New Roman" w:hAnsi="Times New Roman" w:cs="Times New Roman"/>
          </w:rPr>
          <w:delText xml:space="preserve">, quite </w:delText>
        </w:r>
        <w:r w:rsidR="005C2EC1" w:rsidDel="00CD3437">
          <w:rPr>
            <w:rFonts w:ascii="Times New Roman" w:hAnsi="Times New Roman" w:cs="Times New Roman"/>
          </w:rPr>
          <w:delText>controversial)</w:delText>
        </w:r>
        <w:r w:rsidR="00D37A98" w:rsidDel="00CD3437">
          <w:rPr>
            <w:rFonts w:ascii="Times New Roman" w:hAnsi="Times New Roman" w:cs="Times New Roman"/>
          </w:rPr>
          <w:delText xml:space="preserve"> </w:delText>
        </w:r>
      </w:del>
      <w:r w:rsidR="009572D7">
        <w:rPr>
          <w:rFonts w:ascii="Times New Roman" w:hAnsi="Times New Roman" w:cs="Times New Roman"/>
        </w:rPr>
        <w:t>conclusions.</w:t>
      </w:r>
      <w:r w:rsidR="005C2EC1">
        <w:rPr>
          <w:rFonts w:ascii="Times New Roman" w:hAnsi="Times New Roman" w:cs="Times New Roman"/>
        </w:rPr>
        <w:t xml:space="preserve"> </w:t>
      </w:r>
      <w:r w:rsidR="002570DF">
        <w:rPr>
          <w:rFonts w:ascii="Times New Roman" w:hAnsi="Times New Roman" w:cs="Times New Roman"/>
        </w:rPr>
        <w:t>So</w:t>
      </w:r>
      <w:r w:rsidR="005C2EC1">
        <w:rPr>
          <w:rFonts w:ascii="Times New Roman" w:hAnsi="Times New Roman" w:cs="Times New Roman"/>
        </w:rPr>
        <w:t>,</w:t>
      </w:r>
      <w:r w:rsidR="005C2EC1" w:rsidRPr="001515C9">
        <w:rPr>
          <w:rFonts w:ascii="Times New Roman" w:hAnsi="Times New Roman" w:cs="Times New Roman"/>
        </w:rPr>
        <w:t xml:space="preserve"> while Fitzgerald</w:t>
      </w:r>
      <w:r w:rsidR="005C2EC1">
        <w:rPr>
          <w:rFonts w:ascii="Times New Roman" w:hAnsi="Times New Roman" w:cs="Times New Roman"/>
        </w:rPr>
        <w:t xml:space="preserve"> </w:t>
      </w:r>
      <w:del w:id="436" w:author="Sharday Mosurinjohn" w:date="2023-05-23T15:37:00Z">
        <w:r w:rsidR="005C2EC1" w:rsidRPr="001515C9" w:rsidDel="00C10F8B">
          <w:rPr>
            <w:rFonts w:ascii="Times New Roman" w:hAnsi="Times New Roman" w:cs="Times New Roman"/>
          </w:rPr>
          <w:delText>may be</w:delText>
        </w:r>
      </w:del>
      <w:ins w:id="437" w:author="Sharday Mosurinjohn" w:date="2023-05-23T15:37:00Z">
        <w:r w:rsidR="00C10F8B">
          <w:rPr>
            <w:rFonts w:ascii="Times New Roman" w:hAnsi="Times New Roman" w:cs="Times New Roman"/>
          </w:rPr>
          <w:t>is</w:t>
        </w:r>
      </w:ins>
      <w:r w:rsidR="005C2EC1" w:rsidRPr="001515C9">
        <w:rPr>
          <w:rFonts w:ascii="Times New Roman" w:hAnsi="Times New Roman" w:cs="Times New Roman"/>
        </w:rPr>
        <w:t xml:space="preserve"> willing to list off a number of his “value judgments”—for instance, he asserts, “I think liberal capitalism is a morally bankrupt system” (15), and</w:t>
      </w:r>
      <w:r w:rsidR="00E15FAE">
        <w:rPr>
          <w:rFonts w:ascii="Times New Roman" w:hAnsi="Times New Roman" w:cs="Times New Roman"/>
        </w:rPr>
        <w:t xml:space="preserve"> also shares,</w:t>
      </w:r>
      <w:r w:rsidR="005C2EC1" w:rsidRPr="001515C9">
        <w:rPr>
          <w:rFonts w:ascii="Times New Roman" w:hAnsi="Times New Roman" w:cs="Times New Roman"/>
        </w:rPr>
        <w:t xml:space="preserve"> “theories of liberal political economy are attempts to make global armed robbery appear reasonable, inevitable and even benign” (15)—</w:t>
      </w:r>
      <w:r w:rsidR="005C2EC1">
        <w:rPr>
          <w:rFonts w:ascii="Times New Roman" w:hAnsi="Times New Roman" w:cs="Times New Roman"/>
        </w:rPr>
        <w:t xml:space="preserve">we </w:t>
      </w:r>
      <w:del w:id="438" w:author="Sharday Mosurinjohn" w:date="2023-05-23T15:38:00Z">
        <w:r w:rsidR="005C2EC1" w:rsidDel="00C10F8B">
          <w:rPr>
            <w:rFonts w:ascii="Times New Roman" w:hAnsi="Times New Roman" w:cs="Times New Roman"/>
          </w:rPr>
          <w:delText xml:space="preserve">would point out that </w:delText>
        </w:r>
        <w:r w:rsidR="005C2EC1" w:rsidRPr="001515C9" w:rsidDel="00C10F8B">
          <w:rPr>
            <w:rFonts w:ascii="Times New Roman" w:hAnsi="Times New Roman" w:cs="Times New Roman"/>
          </w:rPr>
          <w:delText>proclamations of this kind reveal very little</w:delText>
        </w:r>
      </w:del>
      <w:ins w:id="439" w:author="Sharday Mosurinjohn" w:date="2023-05-23T15:38:00Z">
        <w:r w:rsidR="00C10F8B">
          <w:rPr>
            <w:rFonts w:ascii="Times New Roman" w:hAnsi="Times New Roman" w:cs="Times New Roman"/>
          </w:rPr>
          <w:t>invite him to elaborate more</w:t>
        </w:r>
      </w:ins>
      <w:r w:rsidR="005C2EC1" w:rsidRPr="001515C9">
        <w:rPr>
          <w:rFonts w:ascii="Times New Roman" w:hAnsi="Times New Roman" w:cs="Times New Roman"/>
        </w:rPr>
        <w:t xml:space="preserve"> about how these value judgments inform, structure, and shape the specific analyses he proffers, </w:t>
      </w:r>
      <w:r w:rsidR="005C2EC1">
        <w:rPr>
          <w:rFonts w:ascii="Times New Roman" w:hAnsi="Times New Roman" w:cs="Times New Roman"/>
        </w:rPr>
        <w:t>and</w:t>
      </w:r>
      <w:r w:rsidR="005C2EC1" w:rsidRPr="001515C9">
        <w:rPr>
          <w:rFonts w:ascii="Times New Roman" w:hAnsi="Times New Roman" w:cs="Times New Roman"/>
        </w:rPr>
        <w:t xml:space="preserve"> </w:t>
      </w:r>
      <w:del w:id="440" w:author="Sharday Mosurinjohn" w:date="2023-05-23T15:38:00Z">
        <w:r w:rsidR="005C2EC1" w:rsidRPr="001515C9" w:rsidDel="00C10F8B">
          <w:rPr>
            <w:rFonts w:ascii="Times New Roman" w:hAnsi="Times New Roman" w:cs="Times New Roman"/>
          </w:rPr>
          <w:delText>next to nothing about</w:delText>
        </w:r>
      </w:del>
      <w:ins w:id="441" w:author="Sharday Mosurinjohn" w:date="2023-05-23T15:38:00Z">
        <w:r w:rsidR="00C10F8B">
          <w:rPr>
            <w:rFonts w:ascii="Times New Roman" w:hAnsi="Times New Roman" w:cs="Times New Roman"/>
          </w:rPr>
          <w:t>how they shape</w:t>
        </w:r>
      </w:ins>
      <w:r w:rsidR="005C2EC1" w:rsidRPr="001515C9">
        <w:rPr>
          <w:rFonts w:ascii="Times New Roman" w:hAnsi="Times New Roman" w:cs="Times New Roman"/>
        </w:rPr>
        <w:t xml:space="preserve"> the normative grounds of his critique</w:t>
      </w:r>
      <w:r w:rsidR="005C2EC1">
        <w:rPr>
          <w:rFonts w:ascii="Times New Roman" w:hAnsi="Times New Roman" w:cs="Times New Roman"/>
        </w:rPr>
        <w:t>.</w:t>
      </w:r>
    </w:p>
    <w:p w14:paraId="399DB2A0" w14:textId="64282FF0" w:rsidR="006B5FF0" w:rsidRDefault="00595D77" w:rsidP="009572D7">
      <w:pPr>
        <w:ind w:firstLine="720"/>
        <w:rPr>
          <w:rFonts w:ascii="Times New Roman" w:hAnsi="Times New Roman" w:cs="Times New Roman"/>
        </w:rPr>
      </w:pPr>
      <w:r>
        <w:rPr>
          <w:rFonts w:ascii="Times New Roman" w:hAnsi="Times New Roman" w:cs="Times New Roman"/>
        </w:rPr>
        <w:t xml:space="preserve">To make clearer what we are trying to get at, let us </w:t>
      </w:r>
      <w:r w:rsidR="00B15687">
        <w:rPr>
          <w:rFonts w:ascii="Times New Roman" w:hAnsi="Times New Roman" w:cs="Times New Roman"/>
        </w:rPr>
        <w:t>re-examine</w:t>
      </w:r>
      <w:r>
        <w:rPr>
          <w:rFonts w:ascii="Times New Roman" w:hAnsi="Times New Roman" w:cs="Times New Roman"/>
        </w:rPr>
        <w:t xml:space="preserve"> </w:t>
      </w:r>
      <w:r w:rsidR="00EE6AD5">
        <w:rPr>
          <w:rFonts w:ascii="Times New Roman" w:hAnsi="Times New Roman" w:cs="Times New Roman"/>
        </w:rPr>
        <w:t>Fitzgerald’s</w:t>
      </w:r>
      <w:r>
        <w:rPr>
          <w:rFonts w:ascii="Times New Roman" w:hAnsi="Times New Roman" w:cs="Times New Roman"/>
        </w:rPr>
        <w:t xml:space="preserve"> </w:t>
      </w:r>
      <w:r w:rsidR="00396B94">
        <w:rPr>
          <w:rFonts w:ascii="Times New Roman" w:hAnsi="Times New Roman" w:cs="Times New Roman"/>
        </w:rPr>
        <w:t>analysis</w:t>
      </w:r>
      <w:r>
        <w:rPr>
          <w:rFonts w:ascii="Times New Roman" w:hAnsi="Times New Roman" w:cs="Times New Roman"/>
        </w:rPr>
        <w:t xml:space="preserve"> of the university</w:t>
      </w:r>
      <w:r w:rsidR="00E15FAE">
        <w:rPr>
          <w:rFonts w:ascii="Times New Roman" w:hAnsi="Times New Roman" w:cs="Times New Roman"/>
        </w:rPr>
        <w:t xml:space="preserve">, which </w:t>
      </w:r>
      <w:r w:rsidR="006B5FF0">
        <w:rPr>
          <w:rFonts w:ascii="Times New Roman" w:hAnsi="Times New Roman" w:cs="Times New Roman"/>
        </w:rPr>
        <w:t xml:space="preserve">we cited above </w:t>
      </w:r>
      <w:r w:rsidR="00386B74">
        <w:rPr>
          <w:rFonts w:ascii="Times New Roman" w:hAnsi="Times New Roman" w:cs="Times New Roman"/>
        </w:rPr>
        <w:t>(and which we cite again below)</w:t>
      </w:r>
      <w:r>
        <w:rPr>
          <w:rFonts w:ascii="Times New Roman" w:hAnsi="Times New Roman" w:cs="Times New Roman"/>
        </w:rPr>
        <w:t>:</w:t>
      </w:r>
    </w:p>
    <w:p w14:paraId="11C572EB" w14:textId="77777777" w:rsidR="00F72E5E" w:rsidRDefault="00F72E5E" w:rsidP="00F72E5E">
      <w:pPr>
        <w:rPr>
          <w:rFonts w:ascii="Times New Roman" w:hAnsi="Times New Roman" w:cs="Times New Roman"/>
          <w:b/>
          <w:bCs/>
        </w:rPr>
      </w:pPr>
    </w:p>
    <w:p w14:paraId="5ED652E6" w14:textId="7D588CBF" w:rsidR="00F72E5E" w:rsidRDefault="00D37A98" w:rsidP="00F72E5E">
      <w:pPr>
        <w:ind w:left="720"/>
        <w:rPr>
          <w:rFonts w:ascii="Times New Roman" w:hAnsi="Times New Roman" w:cs="Times New Roman"/>
        </w:rPr>
      </w:pPr>
      <w:r>
        <w:rPr>
          <w:rFonts w:ascii="Times New Roman" w:hAnsi="Times New Roman" w:cs="Times New Roman"/>
        </w:rPr>
        <w:t>…</w:t>
      </w:r>
      <w:r w:rsidR="00F72E5E" w:rsidRPr="006B5FF0">
        <w:rPr>
          <w:rFonts w:ascii="Times New Roman" w:hAnsi="Times New Roman" w:cs="Times New Roman"/>
        </w:rPr>
        <w:t xml:space="preserve">modern liberal secular universities are ritual institutions for the reproduction of a hegemonic conception of world order. At the heart of this conception lie the values of liberal political economy. These include the idea of human nature as ‘naturally’ Individual, competitive, aggressive and self-centered, and a belief in the inalienable right to endless private property accumulation, or accumulation by dispossession. The supposed unassailable right to accumulate without responsibility to the remainder, which is a right that is at the heart of liberal political economy, is the cause of endless wars and the most significant factor in the destruction of all habitats. The most important function of modern, secular liberal universities is to </w:t>
      </w:r>
      <w:r w:rsidR="00F72E5E" w:rsidRPr="006B5FF0">
        <w:rPr>
          <w:rFonts w:ascii="Times New Roman" w:hAnsi="Times New Roman" w:cs="Times New Roman"/>
          <w:i/>
          <w:iCs/>
        </w:rPr>
        <w:t>normalise</w:t>
      </w:r>
      <w:r w:rsidR="00F72E5E" w:rsidRPr="006B5FF0">
        <w:rPr>
          <w:rFonts w:ascii="Times New Roman" w:hAnsi="Times New Roman" w:cs="Times New Roman"/>
        </w:rPr>
        <w:t xml:space="preserve"> the system of categories that legitimate this destruction and violence, and make it look ‘natural’ and inevitable. The ritual practice that is commonly called the academic study of religion and religions is a significant part of this on-going part of normalisation. (9)</w:t>
      </w:r>
    </w:p>
    <w:p w14:paraId="4C04A8B6" w14:textId="77777777" w:rsidR="00396B94" w:rsidRDefault="00396B94" w:rsidP="00386B74">
      <w:pPr>
        <w:rPr>
          <w:rFonts w:ascii="Times New Roman" w:hAnsi="Times New Roman" w:cs="Times New Roman"/>
        </w:rPr>
      </w:pPr>
    </w:p>
    <w:p w14:paraId="6605C9C1" w14:textId="0719D12D" w:rsidR="001A6429" w:rsidRDefault="00396B94" w:rsidP="001A6429">
      <w:pPr>
        <w:rPr>
          <w:rFonts w:ascii="Times New Roman" w:hAnsi="Times New Roman" w:cs="Times New Roman"/>
        </w:rPr>
      </w:pPr>
      <w:r>
        <w:rPr>
          <w:rFonts w:ascii="Times New Roman" w:hAnsi="Times New Roman" w:cs="Times New Roman"/>
        </w:rPr>
        <w:t xml:space="preserve">Noteworthy about </w:t>
      </w:r>
      <w:r w:rsidR="00E15FAE">
        <w:rPr>
          <w:rFonts w:ascii="Times New Roman" w:hAnsi="Times New Roman" w:cs="Times New Roman"/>
        </w:rPr>
        <w:t>this</w:t>
      </w:r>
      <w:r>
        <w:rPr>
          <w:rFonts w:ascii="Times New Roman" w:hAnsi="Times New Roman" w:cs="Times New Roman"/>
        </w:rPr>
        <w:t xml:space="preserve"> analysis is the way, in maximalist fashion, it fuses </w:t>
      </w:r>
      <w:r>
        <w:rPr>
          <w:rFonts w:ascii="Times New Roman" w:hAnsi="Times New Roman" w:cs="Times New Roman"/>
          <w:i/>
          <w:iCs/>
        </w:rPr>
        <w:t>social description</w:t>
      </w:r>
      <w:r>
        <w:rPr>
          <w:rFonts w:ascii="Times New Roman" w:hAnsi="Times New Roman" w:cs="Times New Roman"/>
        </w:rPr>
        <w:t xml:space="preserve"> with </w:t>
      </w:r>
      <w:r>
        <w:rPr>
          <w:rFonts w:ascii="Times New Roman" w:hAnsi="Times New Roman" w:cs="Times New Roman"/>
          <w:i/>
          <w:iCs/>
        </w:rPr>
        <w:t xml:space="preserve">normative </w:t>
      </w:r>
      <w:r w:rsidR="00B15687">
        <w:rPr>
          <w:rFonts w:ascii="Times New Roman" w:hAnsi="Times New Roman" w:cs="Times New Roman"/>
          <w:i/>
          <w:iCs/>
        </w:rPr>
        <w:t>evaluation</w:t>
      </w:r>
      <w:r>
        <w:rPr>
          <w:rFonts w:ascii="Times New Roman" w:hAnsi="Times New Roman" w:cs="Times New Roman"/>
          <w:i/>
          <w:iCs/>
        </w:rPr>
        <w:t xml:space="preserve">. </w:t>
      </w:r>
      <w:r w:rsidR="00EE6AD5">
        <w:rPr>
          <w:rFonts w:ascii="Times New Roman" w:hAnsi="Times New Roman" w:cs="Times New Roman"/>
        </w:rPr>
        <w:t>That is</w:t>
      </w:r>
      <w:r>
        <w:rPr>
          <w:rFonts w:ascii="Times New Roman" w:hAnsi="Times New Roman" w:cs="Times New Roman"/>
        </w:rPr>
        <w:t xml:space="preserve">, much like </w:t>
      </w:r>
      <w:r w:rsidR="00EE6AD5">
        <w:rPr>
          <w:rFonts w:ascii="Times New Roman" w:hAnsi="Times New Roman" w:cs="Times New Roman"/>
        </w:rPr>
        <w:t>c</w:t>
      </w:r>
      <w:r>
        <w:rPr>
          <w:rFonts w:ascii="Times New Roman" w:hAnsi="Times New Roman" w:cs="Times New Roman"/>
        </w:rPr>
        <w:t xml:space="preserve">onservative accounts of the 1960s (see Caldwell 2020), it is basically impossible to disentangle where factual description begins and normative </w:t>
      </w:r>
      <w:r w:rsidR="00E15FAE">
        <w:rPr>
          <w:rFonts w:ascii="Times New Roman" w:hAnsi="Times New Roman" w:cs="Times New Roman"/>
        </w:rPr>
        <w:t>interpretation</w:t>
      </w:r>
      <w:r>
        <w:rPr>
          <w:rFonts w:ascii="Times New Roman" w:hAnsi="Times New Roman" w:cs="Times New Roman"/>
        </w:rPr>
        <w:t xml:space="preserve"> end</w:t>
      </w:r>
      <w:r w:rsidR="00E15FAE">
        <w:rPr>
          <w:rFonts w:ascii="Times New Roman" w:hAnsi="Times New Roman" w:cs="Times New Roman"/>
        </w:rPr>
        <w:t>s</w:t>
      </w:r>
      <w:r>
        <w:rPr>
          <w:rFonts w:ascii="Times New Roman" w:hAnsi="Times New Roman" w:cs="Times New Roman"/>
        </w:rPr>
        <w:t>.</w:t>
      </w:r>
      <w:r w:rsidR="005C2EC1">
        <w:rPr>
          <w:rFonts w:ascii="Times New Roman" w:hAnsi="Times New Roman" w:cs="Times New Roman"/>
        </w:rPr>
        <w:t xml:space="preserve"> However, even more noteworthy is the </w:t>
      </w:r>
      <w:r w:rsidR="00B15687">
        <w:rPr>
          <w:rFonts w:ascii="Times New Roman" w:hAnsi="Times New Roman" w:cs="Times New Roman"/>
        </w:rPr>
        <w:t xml:space="preserve">binary </w:t>
      </w:r>
      <w:r w:rsidR="005C2EC1">
        <w:rPr>
          <w:rFonts w:ascii="Times New Roman" w:hAnsi="Times New Roman" w:cs="Times New Roman"/>
        </w:rPr>
        <w:t>moral choice this account implicitly sets up: for</w:t>
      </w:r>
      <w:r>
        <w:rPr>
          <w:rFonts w:ascii="Times New Roman" w:hAnsi="Times New Roman" w:cs="Times New Roman"/>
        </w:rPr>
        <w:t xml:space="preserve"> a</w:t>
      </w:r>
      <w:r w:rsidR="00B15687">
        <w:rPr>
          <w:rFonts w:ascii="Times New Roman" w:hAnsi="Times New Roman" w:cs="Times New Roman"/>
        </w:rPr>
        <w:t>ccepting</w:t>
      </w:r>
      <w:r>
        <w:rPr>
          <w:rFonts w:ascii="Times New Roman" w:hAnsi="Times New Roman" w:cs="Times New Roman"/>
        </w:rPr>
        <w:t xml:space="preserve"> </w:t>
      </w:r>
      <w:r w:rsidR="005C2EC1">
        <w:rPr>
          <w:rFonts w:ascii="Times New Roman" w:hAnsi="Times New Roman" w:cs="Times New Roman"/>
        </w:rPr>
        <w:t>Fitzgerald’s analysis</w:t>
      </w:r>
      <w:r w:rsidR="00B15687">
        <w:rPr>
          <w:rFonts w:ascii="Times New Roman" w:hAnsi="Times New Roman" w:cs="Times New Roman"/>
        </w:rPr>
        <w:t xml:space="preserve"> </w:t>
      </w:r>
      <w:r w:rsidR="00B15687" w:rsidRPr="00385079">
        <w:rPr>
          <w:rFonts w:ascii="Times New Roman" w:hAnsi="Times New Roman" w:cs="Times New Roman"/>
          <w:i/>
          <w:iCs/>
        </w:rPr>
        <w:t>as true</w:t>
      </w:r>
      <w:r w:rsidR="005C2EC1">
        <w:rPr>
          <w:rFonts w:ascii="Times New Roman" w:hAnsi="Times New Roman" w:cs="Times New Roman"/>
        </w:rPr>
        <w:t xml:space="preserve"> </w:t>
      </w:r>
      <w:r>
        <w:rPr>
          <w:rFonts w:ascii="Times New Roman" w:hAnsi="Times New Roman" w:cs="Times New Roman"/>
        </w:rPr>
        <w:t xml:space="preserve">entails, not merely </w:t>
      </w:r>
      <w:r w:rsidR="002C2E59">
        <w:rPr>
          <w:rFonts w:ascii="Times New Roman" w:hAnsi="Times New Roman" w:cs="Times New Roman"/>
        </w:rPr>
        <w:t>accepting</w:t>
      </w:r>
      <w:r w:rsidR="005C2EC1">
        <w:rPr>
          <w:rFonts w:ascii="Times New Roman" w:hAnsi="Times New Roman" w:cs="Times New Roman"/>
        </w:rPr>
        <w:t xml:space="preserve"> the empirical fact</w:t>
      </w:r>
      <w:r>
        <w:rPr>
          <w:rFonts w:ascii="Times New Roman" w:hAnsi="Times New Roman" w:cs="Times New Roman"/>
        </w:rPr>
        <w:t xml:space="preserve"> that there exist </w:t>
      </w:r>
      <w:r w:rsidR="005C2EC1">
        <w:rPr>
          <w:rFonts w:ascii="Times New Roman" w:hAnsi="Times New Roman" w:cs="Times New Roman"/>
        </w:rPr>
        <w:t xml:space="preserve">historical </w:t>
      </w:r>
      <w:r>
        <w:rPr>
          <w:rFonts w:ascii="Times New Roman" w:hAnsi="Times New Roman" w:cs="Times New Roman"/>
        </w:rPr>
        <w:t xml:space="preserve">relations between the religious/secular binary, modern liberal secular universities, the academic study of religion, and liberal capitalism, but </w:t>
      </w:r>
      <w:r>
        <w:rPr>
          <w:rFonts w:ascii="Times New Roman" w:hAnsi="Times New Roman" w:cs="Times New Roman"/>
          <w:i/>
          <w:iCs/>
        </w:rPr>
        <w:t>also</w:t>
      </w:r>
      <w:r>
        <w:rPr>
          <w:rFonts w:ascii="Times New Roman" w:hAnsi="Times New Roman" w:cs="Times New Roman"/>
        </w:rPr>
        <w:t xml:space="preserve"> </w:t>
      </w:r>
      <w:r w:rsidR="005C2EC1" w:rsidRPr="005C2EC1">
        <w:rPr>
          <w:rFonts w:ascii="Times New Roman" w:hAnsi="Times New Roman" w:cs="Times New Roman"/>
          <w:i/>
          <w:iCs/>
        </w:rPr>
        <w:t>the normative assumption</w:t>
      </w:r>
      <w:r w:rsidR="005C2EC1">
        <w:rPr>
          <w:rFonts w:ascii="Times New Roman" w:hAnsi="Times New Roman" w:cs="Times New Roman"/>
        </w:rPr>
        <w:t xml:space="preserve"> that </w:t>
      </w:r>
      <w:r>
        <w:rPr>
          <w:rFonts w:ascii="Times New Roman" w:hAnsi="Times New Roman" w:cs="Times New Roman"/>
        </w:rPr>
        <w:t>to c</w:t>
      </w:r>
      <w:r w:rsidR="00EB49E7">
        <w:rPr>
          <w:rFonts w:ascii="Times New Roman" w:hAnsi="Times New Roman" w:cs="Times New Roman"/>
        </w:rPr>
        <w:t xml:space="preserve">ontinue using </w:t>
      </w:r>
      <w:r w:rsidR="005C2EC1" w:rsidRPr="005C2EC1">
        <w:rPr>
          <w:rFonts w:ascii="Times New Roman" w:hAnsi="Times New Roman" w:cs="Times New Roman"/>
          <w:i/>
          <w:iCs/>
        </w:rPr>
        <w:t>religion</w:t>
      </w:r>
      <w:r w:rsidR="005C2EC1">
        <w:rPr>
          <w:rFonts w:ascii="Times New Roman" w:hAnsi="Times New Roman" w:cs="Times New Roman"/>
        </w:rPr>
        <w:t xml:space="preserve"> </w:t>
      </w:r>
      <w:r w:rsidR="00E15FAE">
        <w:rPr>
          <w:rFonts w:ascii="Times New Roman" w:hAnsi="Times New Roman" w:cs="Times New Roman"/>
        </w:rPr>
        <w:t>(</w:t>
      </w:r>
      <w:r w:rsidR="005C2EC1">
        <w:rPr>
          <w:rFonts w:ascii="Times New Roman" w:hAnsi="Times New Roman" w:cs="Times New Roman"/>
        </w:rPr>
        <w:t xml:space="preserve">or </w:t>
      </w:r>
      <w:r w:rsidR="00EB49E7" w:rsidRPr="005C2EC1">
        <w:rPr>
          <w:rFonts w:ascii="Times New Roman" w:hAnsi="Times New Roman" w:cs="Times New Roman"/>
        </w:rPr>
        <w:t>any</w:t>
      </w:r>
      <w:r w:rsidR="00EB49E7">
        <w:rPr>
          <w:rFonts w:ascii="Times New Roman" w:hAnsi="Times New Roman" w:cs="Times New Roman"/>
        </w:rPr>
        <w:t xml:space="preserve"> </w:t>
      </w:r>
      <w:r w:rsidR="005C2EC1">
        <w:rPr>
          <w:rFonts w:ascii="Times New Roman" w:hAnsi="Times New Roman" w:cs="Times New Roman"/>
        </w:rPr>
        <w:t>other</w:t>
      </w:r>
      <w:r w:rsidR="00EB49E7">
        <w:rPr>
          <w:rFonts w:ascii="Times New Roman" w:hAnsi="Times New Roman" w:cs="Times New Roman"/>
        </w:rPr>
        <w:t xml:space="preserve"> </w:t>
      </w:r>
      <w:r w:rsidR="005C2EC1">
        <w:rPr>
          <w:rFonts w:ascii="Times New Roman" w:hAnsi="Times New Roman" w:cs="Times New Roman"/>
        </w:rPr>
        <w:t>category</w:t>
      </w:r>
      <w:r w:rsidR="00EB49E7">
        <w:rPr>
          <w:rFonts w:ascii="Times New Roman" w:hAnsi="Times New Roman" w:cs="Times New Roman"/>
        </w:rPr>
        <w:t xml:space="preserve"> </w:t>
      </w:r>
      <w:r w:rsidR="005C2EC1">
        <w:rPr>
          <w:rFonts w:ascii="Times New Roman" w:hAnsi="Times New Roman" w:cs="Times New Roman"/>
        </w:rPr>
        <w:t>belong</w:t>
      </w:r>
      <w:r w:rsidR="00B15687">
        <w:rPr>
          <w:rFonts w:ascii="Times New Roman" w:hAnsi="Times New Roman" w:cs="Times New Roman"/>
        </w:rPr>
        <w:t>ing</w:t>
      </w:r>
      <w:r w:rsidR="005C2EC1">
        <w:rPr>
          <w:rFonts w:ascii="Times New Roman" w:hAnsi="Times New Roman" w:cs="Times New Roman"/>
        </w:rPr>
        <w:t xml:space="preserve"> to</w:t>
      </w:r>
      <w:r w:rsidR="00EB49E7">
        <w:rPr>
          <w:rFonts w:ascii="Times New Roman" w:hAnsi="Times New Roman" w:cs="Times New Roman"/>
        </w:rPr>
        <w:t xml:space="preserve"> the “parasitic configuration”</w:t>
      </w:r>
      <w:r w:rsidR="005C2EC1">
        <w:rPr>
          <w:rFonts w:ascii="Times New Roman" w:hAnsi="Times New Roman" w:cs="Times New Roman"/>
        </w:rPr>
        <w:t xml:space="preserve"> that Fitzgerald </w:t>
      </w:r>
      <w:r w:rsidR="00A07180">
        <w:rPr>
          <w:rFonts w:ascii="Times New Roman" w:hAnsi="Times New Roman" w:cs="Times New Roman"/>
        </w:rPr>
        <w:t>describes</w:t>
      </w:r>
      <w:r w:rsidR="00E15FAE">
        <w:rPr>
          <w:rFonts w:ascii="Times New Roman" w:hAnsi="Times New Roman" w:cs="Times New Roman"/>
        </w:rPr>
        <w:t>)</w:t>
      </w:r>
      <w:r w:rsidR="00EB49E7">
        <w:rPr>
          <w:rFonts w:ascii="Times New Roman" w:hAnsi="Times New Roman" w:cs="Times New Roman"/>
        </w:rPr>
        <w:t xml:space="preserve"> </w:t>
      </w:r>
      <w:r w:rsidR="005C2EC1">
        <w:rPr>
          <w:rFonts w:ascii="Times New Roman" w:hAnsi="Times New Roman" w:cs="Times New Roman"/>
        </w:rPr>
        <w:t xml:space="preserve">necessarily </w:t>
      </w:r>
      <w:r>
        <w:rPr>
          <w:rFonts w:ascii="Times New Roman" w:hAnsi="Times New Roman" w:cs="Times New Roman"/>
        </w:rPr>
        <w:t xml:space="preserve">entails </w:t>
      </w:r>
      <w:r w:rsidR="00EB49E7">
        <w:rPr>
          <w:rFonts w:ascii="Times New Roman" w:hAnsi="Times New Roman" w:cs="Times New Roman"/>
        </w:rPr>
        <w:t>bolster</w:t>
      </w:r>
      <w:r>
        <w:rPr>
          <w:rFonts w:ascii="Times New Roman" w:hAnsi="Times New Roman" w:cs="Times New Roman"/>
        </w:rPr>
        <w:t>ing</w:t>
      </w:r>
      <w:r w:rsidR="00EB49E7">
        <w:rPr>
          <w:rFonts w:ascii="Times New Roman" w:hAnsi="Times New Roman" w:cs="Times New Roman"/>
        </w:rPr>
        <w:t xml:space="preserve"> an ideology that is not only “</w:t>
      </w:r>
      <w:r w:rsidR="00EB49E7" w:rsidRPr="006B5FF0">
        <w:rPr>
          <w:rFonts w:ascii="Times New Roman" w:hAnsi="Times New Roman" w:cs="Times New Roman"/>
        </w:rPr>
        <w:t>competitive, aggressive and self-centered</w:t>
      </w:r>
      <w:r w:rsidR="00EB49E7">
        <w:rPr>
          <w:rFonts w:ascii="Times New Roman" w:hAnsi="Times New Roman" w:cs="Times New Roman"/>
        </w:rPr>
        <w:t>,” but is also “</w:t>
      </w:r>
      <w:r w:rsidR="00EB49E7" w:rsidRPr="006B5FF0">
        <w:rPr>
          <w:rFonts w:ascii="Times New Roman" w:hAnsi="Times New Roman" w:cs="Times New Roman"/>
        </w:rPr>
        <w:t>the cause of endless wars and the most significant factor in the destruction of all habitats</w:t>
      </w:r>
      <w:r w:rsidR="00EB49E7">
        <w:rPr>
          <w:rFonts w:ascii="Times New Roman" w:hAnsi="Times New Roman" w:cs="Times New Roman"/>
        </w:rPr>
        <w:t>.”</w:t>
      </w:r>
      <w:r w:rsidR="00E15FAE">
        <w:rPr>
          <w:rFonts w:ascii="Times New Roman" w:hAnsi="Times New Roman" w:cs="Times New Roman"/>
        </w:rPr>
        <w:t xml:space="preserve"> </w:t>
      </w:r>
      <w:r w:rsidR="002C2E59">
        <w:rPr>
          <w:rFonts w:ascii="Times New Roman" w:hAnsi="Times New Roman" w:cs="Times New Roman"/>
        </w:rPr>
        <w:t>In short, if we accept Fitzgerald’s account</w:t>
      </w:r>
      <w:r w:rsidR="00E15FAE">
        <w:rPr>
          <w:rFonts w:ascii="Times New Roman" w:hAnsi="Times New Roman" w:cs="Times New Roman"/>
        </w:rPr>
        <w:t xml:space="preserve">, </w:t>
      </w:r>
      <w:r w:rsidR="002C2E59">
        <w:rPr>
          <w:rFonts w:ascii="Times New Roman" w:hAnsi="Times New Roman" w:cs="Times New Roman"/>
        </w:rPr>
        <w:t>the</w:t>
      </w:r>
      <w:r w:rsidR="00E15FAE">
        <w:rPr>
          <w:rFonts w:ascii="Times New Roman" w:hAnsi="Times New Roman" w:cs="Times New Roman"/>
        </w:rPr>
        <w:t xml:space="preserve"> choice is basically </w:t>
      </w:r>
      <w:r w:rsidR="00A07180">
        <w:rPr>
          <w:rFonts w:ascii="Times New Roman" w:hAnsi="Times New Roman" w:cs="Times New Roman"/>
        </w:rPr>
        <w:t xml:space="preserve">between </w:t>
      </w:r>
      <w:r w:rsidR="00B15687">
        <w:rPr>
          <w:rFonts w:ascii="Times New Roman" w:hAnsi="Times New Roman" w:cs="Times New Roman"/>
        </w:rPr>
        <w:t xml:space="preserve">being a dutiful scholar and abandoning </w:t>
      </w:r>
      <w:r w:rsidR="00B15687" w:rsidRPr="00B15687">
        <w:rPr>
          <w:rFonts w:ascii="Times New Roman" w:hAnsi="Times New Roman" w:cs="Times New Roman"/>
        </w:rPr>
        <w:t>religion</w:t>
      </w:r>
      <w:r w:rsidR="00B15687">
        <w:rPr>
          <w:rFonts w:ascii="Times New Roman" w:hAnsi="Times New Roman" w:cs="Times New Roman"/>
        </w:rPr>
        <w:t xml:space="preserve"> </w:t>
      </w:r>
      <w:r w:rsidR="002C2E59">
        <w:rPr>
          <w:rFonts w:ascii="Times New Roman" w:hAnsi="Times New Roman" w:cs="Times New Roman"/>
        </w:rPr>
        <w:t>(</w:t>
      </w:r>
      <w:r w:rsidR="00B15687">
        <w:rPr>
          <w:rFonts w:ascii="Times New Roman" w:hAnsi="Times New Roman" w:cs="Times New Roman"/>
        </w:rPr>
        <w:t>and related categories</w:t>
      </w:r>
      <w:r w:rsidR="002C2E59">
        <w:rPr>
          <w:rFonts w:ascii="Times New Roman" w:hAnsi="Times New Roman" w:cs="Times New Roman"/>
        </w:rPr>
        <w:t>)</w:t>
      </w:r>
      <w:r w:rsidR="001A6429">
        <w:rPr>
          <w:rFonts w:ascii="Times New Roman" w:hAnsi="Times New Roman" w:cs="Times New Roman"/>
        </w:rPr>
        <w:t>,</w:t>
      </w:r>
      <w:r w:rsidR="00B15687">
        <w:rPr>
          <w:rFonts w:ascii="Times New Roman" w:hAnsi="Times New Roman" w:cs="Times New Roman"/>
        </w:rPr>
        <w:t xml:space="preserve"> </w:t>
      </w:r>
      <w:r w:rsidR="00A07180">
        <w:rPr>
          <w:rFonts w:ascii="Times New Roman" w:hAnsi="Times New Roman" w:cs="Times New Roman"/>
        </w:rPr>
        <w:t xml:space="preserve">or </w:t>
      </w:r>
      <w:r w:rsidR="00B15687">
        <w:rPr>
          <w:rFonts w:ascii="Times New Roman" w:hAnsi="Times New Roman" w:cs="Times New Roman"/>
        </w:rPr>
        <w:t xml:space="preserve">being </w:t>
      </w:r>
      <w:r w:rsidR="00A07180">
        <w:rPr>
          <w:rFonts w:ascii="Times New Roman" w:hAnsi="Times New Roman" w:cs="Times New Roman"/>
        </w:rPr>
        <w:t>a moral monster</w:t>
      </w:r>
      <w:r w:rsidR="00B15687">
        <w:rPr>
          <w:rFonts w:ascii="Times New Roman" w:hAnsi="Times New Roman" w:cs="Times New Roman"/>
        </w:rPr>
        <w:t>.</w:t>
      </w:r>
    </w:p>
    <w:p w14:paraId="11F78039" w14:textId="77777777" w:rsidR="00385079" w:rsidRDefault="00E15FAE" w:rsidP="00385079">
      <w:pPr>
        <w:ind w:firstLine="720"/>
        <w:rPr>
          <w:rFonts w:ascii="Times New Roman" w:hAnsi="Times New Roman" w:cs="Times New Roman"/>
        </w:rPr>
      </w:pPr>
      <w:r>
        <w:rPr>
          <w:rFonts w:ascii="Times New Roman" w:hAnsi="Times New Roman" w:cs="Times New Roman"/>
        </w:rPr>
        <w:lastRenderedPageBreak/>
        <w:t>F</w:t>
      </w:r>
      <w:r w:rsidR="00A07180">
        <w:rPr>
          <w:rFonts w:ascii="Times New Roman" w:hAnsi="Times New Roman" w:cs="Times New Roman"/>
        </w:rPr>
        <w:t xml:space="preserve">or those </w:t>
      </w:r>
      <w:r>
        <w:rPr>
          <w:rFonts w:ascii="Times New Roman" w:hAnsi="Times New Roman" w:cs="Times New Roman"/>
        </w:rPr>
        <w:t xml:space="preserve">who may be </w:t>
      </w:r>
      <w:r w:rsidR="00A07180">
        <w:rPr>
          <w:rFonts w:ascii="Times New Roman" w:hAnsi="Times New Roman" w:cs="Times New Roman"/>
        </w:rPr>
        <w:t>wondering</w:t>
      </w:r>
      <w:r>
        <w:rPr>
          <w:rFonts w:ascii="Times New Roman" w:hAnsi="Times New Roman" w:cs="Times New Roman"/>
        </w:rPr>
        <w:t>,</w:t>
      </w:r>
      <w:r w:rsidR="00A07180">
        <w:rPr>
          <w:rFonts w:ascii="Times New Roman" w:hAnsi="Times New Roman" w:cs="Times New Roman"/>
        </w:rPr>
        <w:t xml:space="preserve"> this </w:t>
      </w:r>
      <w:r w:rsidR="00286B90">
        <w:rPr>
          <w:rFonts w:ascii="Times New Roman" w:hAnsi="Times New Roman" w:cs="Times New Roman"/>
        </w:rPr>
        <w:t>passage is not exceptional, for this is</w:t>
      </w:r>
      <w:r w:rsidR="00A07180">
        <w:rPr>
          <w:rFonts w:ascii="Times New Roman" w:hAnsi="Times New Roman" w:cs="Times New Roman"/>
        </w:rPr>
        <w:t xml:space="preserve"> a very common trope in Fitzgerald’s </w:t>
      </w:r>
      <w:r w:rsidR="00286B90">
        <w:rPr>
          <w:rFonts w:ascii="Times New Roman" w:hAnsi="Times New Roman" w:cs="Times New Roman"/>
        </w:rPr>
        <w:t xml:space="preserve">(and other CR scholars’) </w:t>
      </w:r>
      <w:r w:rsidR="00A07180">
        <w:rPr>
          <w:rFonts w:ascii="Times New Roman" w:hAnsi="Times New Roman" w:cs="Times New Roman"/>
        </w:rPr>
        <w:t>work</w:t>
      </w:r>
      <w:r w:rsidR="00286B90">
        <w:rPr>
          <w:rFonts w:ascii="Times New Roman" w:hAnsi="Times New Roman" w:cs="Times New Roman"/>
        </w:rPr>
        <w:t>. I</w:t>
      </w:r>
      <w:r>
        <w:rPr>
          <w:rFonts w:ascii="Times New Roman" w:hAnsi="Times New Roman" w:cs="Times New Roman"/>
        </w:rPr>
        <w:t xml:space="preserve">n fusing social description and (controversial) normative </w:t>
      </w:r>
      <w:r w:rsidR="00B15687">
        <w:rPr>
          <w:rFonts w:ascii="Times New Roman" w:hAnsi="Times New Roman" w:cs="Times New Roman"/>
        </w:rPr>
        <w:t>evaluations</w:t>
      </w:r>
      <w:r>
        <w:rPr>
          <w:rFonts w:ascii="Times New Roman" w:hAnsi="Times New Roman" w:cs="Times New Roman"/>
        </w:rPr>
        <w:t xml:space="preserve"> Fitzgerald regularly presents his readers with stark binary choices, where one can either </w:t>
      </w:r>
      <w:r w:rsidR="00B15687">
        <w:rPr>
          <w:rFonts w:ascii="Times New Roman" w:hAnsi="Times New Roman" w:cs="Times New Roman"/>
        </w:rPr>
        <w:t xml:space="preserve">choose to </w:t>
      </w:r>
      <w:r>
        <w:rPr>
          <w:rFonts w:ascii="Times New Roman" w:hAnsi="Times New Roman" w:cs="Times New Roman"/>
        </w:rPr>
        <w:t xml:space="preserve">side with him or wilfully support injustice. </w:t>
      </w:r>
      <w:r w:rsidR="00B15687">
        <w:rPr>
          <w:rFonts w:ascii="Times New Roman" w:hAnsi="Times New Roman" w:cs="Times New Roman"/>
        </w:rPr>
        <w:t>Potential a</w:t>
      </w:r>
      <w:r>
        <w:rPr>
          <w:rFonts w:ascii="Times New Roman" w:hAnsi="Times New Roman" w:cs="Times New Roman"/>
        </w:rPr>
        <w:t xml:space="preserve">lternatives simply do not exist. </w:t>
      </w:r>
    </w:p>
    <w:p w14:paraId="3EDDEA01" w14:textId="520BAC5F" w:rsidR="004215F7" w:rsidRDefault="00A07180" w:rsidP="00385079">
      <w:pPr>
        <w:ind w:firstLine="720"/>
        <w:rPr>
          <w:rFonts w:ascii="Times New Roman" w:hAnsi="Times New Roman" w:cs="Times New Roman"/>
        </w:rPr>
      </w:pPr>
      <w:r>
        <w:rPr>
          <w:rFonts w:ascii="Times New Roman" w:hAnsi="Times New Roman" w:cs="Times New Roman"/>
        </w:rPr>
        <w:t xml:space="preserve">Consider </w:t>
      </w:r>
      <w:r w:rsidR="00613C40">
        <w:rPr>
          <w:rFonts w:ascii="Times New Roman" w:hAnsi="Times New Roman" w:cs="Times New Roman"/>
        </w:rPr>
        <w:t xml:space="preserve">two </w:t>
      </w:r>
      <w:r>
        <w:rPr>
          <w:rFonts w:ascii="Times New Roman" w:hAnsi="Times New Roman" w:cs="Times New Roman"/>
        </w:rPr>
        <w:t>other examples</w:t>
      </w:r>
      <w:r w:rsidR="00E15FAE">
        <w:rPr>
          <w:rFonts w:ascii="Times New Roman" w:hAnsi="Times New Roman" w:cs="Times New Roman"/>
        </w:rPr>
        <w:t xml:space="preserve"> picked out from his response</w:t>
      </w:r>
      <w:r w:rsidR="00286B90">
        <w:rPr>
          <w:rFonts w:ascii="Times New Roman" w:hAnsi="Times New Roman" w:cs="Times New Roman"/>
        </w:rPr>
        <w:t xml:space="preserve"> to our </w:t>
      </w:r>
      <w:r w:rsidR="00286B90">
        <w:rPr>
          <w:rFonts w:ascii="Times New Roman" w:hAnsi="Times New Roman" w:cs="Times New Roman"/>
          <w:i/>
          <w:iCs/>
        </w:rPr>
        <w:t xml:space="preserve">JAAR </w:t>
      </w:r>
      <w:r w:rsidR="00286B90">
        <w:rPr>
          <w:rFonts w:ascii="Times New Roman" w:hAnsi="Times New Roman" w:cs="Times New Roman"/>
        </w:rPr>
        <w:t>essay</w:t>
      </w:r>
      <w:r>
        <w:rPr>
          <w:rFonts w:ascii="Times New Roman" w:hAnsi="Times New Roman" w:cs="Times New Roman"/>
        </w:rPr>
        <w:t>.</w:t>
      </w:r>
      <w:r w:rsidRPr="00A07180">
        <w:rPr>
          <w:rFonts w:ascii="Times New Roman" w:hAnsi="Times New Roman" w:cs="Times New Roman"/>
        </w:rPr>
        <w:t xml:space="preserve"> </w:t>
      </w:r>
      <w:r>
        <w:rPr>
          <w:rFonts w:ascii="Times New Roman" w:hAnsi="Times New Roman" w:cs="Times New Roman"/>
        </w:rPr>
        <w:t xml:space="preserve">Instead of </w:t>
      </w:r>
      <w:r w:rsidR="00E15FAE">
        <w:rPr>
          <w:rFonts w:ascii="Times New Roman" w:hAnsi="Times New Roman" w:cs="Times New Roman"/>
        </w:rPr>
        <w:t xml:space="preserve">acknowledging </w:t>
      </w:r>
      <w:r>
        <w:rPr>
          <w:rFonts w:ascii="Times New Roman" w:hAnsi="Times New Roman" w:cs="Times New Roman"/>
        </w:rPr>
        <w:t xml:space="preserve">that there </w:t>
      </w:r>
      <w:r w:rsidR="00B15687">
        <w:rPr>
          <w:rFonts w:ascii="Times New Roman" w:hAnsi="Times New Roman" w:cs="Times New Roman"/>
        </w:rPr>
        <w:t>exist</w:t>
      </w:r>
      <w:r>
        <w:rPr>
          <w:rFonts w:ascii="Times New Roman" w:hAnsi="Times New Roman" w:cs="Times New Roman"/>
        </w:rPr>
        <w:t xml:space="preserve"> myriad </w:t>
      </w:r>
      <w:r w:rsidR="00B15687">
        <w:rPr>
          <w:rFonts w:ascii="Times New Roman" w:hAnsi="Times New Roman" w:cs="Times New Roman"/>
        </w:rPr>
        <w:t xml:space="preserve">contemporary </w:t>
      </w:r>
      <w:r>
        <w:rPr>
          <w:rFonts w:ascii="Times New Roman" w:hAnsi="Times New Roman" w:cs="Times New Roman"/>
        </w:rPr>
        <w:t xml:space="preserve">scholars who </w:t>
      </w:r>
      <w:r w:rsidR="00E15FAE">
        <w:rPr>
          <w:rFonts w:ascii="Times New Roman" w:hAnsi="Times New Roman" w:cs="Times New Roman"/>
        </w:rPr>
        <w:t>continue to use this configuration of categories, while having spent their</w:t>
      </w:r>
      <w:r>
        <w:rPr>
          <w:rFonts w:ascii="Times New Roman" w:hAnsi="Times New Roman" w:cs="Times New Roman"/>
        </w:rPr>
        <w:t xml:space="preserve"> lives dedicated to resisting the hegemony of liberal political economy</w:t>
      </w:r>
      <w:r w:rsidR="00E15FAE">
        <w:rPr>
          <w:rFonts w:ascii="Times New Roman" w:hAnsi="Times New Roman" w:cs="Times New Roman"/>
        </w:rPr>
        <w:t>—</w:t>
      </w:r>
      <w:r>
        <w:rPr>
          <w:rFonts w:ascii="Times New Roman" w:hAnsi="Times New Roman" w:cs="Times New Roman"/>
        </w:rPr>
        <w:t xml:space="preserve">two prominent examples being </w:t>
      </w:r>
      <w:r w:rsidR="00385079">
        <w:rPr>
          <w:rFonts w:ascii="Times New Roman" w:hAnsi="Times New Roman" w:cs="Times New Roman"/>
        </w:rPr>
        <w:t xml:space="preserve">Habermas 2006 and </w:t>
      </w:r>
      <w:r>
        <w:rPr>
          <w:rFonts w:ascii="Times New Roman" w:hAnsi="Times New Roman" w:cs="Times New Roman"/>
        </w:rPr>
        <w:t xml:space="preserve">Taylor 2007 </w:t>
      </w:r>
      <w:r w:rsidR="00B15687">
        <w:rPr>
          <w:rFonts w:ascii="Times New Roman" w:hAnsi="Times New Roman" w:cs="Times New Roman"/>
        </w:rPr>
        <w:t xml:space="preserve">(but see also </w:t>
      </w:r>
      <w:r w:rsidR="00385079">
        <w:rPr>
          <w:rFonts w:ascii="Times New Roman" w:hAnsi="Times New Roman" w:cs="Times New Roman"/>
        </w:rPr>
        <w:t xml:space="preserve">Mendieta and </w:t>
      </w:r>
      <w:proofErr w:type="spellStart"/>
      <w:r w:rsidR="00385079">
        <w:rPr>
          <w:rFonts w:ascii="Times New Roman" w:hAnsi="Times New Roman" w:cs="Times New Roman"/>
        </w:rPr>
        <w:t>VanAntwerpen</w:t>
      </w:r>
      <w:proofErr w:type="spellEnd"/>
      <w:r w:rsidR="00385079">
        <w:rPr>
          <w:rFonts w:ascii="Times New Roman" w:hAnsi="Times New Roman" w:cs="Times New Roman"/>
        </w:rPr>
        <w:t xml:space="preserve"> 2011</w:t>
      </w:r>
      <w:r w:rsidR="00B15687">
        <w:rPr>
          <w:rFonts w:ascii="Times New Roman" w:hAnsi="Times New Roman" w:cs="Times New Roman"/>
        </w:rPr>
        <w:t>)</w:t>
      </w:r>
      <w:r w:rsidR="00E15FAE">
        <w:rPr>
          <w:rFonts w:ascii="Times New Roman" w:hAnsi="Times New Roman" w:cs="Times New Roman"/>
        </w:rPr>
        <w:t>—</w:t>
      </w:r>
      <w:r>
        <w:rPr>
          <w:rFonts w:ascii="Times New Roman" w:hAnsi="Times New Roman" w:cs="Times New Roman"/>
        </w:rPr>
        <w:t xml:space="preserve">Fitzgerald simplistically </w:t>
      </w:r>
      <w:r w:rsidR="00E15FAE">
        <w:rPr>
          <w:rFonts w:ascii="Times New Roman" w:hAnsi="Times New Roman" w:cs="Times New Roman"/>
        </w:rPr>
        <w:t>avers,</w:t>
      </w:r>
      <w:r>
        <w:rPr>
          <w:rFonts w:ascii="Times New Roman" w:hAnsi="Times New Roman" w:cs="Times New Roman"/>
        </w:rPr>
        <w:t xml:space="preserve"> “‘Religion’, ‘politics’ and ‘the state’ are power categories, embedded in private property interests and rhetorically deployed to impose a particular kind of order on the world” (7).</w:t>
      </w:r>
      <w:r w:rsidR="00B15687">
        <w:rPr>
          <w:rFonts w:ascii="Times New Roman" w:hAnsi="Times New Roman" w:cs="Times New Roman"/>
        </w:rPr>
        <w:t xml:space="preserve"> </w:t>
      </w:r>
      <w:r w:rsidR="001A6429">
        <w:rPr>
          <w:rFonts w:ascii="Times New Roman" w:hAnsi="Times New Roman" w:cs="Times New Roman"/>
        </w:rPr>
        <w:t>Similarly,</w:t>
      </w:r>
      <w:r w:rsidR="00E15FAE">
        <w:rPr>
          <w:rFonts w:ascii="Times New Roman" w:hAnsi="Times New Roman" w:cs="Times New Roman"/>
        </w:rPr>
        <w:t xml:space="preserve"> </w:t>
      </w:r>
      <w:r w:rsidR="00B15687">
        <w:rPr>
          <w:rFonts w:ascii="Times New Roman" w:hAnsi="Times New Roman" w:cs="Times New Roman"/>
        </w:rPr>
        <w:t>r</w:t>
      </w:r>
      <w:r w:rsidR="00E15FAE">
        <w:rPr>
          <w:rFonts w:ascii="Times New Roman" w:hAnsi="Times New Roman" w:cs="Times New Roman"/>
        </w:rPr>
        <w:t xml:space="preserve">ejecting outright any possibility that </w:t>
      </w:r>
      <w:r w:rsidR="00613C40">
        <w:rPr>
          <w:rFonts w:ascii="Times New Roman" w:hAnsi="Times New Roman" w:cs="Times New Roman"/>
        </w:rPr>
        <w:t>modern</w:t>
      </w:r>
      <w:r w:rsidR="00B15687">
        <w:rPr>
          <w:rFonts w:ascii="Times New Roman" w:hAnsi="Times New Roman" w:cs="Times New Roman"/>
        </w:rPr>
        <w:t xml:space="preserve"> </w:t>
      </w:r>
      <w:r w:rsidR="00E15FAE">
        <w:rPr>
          <w:rFonts w:ascii="Times New Roman" w:hAnsi="Times New Roman" w:cs="Times New Roman"/>
        </w:rPr>
        <w:t>universities may hold ambiguous relationships to</w:t>
      </w:r>
      <w:r w:rsidR="00B15687">
        <w:rPr>
          <w:rFonts w:ascii="Times New Roman" w:hAnsi="Times New Roman" w:cs="Times New Roman"/>
        </w:rPr>
        <w:t>—</w:t>
      </w:r>
      <w:r w:rsidR="003B472C">
        <w:rPr>
          <w:rFonts w:ascii="Times New Roman" w:hAnsi="Times New Roman" w:cs="Times New Roman"/>
        </w:rPr>
        <w:t>and even, in some cases, serves as sites of resistance to</w:t>
      </w:r>
      <w:r w:rsidR="00B15687">
        <w:rPr>
          <w:rFonts w:ascii="Times New Roman" w:hAnsi="Times New Roman" w:cs="Times New Roman"/>
        </w:rPr>
        <w:t>ward—</w:t>
      </w:r>
      <w:r w:rsidR="003B472C">
        <w:rPr>
          <w:rFonts w:ascii="Times New Roman" w:hAnsi="Times New Roman" w:cs="Times New Roman"/>
        </w:rPr>
        <w:t xml:space="preserve">neoliberal </w:t>
      </w:r>
      <w:r w:rsidR="00E15FAE">
        <w:rPr>
          <w:rFonts w:ascii="Times New Roman" w:hAnsi="Times New Roman" w:cs="Times New Roman"/>
        </w:rPr>
        <w:t xml:space="preserve">capitalism, </w:t>
      </w:r>
      <w:r>
        <w:rPr>
          <w:rFonts w:ascii="Times New Roman" w:hAnsi="Times New Roman" w:cs="Times New Roman"/>
        </w:rPr>
        <w:t xml:space="preserve">Fitzgerald </w:t>
      </w:r>
      <w:r w:rsidR="00B15687">
        <w:rPr>
          <w:rFonts w:ascii="Times New Roman" w:hAnsi="Times New Roman" w:cs="Times New Roman"/>
        </w:rPr>
        <w:t xml:space="preserve">dogmatically </w:t>
      </w:r>
      <w:r w:rsidR="003B472C">
        <w:rPr>
          <w:rFonts w:ascii="Times New Roman" w:hAnsi="Times New Roman" w:cs="Times New Roman"/>
        </w:rPr>
        <w:t>asserts</w:t>
      </w:r>
      <w:r w:rsidR="00B15687">
        <w:rPr>
          <w:rFonts w:ascii="Times New Roman" w:hAnsi="Times New Roman" w:cs="Times New Roman"/>
        </w:rPr>
        <w:t>,</w:t>
      </w:r>
      <w:r>
        <w:rPr>
          <w:rFonts w:ascii="Times New Roman" w:hAnsi="Times New Roman" w:cs="Times New Roman"/>
        </w:rPr>
        <w:t xml:space="preserve"> “Universities serve the status quo. They used to serve the Christian status quo and now they serve the dogmas of liberal political economy” (9).</w:t>
      </w:r>
      <w:r w:rsidR="00BF13FC">
        <w:rPr>
          <w:rFonts w:ascii="Times New Roman" w:hAnsi="Times New Roman" w:cs="Times New Roman"/>
        </w:rPr>
        <w:t xml:space="preserve"> </w:t>
      </w:r>
      <w:r w:rsidR="00B15687">
        <w:rPr>
          <w:rFonts w:ascii="Times New Roman" w:hAnsi="Times New Roman" w:cs="Times New Roman"/>
        </w:rPr>
        <w:t>Again</w:t>
      </w:r>
      <w:r w:rsidR="00BF13FC">
        <w:rPr>
          <w:rFonts w:ascii="Times New Roman" w:hAnsi="Times New Roman" w:cs="Times New Roman"/>
        </w:rPr>
        <w:t xml:space="preserve">, for Fitzgerald the </w:t>
      </w:r>
      <w:r w:rsidR="00B15687">
        <w:rPr>
          <w:rFonts w:ascii="Times New Roman" w:hAnsi="Times New Roman" w:cs="Times New Roman"/>
        </w:rPr>
        <w:t xml:space="preserve">(binary) </w:t>
      </w:r>
      <w:r w:rsidR="001A6429">
        <w:rPr>
          <w:rFonts w:ascii="Times New Roman" w:hAnsi="Times New Roman" w:cs="Times New Roman"/>
        </w:rPr>
        <w:t xml:space="preserve">moral </w:t>
      </w:r>
      <w:r w:rsidR="00BF13FC">
        <w:rPr>
          <w:rFonts w:ascii="Times New Roman" w:hAnsi="Times New Roman" w:cs="Times New Roman"/>
        </w:rPr>
        <w:t xml:space="preserve">options are clear: </w:t>
      </w:r>
      <w:r w:rsidR="000008A3">
        <w:rPr>
          <w:rFonts w:ascii="Times New Roman" w:hAnsi="Times New Roman" w:cs="Times New Roman"/>
        </w:rPr>
        <w:t xml:space="preserve">should you not wish to serve the </w:t>
      </w:r>
      <w:r w:rsidR="005E74FF">
        <w:rPr>
          <w:rFonts w:ascii="Times New Roman" w:hAnsi="Times New Roman" w:cs="Times New Roman"/>
        </w:rPr>
        <w:t xml:space="preserve">neoliberal </w:t>
      </w:r>
      <w:r w:rsidR="000008A3">
        <w:rPr>
          <w:rFonts w:ascii="Times New Roman" w:hAnsi="Times New Roman" w:cs="Times New Roman"/>
        </w:rPr>
        <w:t>status quo</w:t>
      </w:r>
      <w:r w:rsidR="00BF13FC">
        <w:rPr>
          <w:rFonts w:ascii="Times New Roman" w:hAnsi="Times New Roman" w:cs="Times New Roman"/>
        </w:rPr>
        <w:t>,</w:t>
      </w:r>
      <w:r w:rsidR="000008A3">
        <w:rPr>
          <w:rFonts w:ascii="Times New Roman" w:hAnsi="Times New Roman" w:cs="Times New Roman"/>
        </w:rPr>
        <w:t xml:space="preserve"> you </w:t>
      </w:r>
      <w:r w:rsidR="000008A3">
        <w:rPr>
          <w:rFonts w:ascii="Times New Roman" w:hAnsi="Times New Roman" w:cs="Times New Roman"/>
          <w:i/>
          <w:iCs/>
        </w:rPr>
        <w:t>must</w:t>
      </w:r>
      <w:r w:rsidR="000008A3">
        <w:rPr>
          <w:rFonts w:ascii="Times New Roman" w:hAnsi="Times New Roman" w:cs="Times New Roman"/>
        </w:rPr>
        <w:t xml:space="preserve"> side with </w:t>
      </w:r>
      <w:r w:rsidR="00BF13FC">
        <w:rPr>
          <w:rFonts w:ascii="Times New Roman" w:hAnsi="Times New Roman" w:cs="Times New Roman"/>
        </w:rPr>
        <w:t>him</w:t>
      </w:r>
      <w:r w:rsidR="000008A3">
        <w:rPr>
          <w:rFonts w:ascii="Times New Roman" w:hAnsi="Times New Roman" w:cs="Times New Roman"/>
        </w:rPr>
        <w:t>.</w:t>
      </w:r>
    </w:p>
    <w:p w14:paraId="4DABD3B5" w14:textId="07E23299" w:rsidR="005C2214" w:rsidRDefault="00671ADB" w:rsidP="00A33C02">
      <w:pPr>
        <w:ind w:firstLine="720"/>
        <w:rPr>
          <w:rFonts w:ascii="Times New Roman" w:hAnsi="Times New Roman" w:cs="Times New Roman"/>
        </w:rPr>
      </w:pPr>
      <w:r>
        <w:rPr>
          <w:rFonts w:ascii="Times New Roman" w:hAnsi="Times New Roman" w:cs="Times New Roman"/>
        </w:rPr>
        <w:t>Of course,</w:t>
      </w:r>
      <w:r w:rsidR="001A6429">
        <w:rPr>
          <w:rFonts w:ascii="Times New Roman" w:hAnsi="Times New Roman" w:cs="Times New Roman"/>
        </w:rPr>
        <w:t xml:space="preserve"> a moment’s reflection makes clear that </w:t>
      </w:r>
      <w:r w:rsidR="00DC74DC">
        <w:rPr>
          <w:rFonts w:ascii="Times New Roman" w:hAnsi="Times New Roman" w:cs="Times New Roman"/>
        </w:rPr>
        <w:t>the</w:t>
      </w:r>
      <w:r>
        <w:rPr>
          <w:rFonts w:ascii="Times New Roman" w:hAnsi="Times New Roman" w:cs="Times New Roman"/>
        </w:rPr>
        <w:t xml:space="preserve"> binary </w:t>
      </w:r>
      <w:r w:rsidR="001A6429">
        <w:rPr>
          <w:rFonts w:ascii="Times New Roman" w:hAnsi="Times New Roman" w:cs="Times New Roman"/>
        </w:rPr>
        <w:t xml:space="preserve">moral </w:t>
      </w:r>
      <w:r>
        <w:rPr>
          <w:rFonts w:ascii="Times New Roman" w:hAnsi="Times New Roman" w:cs="Times New Roman"/>
        </w:rPr>
        <w:t>choice</w:t>
      </w:r>
      <w:r w:rsidR="00F628A1">
        <w:rPr>
          <w:rFonts w:ascii="Times New Roman" w:hAnsi="Times New Roman" w:cs="Times New Roman"/>
        </w:rPr>
        <w:t>s</w:t>
      </w:r>
      <w:r>
        <w:rPr>
          <w:rFonts w:ascii="Times New Roman" w:hAnsi="Times New Roman" w:cs="Times New Roman"/>
        </w:rPr>
        <w:t xml:space="preserve"> </w:t>
      </w:r>
      <w:r w:rsidR="001A6429">
        <w:rPr>
          <w:rFonts w:ascii="Times New Roman" w:hAnsi="Times New Roman" w:cs="Times New Roman"/>
        </w:rPr>
        <w:t>Fitzgerald’s imposes on his readers are</w:t>
      </w:r>
      <w:r>
        <w:rPr>
          <w:rFonts w:ascii="Times New Roman" w:hAnsi="Times New Roman" w:cs="Times New Roman"/>
        </w:rPr>
        <w:t xml:space="preserve"> false one</w:t>
      </w:r>
      <w:r w:rsidR="00F628A1">
        <w:rPr>
          <w:rFonts w:ascii="Times New Roman" w:hAnsi="Times New Roman" w:cs="Times New Roman"/>
        </w:rPr>
        <w:t>s</w:t>
      </w:r>
      <w:r w:rsidR="001A6429">
        <w:rPr>
          <w:rFonts w:ascii="Times New Roman" w:hAnsi="Times New Roman" w:cs="Times New Roman"/>
        </w:rPr>
        <w:t>.</w:t>
      </w:r>
      <w:r>
        <w:rPr>
          <w:rFonts w:ascii="Times New Roman" w:hAnsi="Times New Roman" w:cs="Times New Roman"/>
        </w:rPr>
        <w:t xml:space="preserve"> </w:t>
      </w:r>
      <w:r w:rsidR="00CF2FBD">
        <w:rPr>
          <w:rFonts w:ascii="Times New Roman" w:hAnsi="Times New Roman" w:cs="Times New Roman"/>
        </w:rPr>
        <w:t>It</w:t>
      </w:r>
      <w:r>
        <w:rPr>
          <w:rFonts w:ascii="Times New Roman" w:hAnsi="Times New Roman" w:cs="Times New Roman"/>
        </w:rPr>
        <w:t xml:space="preserve"> is simply not the case that </w:t>
      </w:r>
      <w:r>
        <w:rPr>
          <w:rFonts w:ascii="Times New Roman" w:hAnsi="Times New Roman" w:cs="Times New Roman"/>
          <w:i/>
          <w:iCs/>
        </w:rPr>
        <w:t>religion</w:t>
      </w:r>
      <w:r>
        <w:rPr>
          <w:rFonts w:ascii="Times New Roman" w:hAnsi="Times New Roman" w:cs="Times New Roman"/>
        </w:rPr>
        <w:t xml:space="preserve"> </w:t>
      </w:r>
      <w:r w:rsidR="001A6429">
        <w:rPr>
          <w:rFonts w:ascii="Times New Roman" w:hAnsi="Times New Roman" w:cs="Times New Roman"/>
        </w:rPr>
        <w:t>(</w:t>
      </w:r>
      <w:r w:rsidRPr="001A6429">
        <w:rPr>
          <w:rFonts w:ascii="Times New Roman" w:hAnsi="Times New Roman" w:cs="Times New Roman"/>
        </w:rPr>
        <w:t>and related categories</w:t>
      </w:r>
      <w:r w:rsidR="001A6429">
        <w:rPr>
          <w:rFonts w:ascii="Times New Roman" w:hAnsi="Times New Roman" w:cs="Times New Roman"/>
        </w:rPr>
        <w:t>)</w:t>
      </w:r>
      <w:r>
        <w:rPr>
          <w:rFonts w:ascii="Times New Roman" w:hAnsi="Times New Roman" w:cs="Times New Roman"/>
        </w:rPr>
        <w:t xml:space="preserve"> </w:t>
      </w:r>
      <w:r w:rsidR="001A6429">
        <w:rPr>
          <w:rFonts w:ascii="Times New Roman" w:hAnsi="Times New Roman" w:cs="Times New Roman"/>
        </w:rPr>
        <w:t>hold</w:t>
      </w:r>
      <w:r>
        <w:rPr>
          <w:rFonts w:ascii="Times New Roman" w:hAnsi="Times New Roman" w:cs="Times New Roman"/>
        </w:rPr>
        <w:t xml:space="preserve"> the all-encompassing</w:t>
      </w:r>
      <w:r w:rsidR="007B3D7C">
        <w:rPr>
          <w:rFonts w:ascii="Times New Roman" w:hAnsi="Times New Roman" w:cs="Times New Roman"/>
        </w:rPr>
        <w:t xml:space="preserve"> ideological</w:t>
      </w:r>
      <w:r>
        <w:rPr>
          <w:rFonts w:ascii="Times New Roman" w:hAnsi="Times New Roman" w:cs="Times New Roman"/>
        </w:rPr>
        <w:t xml:space="preserve"> power that Fitzgerald attributes to them</w:t>
      </w:r>
      <w:r w:rsidR="006D532D">
        <w:rPr>
          <w:rFonts w:ascii="Times New Roman" w:hAnsi="Times New Roman" w:cs="Times New Roman"/>
        </w:rPr>
        <w:t xml:space="preserve">. Although </w:t>
      </w:r>
      <w:r w:rsidR="001A6429">
        <w:rPr>
          <w:rFonts w:ascii="Times New Roman" w:hAnsi="Times New Roman" w:cs="Times New Roman"/>
        </w:rPr>
        <w:t>he</w:t>
      </w:r>
      <w:r>
        <w:rPr>
          <w:rFonts w:ascii="Times New Roman" w:hAnsi="Times New Roman" w:cs="Times New Roman"/>
        </w:rPr>
        <w:t xml:space="preserve"> repeatedly</w:t>
      </w:r>
      <w:r w:rsidR="006D532D">
        <w:rPr>
          <w:rFonts w:ascii="Times New Roman" w:hAnsi="Times New Roman" w:cs="Times New Roman"/>
        </w:rPr>
        <w:t xml:space="preserve"> reminds us that </w:t>
      </w:r>
      <w:r w:rsidR="001A6429">
        <w:rPr>
          <w:rFonts w:ascii="Times New Roman" w:hAnsi="Times New Roman" w:cs="Times New Roman"/>
        </w:rPr>
        <w:t>this “parasitic</w:t>
      </w:r>
      <w:r w:rsidR="006D532D">
        <w:rPr>
          <w:rFonts w:ascii="Times New Roman" w:hAnsi="Times New Roman" w:cs="Times New Roman"/>
        </w:rPr>
        <w:t xml:space="preserve"> configuratio</w:t>
      </w:r>
      <w:r w:rsidR="001A6429">
        <w:rPr>
          <w:rFonts w:ascii="Times New Roman" w:hAnsi="Times New Roman" w:cs="Times New Roman"/>
        </w:rPr>
        <w:t>n”</w:t>
      </w:r>
      <w:r w:rsidR="006D532D">
        <w:rPr>
          <w:rFonts w:ascii="Times New Roman" w:hAnsi="Times New Roman" w:cs="Times New Roman"/>
        </w:rPr>
        <w:t xml:space="preserve"> of meaning</w:t>
      </w:r>
      <w:r w:rsidR="001A6429">
        <w:rPr>
          <w:rFonts w:ascii="Times New Roman" w:hAnsi="Times New Roman" w:cs="Times New Roman"/>
        </w:rPr>
        <w:t>s</w:t>
      </w:r>
      <w:r w:rsidR="006D532D">
        <w:rPr>
          <w:rFonts w:ascii="Times New Roman" w:hAnsi="Times New Roman" w:cs="Times New Roman"/>
        </w:rPr>
        <w:t xml:space="preserve"> are not stable or natural, </w:t>
      </w:r>
      <w:r w:rsidR="001A6429">
        <w:rPr>
          <w:rFonts w:ascii="Times New Roman" w:hAnsi="Times New Roman" w:cs="Times New Roman"/>
        </w:rPr>
        <w:t>Fitzgerald</w:t>
      </w:r>
      <w:r w:rsidR="006D532D">
        <w:rPr>
          <w:rFonts w:ascii="Times New Roman" w:hAnsi="Times New Roman" w:cs="Times New Roman"/>
        </w:rPr>
        <w:t xml:space="preserve"> utterly fails to appreciate the implications of this</w:t>
      </w:r>
      <w:r w:rsidR="00B8681A">
        <w:rPr>
          <w:rFonts w:ascii="Times New Roman" w:hAnsi="Times New Roman" w:cs="Times New Roman"/>
        </w:rPr>
        <w:t xml:space="preserve"> fact</w:t>
      </w:r>
      <w:r w:rsidR="006D532D">
        <w:rPr>
          <w:rFonts w:ascii="Times New Roman" w:hAnsi="Times New Roman" w:cs="Times New Roman"/>
        </w:rPr>
        <w:t xml:space="preserve">. For the meaning of </w:t>
      </w:r>
      <w:r w:rsidR="006D532D">
        <w:rPr>
          <w:rFonts w:ascii="Times New Roman" w:hAnsi="Times New Roman" w:cs="Times New Roman"/>
          <w:i/>
          <w:iCs/>
        </w:rPr>
        <w:t>religion</w:t>
      </w:r>
      <w:r w:rsidR="006D532D">
        <w:rPr>
          <w:rFonts w:ascii="Times New Roman" w:hAnsi="Times New Roman" w:cs="Times New Roman"/>
        </w:rPr>
        <w:t xml:space="preserve">, </w:t>
      </w:r>
      <w:r w:rsidR="006D532D">
        <w:rPr>
          <w:rFonts w:ascii="Times New Roman" w:hAnsi="Times New Roman" w:cs="Times New Roman"/>
          <w:i/>
          <w:iCs/>
        </w:rPr>
        <w:t>secular</w:t>
      </w:r>
      <w:r w:rsidR="006D532D">
        <w:rPr>
          <w:rFonts w:ascii="Times New Roman" w:hAnsi="Times New Roman" w:cs="Times New Roman"/>
        </w:rPr>
        <w:t xml:space="preserve">, </w:t>
      </w:r>
      <w:r w:rsidR="00D5610B" w:rsidRPr="00D5610B">
        <w:rPr>
          <w:rFonts w:ascii="Times New Roman" w:hAnsi="Times New Roman" w:cs="Times New Roman"/>
          <w:i/>
          <w:iCs/>
        </w:rPr>
        <w:t>politics</w:t>
      </w:r>
      <w:r w:rsidR="00D5610B">
        <w:rPr>
          <w:rFonts w:ascii="Times New Roman" w:hAnsi="Times New Roman" w:cs="Times New Roman"/>
        </w:rPr>
        <w:t xml:space="preserve"> </w:t>
      </w:r>
      <w:r w:rsidR="006D532D" w:rsidRPr="00D5610B">
        <w:rPr>
          <w:rFonts w:ascii="Times New Roman" w:hAnsi="Times New Roman" w:cs="Times New Roman"/>
        </w:rPr>
        <w:t>and</w:t>
      </w:r>
      <w:r w:rsidR="006D532D">
        <w:rPr>
          <w:rFonts w:ascii="Times New Roman" w:hAnsi="Times New Roman" w:cs="Times New Roman"/>
        </w:rPr>
        <w:t xml:space="preserve"> related categories </w:t>
      </w:r>
      <w:r>
        <w:rPr>
          <w:rFonts w:ascii="Times New Roman" w:hAnsi="Times New Roman" w:cs="Times New Roman"/>
        </w:rPr>
        <w:t>can</w:t>
      </w:r>
      <w:r w:rsidR="00F628A1">
        <w:rPr>
          <w:rFonts w:ascii="Times New Roman" w:hAnsi="Times New Roman" w:cs="Times New Roman"/>
        </w:rPr>
        <w:t xml:space="preserve"> change</w:t>
      </w:r>
      <w:r>
        <w:rPr>
          <w:rFonts w:ascii="Times New Roman" w:hAnsi="Times New Roman" w:cs="Times New Roman"/>
        </w:rPr>
        <w:t>, have</w:t>
      </w:r>
      <w:r w:rsidR="00F628A1">
        <w:rPr>
          <w:rFonts w:ascii="Times New Roman" w:hAnsi="Times New Roman" w:cs="Times New Roman"/>
        </w:rPr>
        <w:t xml:space="preserve"> changed</w:t>
      </w:r>
      <w:r>
        <w:rPr>
          <w:rFonts w:ascii="Times New Roman" w:hAnsi="Times New Roman" w:cs="Times New Roman"/>
        </w:rPr>
        <w:t>, and will continue to</w:t>
      </w:r>
      <w:r w:rsidR="00F628A1">
        <w:rPr>
          <w:rFonts w:ascii="Times New Roman" w:hAnsi="Times New Roman" w:cs="Times New Roman"/>
        </w:rPr>
        <w:t xml:space="preserve"> </w:t>
      </w:r>
      <w:r>
        <w:rPr>
          <w:rFonts w:ascii="Times New Roman" w:hAnsi="Times New Roman" w:cs="Times New Roman"/>
        </w:rPr>
        <w:t>change</w:t>
      </w:r>
      <w:r w:rsidR="00F628A1">
        <w:rPr>
          <w:rFonts w:ascii="Times New Roman" w:hAnsi="Times New Roman" w:cs="Times New Roman"/>
        </w:rPr>
        <w:t>,</w:t>
      </w:r>
      <w:r w:rsidR="006D532D">
        <w:rPr>
          <w:rFonts w:ascii="Times New Roman" w:hAnsi="Times New Roman" w:cs="Times New Roman"/>
        </w:rPr>
        <w:t xml:space="preserve"> over time, and from context to context. </w:t>
      </w:r>
      <w:r w:rsidR="00CF2FBD">
        <w:rPr>
          <w:rFonts w:ascii="Times New Roman" w:hAnsi="Times New Roman" w:cs="Times New Roman"/>
        </w:rPr>
        <w:t>In fact, c</w:t>
      </w:r>
      <w:r w:rsidR="006D532D">
        <w:rPr>
          <w:rFonts w:ascii="Times New Roman" w:hAnsi="Times New Roman" w:cs="Times New Roman"/>
        </w:rPr>
        <w:t xml:space="preserve">ontrary to </w:t>
      </w:r>
      <w:r w:rsidR="00F628A1">
        <w:rPr>
          <w:rFonts w:ascii="Times New Roman" w:hAnsi="Times New Roman" w:cs="Times New Roman"/>
        </w:rPr>
        <w:t>Fitzgerald’s</w:t>
      </w:r>
      <w:r w:rsidR="006D532D">
        <w:rPr>
          <w:rFonts w:ascii="Times New Roman" w:hAnsi="Times New Roman" w:cs="Times New Roman"/>
        </w:rPr>
        <w:t xml:space="preserve"> one-dimensional </w:t>
      </w:r>
      <w:r w:rsidR="001A6429">
        <w:rPr>
          <w:rFonts w:ascii="Times New Roman" w:hAnsi="Times New Roman" w:cs="Times New Roman"/>
        </w:rPr>
        <w:t>analysis</w:t>
      </w:r>
      <w:r w:rsidR="006D532D">
        <w:rPr>
          <w:rFonts w:ascii="Times New Roman" w:hAnsi="Times New Roman" w:cs="Times New Roman"/>
        </w:rPr>
        <w:t>, there is</w:t>
      </w:r>
      <w:r w:rsidR="001A6429">
        <w:rPr>
          <w:rFonts w:ascii="Times New Roman" w:hAnsi="Times New Roman" w:cs="Times New Roman"/>
        </w:rPr>
        <w:t xml:space="preserve"> in fact</w:t>
      </w:r>
      <w:r w:rsidR="006D532D">
        <w:rPr>
          <w:rFonts w:ascii="Times New Roman" w:hAnsi="Times New Roman" w:cs="Times New Roman"/>
        </w:rPr>
        <w:t xml:space="preserve"> no single </w:t>
      </w:r>
      <w:r w:rsidR="00CF2FBD">
        <w:rPr>
          <w:rFonts w:ascii="Times New Roman" w:hAnsi="Times New Roman" w:cs="Times New Roman"/>
        </w:rPr>
        <w:t>“</w:t>
      </w:r>
      <w:r w:rsidR="006D532D">
        <w:rPr>
          <w:rFonts w:ascii="Times New Roman" w:hAnsi="Times New Roman" w:cs="Times New Roman"/>
        </w:rPr>
        <w:t>parasitic configuration</w:t>
      </w:r>
      <w:r w:rsidR="00CF2FBD">
        <w:rPr>
          <w:rFonts w:ascii="Times New Roman" w:hAnsi="Times New Roman" w:cs="Times New Roman"/>
        </w:rPr>
        <w:t>”</w:t>
      </w:r>
      <w:r w:rsidR="006D532D">
        <w:rPr>
          <w:rFonts w:ascii="Times New Roman" w:hAnsi="Times New Roman" w:cs="Times New Roman"/>
        </w:rPr>
        <w:t xml:space="preserve"> that </w:t>
      </w:r>
      <w:r w:rsidR="00707983">
        <w:rPr>
          <w:rFonts w:ascii="Times New Roman" w:hAnsi="Times New Roman" w:cs="Times New Roman"/>
        </w:rPr>
        <w:t>structures</w:t>
      </w:r>
      <w:r w:rsidR="006D532D">
        <w:rPr>
          <w:rFonts w:ascii="Times New Roman" w:hAnsi="Times New Roman" w:cs="Times New Roman"/>
        </w:rPr>
        <w:t xml:space="preserve"> our world</w:t>
      </w:r>
      <w:r w:rsidR="001A6429">
        <w:rPr>
          <w:rFonts w:ascii="Times New Roman" w:hAnsi="Times New Roman" w:cs="Times New Roman"/>
        </w:rPr>
        <w:t xml:space="preserve"> order</w:t>
      </w:r>
      <w:r w:rsidR="006D532D">
        <w:rPr>
          <w:rFonts w:ascii="Times New Roman" w:hAnsi="Times New Roman" w:cs="Times New Roman"/>
        </w:rPr>
        <w:t>, but rather multiple overlapping</w:t>
      </w:r>
      <w:r w:rsidR="00707983">
        <w:rPr>
          <w:rFonts w:ascii="Times New Roman" w:hAnsi="Times New Roman" w:cs="Times New Roman"/>
        </w:rPr>
        <w:t xml:space="preserve"> and </w:t>
      </w:r>
      <w:r w:rsidR="006D532D">
        <w:rPr>
          <w:rFonts w:ascii="Times New Roman" w:hAnsi="Times New Roman" w:cs="Times New Roman"/>
        </w:rPr>
        <w:t>conflicting discourses, whose internal relations are constantly shifting.</w:t>
      </w:r>
      <w:r w:rsidR="001A6429">
        <w:rPr>
          <w:rFonts w:ascii="Times New Roman" w:hAnsi="Times New Roman" w:cs="Times New Roman"/>
        </w:rPr>
        <w:t xml:space="preserve"> In other words, the </w:t>
      </w:r>
      <w:r w:rsidR="00892C9D">
        <w:rPr>
          <w:rFonts w:ascii="Times New Roman" w:hAnsi="Times New Roman" w:cs="Times New Roman"/>
        </w:rPr>
        <w:t>internal</w:t>
      </w:r>
      <w:r w:rsidR="00B8681A">
        <w:rPr>
          <w:rFonts w:ascii="Times New Roman" w:hAnsi="Times New Roman" w:cs="Times New Roman"/>
        </w:rPr>
        <w:t xml:space="preserve"> and external</w:t>
      </w:r>
      <w:r w:rsidR="00892C9D">
        <w:rPr>
          <w:rFonts w:ascii="Times New Roman" w:hAnsi="Times New Roman" w:cs="Times New Roman"/>
        </w:rPr>
        <w:t xml:space="preserve"> relations of the </w:t>
      </w:r>
      <w:r w:rsidR="001A6429">
        <w:rPr>
          <w:rFonts w:ascii="Times New Roman" w:hAnsi="Times New Roman" w:cs="Times New Roman"/>
        </w:rPr>
        <w:t xml:space="preserve">configuration of meanings that terms such as “religion,” “secular,” “politics” and so on </w:t>
      </w:r>
      <w:r w:rsidR="00892C9D">
        <w:rPr>
          <w:rFonts w:ascii="Times New Roman" w:hAnsi="Times New Roman" w:cs="Times New Roman"/>
        </w:rPr>
        <w:t xml:space="preserve">reflect </w:t>
      </w:r>
      <w:r w:rsidR="001A6429">
        <w:rPr>
          <w:rFonts w:ascii="Times New Roman" w:hAnsi="Times New Roman" w:cs="Times New Roman"/>
        </w:rPr>
        <w:t>differ dramatically across the globe, and even within particular national contexts</w:t>
      </w:r>
      <w:r w:rsidR="00DE54DA">
        <w:rPr>
          <w:rFonts w:ascii="Times New Roman" w:hAnsi="Times New Roman" w:cs="Times New Roman"/>
        </w:rPr>
        <w:t xml:space="preserve"> (Modood and Sealy 2022)</w:t>
      </w:r>
      <w:r w:rsidR="001A6429">
        <w:rPr>
          <w:rFonts w:ascii="Times New Roman" w:hAnsi="Times New Roman" w:cs="Times New Roman"/>
        </w:rPr>
        <w:t xml:space="preserve">. </w:t>
      </w:r>
      <w:r w:rsidR="00E92919">
        <w:rPr>
          <w:rFonts w:ascii="Times New Roman" w:hAnsi="Times New Roman" w:cs="Times New Roman"/>
        </w:rPr>
        <w:t xml:space="preserve">Ironically, Fitzgerald would have learned this had he </w:t>
      </w:r>
      <w:r w:rsidR="00CF2FBD">
        <w:rPr>
          <w:rFonts w:ascii="Times New Roman" w:hAnsi="Times New Roman" w:cs="Times New Roman"/>
        </w:rPr>
        <w:t>actually engage</w:t>
      </w:r>
      <w:r w:rsidR="00E92919">
        <w:rPr>
          <w:rFonts w:ascii="Times New Roman" w:hAnsi="Times New Roman" w:cs="Times New Roman"/>
        </w:rPr>
        <w:t>d</w:t>
      </w:r>
      <w:r w:rsidR="00CF2FBD">
        <w:rPr>
          <w:rFonts w:ascii="Times New Roman" w:hAnsi="Times New Roman" w:cs="Times New Roman"/>
        </w:rPr>
        <w:t xml:space="preserve"> with the scholarship on liberalism</w:t>
      </w:r>
      <w:r w:rsidR="00DC74DC">
        <w:rPr>
          <w:rFonts w:ascii="Times New Roman" w:hAnsi="Times New Roman" w:cs="Times New Roman"/>
        </w:rPr>
        <w:t xml:space="preserve"> (which is</w:t>
      </w:r>
      <w:r w:rsidR="00B8681A">
        <w:rPr>
          <w:rFonts w:ascii="Times New Roman" w:hAnsi="Times New Roman" w:cs="Times New Roman"/>
        </w:rPr>
        <w:t xml:space="preserve"> </w:t>
      </w:r>
      <w:r w:rsidR="00DC74DC">
        <w:rPr>
          <w:rFonts w:ascii="Times New Roman" w:hAnsi="Times New Roman" w:cs="Times New Roman"/>
          <w:i/>
          <w:iCs/>
        </w:rPr>
        <w:t>not</w:t>
      </w:r>
      <w:r w:rsidR="00B8681A">
        <w:rPr>
          <w:rFonts w:ascii="Times New Roman" w:hAnsi="Times New Roman" w:cs="Times New Roman"/>
        </w:rPr>
        <w:t xml:space="preserve">, in fact, </w:t>
      </w:r>
      <w:r w:rsidR="00DC74DC">
        <w:rPr>
          <w:rFonts w:ascii="Times New Roman" w:hAnsi="Times New Roman" w:cs="Times New Roman"/>
        </w:rPr>
        <w:t>reducible to neoliberalism</w:t>
      </w:r>
      <w:r w:rsidR="00B8681A">
        <w:rPr>
          <w:rFonts w:ascii="Times New Roman" w:hAnsi="Times New Roman" w:cs="Times New Roman"/>
        </w:rPr>
        <w:t xml:space="preserve"> (see Kymlicka 2002)</w:t>
      </w:r>
      <w:r w:rsidR="00DC74DC">
        <w:rPr>
          <w:rFonts w:ascii="Times New Roman" w:hAnsi="Times New Roman" w:cs="Times New Roman"/>
        </w:rPr>
        <w:t>)</w:t>
      </w:r>
      <w:r w:rsidR="00CF2FBD">
        <w:rPr>
          <w:rFonts w:ascii="Times New Roman" w:hAnsi="Times New Roman" w:cs="Times New Roman"/>
        </w:rPr>
        <w:t>, rather than make sweeping generalizations about it</w:t>
      </w:r>
      <w:r w:rsidR="00E92919">
        <w:rPr>
          <w:rFonts w:ascii="Times New Roman" w:hAnsi="Times New Roman" w:cs="Times New Roman"/>
        </w:rPr>
        <w:t xml:space="preserve">. For, contrary to his outdated </w:t>
      </w:r>
      <w:r w:rsidR="00B8681A">
        <w:rPr>
          <w:rFonts w:ascii="Times New Roman" w:hAnsi="Times New Roman" w:cs="Times New Roman"/>
        </w:rPr>
        <w:t>perspective</w:t>
      </w:r>
      <w:r w:rsidR="00E92919">
        <w:rPr>
          <w:rFonts w:ascii="Times New Roman" w:hAnsi="Times New Roman" w:cs="Times New Roman"/>
        </w:rPr>
        <w:t>,</w:t>
      </w:r>
      <w:r w:rsidR="00B8681A">
        <w:rPr>
          <w:rFonts w:ascii="Times New Roman" w:hAnsi="Times New Roman" w:cs="Times New Roman"/>
        </w:rPr>
        <w:t xml:space="preserve"> which anachronistically equates the entire liberal tradition with </w:t>
      </w:r>
      <w:r w:rsidR="007D4F6B">
        <w:rPr>
          <w:rFonts w:ascii="Times New Roman" w:hAnsi="Times New Roman" w:cs="Times New Roman"/>
        </w:rPr>
        <w:t xml:space="preserve">John </w:t>
      </w:r>
      <w:r w:rsidR="00B8681A">
        <w:rPr>
          <w:rFonts w:ascii="Times New Roman" w:hAnsi="Times New Roman" w:cs="Times New Roman"/>
        </w:rPr>
        <w:t>Locke,</w:t>
      </w:r>
      <w:r w:rsidR="00E92919">
        <w:rPr>
          <w:rFonts w:ascii="Times New Roman" w:hAnsi="Times New Roman" w:cs="Times New Roman"/>
        </w:rPr>
        <w:t xml:space="preserve"> </w:t>
      </w:r>
      <w:r w:rsidR="00B8681A">
        <w:rPr>
          <w:rFonts w:ascii="Times New Roman" w:hAnsi="Times New Roman" w:cs="Times New Roman"/>
        </w:rPr>
        <w:t>contemporary liberal</w:t>
      </w:r>
      <w:r w:rsidR="00E92919">
        <w:rPr>
          <w:rFonts w:ascii="Times New Roman" w:hAnsi="Times New Roman" w:cs="Times New Roman"/>
        </w:rPr>
        <w:t xml:space="preserve"> theorists have </w:t>
      </w:r>
      <w:r w:rsidR="00B8681A">
        <w:rPr>
          <w:rFonts w:ascii="Times New Roman" w:hAnsi="Times New Roman" w:cs="Times New Roman"/>
        </w:rPr>
        <w:t xml:space="preserve">for some time now </w:t>
      </w:r>
      <w:r w:rsidR="00E92919">
        <w:rPr>
          <w:rFonts w:ascii="Times New Roman" w:hAnsi="Times New Roman" w:cs="Times New Roman"/>
        </w:rPr>
        <w:t xml:space="preserve">been moving away from speaking of </w:t>
      </w:r>
      <w:r w:rsidR="00E92919">
        <w:rPr>
          <w:rFonts w:ascii="Times New Roman" w:hAnsi="Times New Roman" w:cs="Times New Roman"/>
          <w:i/>
          <w:iCs/>
        </w:rPr>
        <w:t>religion</w:t>
      </w:r>
      <w:r w:rsidR="00E92919">
        <w:rPr>
          <w:rFonts w:ascii="Times New Roman" w:hAnsi="Times New Roman" w:cs="Times New Roman"/>
        </w:rPr>
        <w:t xml:space="preserve"> per se, while giving careful thought to what particular rights a pluralistic democracy must enshrine in order to show its</w:t>
      </w:r>
      <w:r w:rsidR="000668F5">
        <w:rPr>
          <w:rFonts w:ascii="Times New Roman" w:hAnsi="Times New Roman" w:cs="Times New Roman"/>
        </w:rPr>
        <w:t xml:space="preserve"> morally</w:t>
      </w:r>
      <w:r w:rsidR="00E92919">
        <w:rPr>
          <w:rFonts w:ascii="Times New Roman" w:hAnsi="Times New Roman" w:cs="Times New Roman"/>
        </w:rPr>
        <w:t xml:space="preserve"> </w:t>
      </w:r>
      <w:r w:rsidR="007D4F6B">
        <w:rPr>
          <w:rFonts w:ascii="Times New Roman" w:hAnsi="Times New Roman" w:cs="Times New Roman"/>
        </w:rPr>
        <w:t xml:space="preserve">diverse </w:t>
      </w:r>
      <w:r w:rsidR="00E92919">
        <w:rPr>
          <w:rFonts w:ascii="Times New Roman" w:hAnsi="Times New Roman" w:cs="Times New Roman"/>
        </w:rPr>
        <w:t>citizen</w:t>
      </w:r>
      <w:r w:rsidR="007D4F6B">
        <w:rPr>
          <w:rFonts w:ascii="Times New Roman" w:hAnsi="Times New Roman" w:cs="Times New Roman"/>
        </w:rPr>
        <w:t>ry</w:t>
      </w:r>
      <w:r w:rsidR="00E92919">
        <w:rPr>
          <w:rFonts w:ascii="Times New Roman" w:hAnsi="Times New Roman" w:cs="Times New Roman"/>
        </w:rPr>
        <w:t xml:space="preserve"> equal respect and concern</w:t>
      </w:r>
      <w:r w:rsidR="00CF2FBD">
        <w:rPr>
          <w:rFonts w:ascii="Times New Roman" w:hAnsi="Times New Roman" w:cs="Times New Roman"/>
        </w:rPr>
        <w:t xml:space="preserve"> (see Rawls 1993; Maclure and Taylor 2011; Dworkin 2013; Laborde 2020).</w:t>
      </w:r>
      <w:r w:rsidR="00F628A1">
        <w:rPr>
          <w:rFonts w:ascii="Times New Roman" w:hAnsi="Times New Roman" w:cs="Times New Roman"/>
        </w:rPr>
        <w:t xml:space="preserve"> </w:t>
      </w:r>
      <w:r w:rsidR="00052955">
        <w:rPr>
          <w:rFonts w:ascii="Times New Roman" w:hAnsi="Times New Roman" w:cs="Times New Roman"/>
        </w:rPr>
        <w:t>W</w:t>
      </w:r>
      <w:r w:rsidR="00F628A1">
        <w:rPr>
          <w:rFonts w:ascii="Times New Roman" w:hAnsi="Times New Roman" w:cs="Times New Roman"/>
        </w:rPr>
        <w:t xml:space="preserve">e would </w:t>
      </w:r>
      <w:r w:rsidR="00052955">
        <w:rPr>
          <w:rFonts w:ascii="Times New Roman" w:hAnsi="Times New Roman" w:cs="Times New Roman"/>
        </w:rPr>
        <w:t xml:space="preserve">therefore </w:t>
      </w:r>
      <w:r w:rsidR="00F628A1">
        <w:rPr>
          <w:rFonts w:ascii="Times New Roman" w:hAnsi="Times New Roman" w:cs="Times New Roman"/>
        </w:rPr>
        <w:t xml:space="preserve">contend that </w:t>
      </w:r>
      <w:r w:rsidR="00DC74DC">
        <w:rPr>
          <w:rFonts w:ascii="Times New Roman" w:hAnsi="Times New Roman" w:cs="Times New Roman"/>
        </w:rPr>
        <w:t xml:space="preserve">the binary choices Fitzgerald proposes rest on an inaccurate empirical analysis, which fallaciously reduces </w:t>
      </w:r>
      <w:r w:rsidR="00F628A1">
        <w:rPr>
          <w:rFonts w:ascii="Times New Roman" w:hAnsi="Times New Roman" w:cs="Times New Roman"/>
        </w:rPr>
        <w:t>liberal modernity</w:t>
      </w:r>
      <w:r w:rsidR="001031D4">
        <w:rPr>
          <w:rFonts w:ascii="Times New Roman" w:hAnsi="Times New Roman" w:cs="Times New Roman"/>
        </w:rPr>
        <w:t xml:space="preserve">, the modern university, and the </w:t>
      </w:r>
      <w:r w:rsidR="00DC74DC">
        <w:rPr>
          <w:rFonts w:ascii="Times New Roman" w:hAnsi="Times New Roman" w:cs="Times New Roman"/>
        </w:rPr>
        <w:t xml:space="preserve">academic </w:t>
      </w:r>
      <w:r w:rsidR="001031D4">
        <w:rPr>
          <w:rFonts w:ascii="Times New Roman" w:hAnsi="Times New Roman" w:cs="Times New Roman"/>
        </w:rPr>
        <w:t xml:space="preserve">study of religion </w:t>
      </w:r>
      <w:r w:rsidR="00F628A1">
        <w:rPr>
          <w:rFonts w:ascii="Times New Roman" w:hAnsi="Times New Roman" w:cs="Times New Roman"/>
        </w:rPr>
        <w:t>to the worst excesses of neoliberal capitalism.</w:t>
      </w:r>
    </w:p>
    <w:p w14:paraId="3CD9FFF9" w14:textId="21D2B1AF" w:rsidR="00155AC3" w:rsidRDefault="00F628A1" w:rsidP="00155AC3">
      <w:pPr>
        <w:ind w:firstLine="720"/>
        <w:rPr>
          <w:rFonts w:ascii="Times New Roman" w:hAnsi="Times New Roman" w:cs="Times New Roman"/>
        </w:rPr>
      </w:pPr>
      <w:r>
        <w:rPr>
          <w:rFonts w:ascii="Times New Roman" w:hAnsi="Times New Roman" w:cs="Times New Roman"/>
        </w:rPr>
        <w:t>All of this said, Fitzgerald has ever</w:t>
      </w:r>
      <w:r w:rsidR="00EB7C98">
        <w:rPr>
          <w:rFonts w:ascii="Times New Roman" w:hAnsi="Times New Roman" w:cs="Times New Roman"/>
        </w:rPr>
        <w:t>y</w:t>
      </w:r>
      <w:r>
        <w:rPr>
          <w:rFonts w:ascii="Times New Roman" w:hAnsi="Times New Roman" w:cs="Times New Roman"/>
        </w:rPr>
        <w:t xml:space="preserve"> right to offer a normative critique of what he views as an undesirable state of affairs. </w:t>
      </w:r>
      <w:r w:rsidR="00155AC3">
        <w:rPr>
          <w:rFonts w:ascii="Times New Roman" w:hAnsi="Times New Roman" w:cs="Times New Roman"/>
        </w:rPr>
        <w:t xml:space="preserve">But we might ask: </w:t>
      </w:r>
      <w:r>
        <w:rPr>
          <w:rFonts w:ascii="Times New Roman" w:hAnsi="Times New Roman" w:cs="Times New Roman"/>
        </w:rPr>
        <w:t xml:space="preserve">what are the normative grounds of </w:t>
      </w:r>
      <w:r w:rsidR="00155AC3">
        <w:rPr>
          <w:rFonts w:ascii="Times New Roman" w:hAnsi="Times New Roman" w:cs="Times New Roman"/>
        </w:rPr>
        <w:t>his</w:t>
      </w:r>
      <w:r>
        <w:rPr>
          <w:rFonts w:ascii="Times New Roman" w:hAnsi="Times New Roman" w:cs="Times New Roman"/>
        </w:rPr>
        <w:t xml:space="preserve"> critique? </w:t>
      </w:r>
      <w:r w:rsidR="00155AC3">
        <w:rPr>
          <w:rFonts w:ascii="Times New Roman" w:hAnsi="Times New Roman" w:cs="Times New Roman"/>
        </w:rPr>
        <w:t xml:space="preserve">We think this is worth asking because </w:t>
      </w:r>
      <w:r w:rsidR="00A94B48">
        <w:rPr>
          <w:rFonts w:ascii="Times New Roman" w:hAnsi="Times New Roman" w:cs="Times New Roman"/>
        </w:rPr>
        <w:t xml:space="preserve">Fitzgerald seems to think of himself as holding values radically distinct from us, his colleagues. In fact, one gets the sense from his extended jeremiads against the hegemony of </w:t>
      </w:r>
      <w:r w:rsidR="00155AC3">
        <w:rPr>
          <w:rFonts w:ascii="Times New Roman" w:hAnsi="Times New Roman" w:cs="Times New Roman"/>
        </w:rPr>
        <w:t>neoliberal</w:t>
      </w:r>
      <w:r w:rsidR="00A94B48">
        <w:rPr>
          <w:rFonts w:ascii="Times New Roman" w:hAnsi="Times New Roman" w:cs="Times New Roman"/>
        </w:rPr>
        <w:t xml:space="preserve"> capitalism </w:t>
      </w:r>
      <w:r w:rsidR="00155AC3">
        <w:rPr>
          <w:rFonts w:ascii="Times New Roman" w:hAnsi="Times New Roman" w:cs="Times New Roman"/>
        </w:rPr>
        <w:t xml:space="preserve">in the modern university </w:t>
      </w:r>
      <w:r w:rsidR="00A94B48">
        <w:rPr>
          <w:rFonts w:ascii="Times New Roman" w:hAnsi="Times New Roman" w:cs="Times New Roman"/>
        </w:rPr>
        <w:t xml:space="preserve">that he </w:t>
      </w:r>
      <w:r w:rsidR="00F03C6B">
        <w:rPr>
          <w:rFonts w:ascii="Times New Roman" w:hAnsi="Times New Roman" w:cs="Times New Roman"/>
        </w:rPr>
        <w:t>assumes</w:t>
      </w:r>
      <w:r w:rsidR="00A94B48">
        <w:rPr>
          <w:rFonts w:ascii="Times New Roman" w:hAnsi="Times New Roman" w:cs="Times New Roman"/>
        </w:rPr>
        <w:t xml:space="preserve"> the vast majority of academics are </w:t>
      </w:r>
      <w:r w:rsidR="0094746B">
        <w:rPr>
          <w:rFonts w:ascii="Times New Roman" w:hAnsi="Times New Roman" w:cs="Times New Roman"/>
        </w:rPr>
        <w:t>unconscious</w:t>
      </w:r>
      <w:r w:rsidR="00A94B48">
        <w:rPr>
          <w:rFonts w:ascii="Times New Roman" w:hAnsi="Times New Roman" w:cs="Times New Roman"/>
        </w:rPr>
        <w:t xml:space="preserve"> disciples of Ayn Rand, Ludwig von Mises, and Milton Friedman. Yet, we would hypothesize that Fitzgerald’s values are</w:t>
      </w:r>
      <w:r w:rsidR="00444649">
        <w:rPr>
          <w:rFonts w:ascii="Times New Roman" w:hAnsi="Times New Roman" w:cs="Times New Roman"/>
        </w:rPr>
        <w:t xml:space="preserve"> probably</w:t>
      </w:r>
      <w:r w:rsidR="00A94B48">
        <w:rPr>
          <w:rFonts w:ascii="Times New Roman" w:hAnsi="Times New Roman" w:cs="Times New Roman"/>
        </w:rPr>
        <w:t xml:space="preserve"> not so different from </w:t>
      </w:r>
      <w:r w:rsidR="0094746B">
        <w:rPr>
          <w:rFonts w:ascii="Times New Roman" w:hAnsi="Times New Roman" w:cs="Times New Roman"/>
        </w:rPr>
        <w:t>ours</w:t>
      </w:r>
      <w:r w:rsidR="00A94B48">
        <w:rPr>
          <w:rFonts w:ascii="Times New Roman" w:hAnsi="Times New Roman" w:cs="Times New Roman"/>
        </w:rPr>
        <w:t xml:space="preserve">—and more importantly, </w:t>
      </w:r>
      <w:r w:rsidR="00A94B48" w:rsidRPr="00A22C98">
        <w:rPr>
          <w:rFonts w:ascii="Times New Roman" w:hAnsi="Times New Roman" w:cs="Times New Roman"/>
          <w:i/>
          <w:iCs/>
        </w:rPr>
        <w:t>that he knows this.</w:t>
      </w:r>
      <w:r w:rsidR="00A94B48">
        <w:rPr>
          <w:rFonts w:ascii="Times New Roman" w:hAnsi="Times New Roman" w:cs="Times New Roman"/>
        </w:rPr>
        <w:t xml:space="preserve"> </w:t>
      </w:r>
    </w:p>
    <w:p w14:paraId="5A9AD050" w14:textId="77777777" w:rsidR="00407775" w:rsidRDefault="00155AC3" w:rsidP="00407775">
      <w:pPr>
        <w:ind w:firstLine="720"/>
        <w:rPr>
          <w:rFonts w:ascii="Times New Roman" w:hAnsi="Times New Roman" w:cs="Times New Roman"/>
        </w:rPr>
      </w:pPr>
      <w:r>
        <w:rPr>
          <w:rFonts w:ascii="Times New Roman" w:hAnsi="Times New Roman" w:cs="Times New Roman"/>
        </w:rPr>
        <w:lastRenderedPageBreak/>
        <w:t xml:space="preserve">What makes us think this? Because </w:t>
      </w:r>
      <w:r w:rsidR="00A94B48">
        <w:rPr>
          <w:rFonts w:ascii="Times New Roman" w:hAnsi="Times New Roman" w:cs="Times New Roman"/>
        </w:rPr>
        <w:t xml:space="preserve">the </w:t>
      </w:r>
      <w:r>
        <w:rPr>
          <w:rFonts w:ascii="Times New Roman" w:hAnsi="Times New Roman" w:cs="Times New Roman"/>
        </w:rPr>
        <w:t>persuasiveness of</w:t>
      </w:r>
      <w:r w:rsidR="00A94B48">
        <w:rPr>
          <w:rFonts w:ascii="Times New Roman" w:hAnsi="Times New Roman" w:cs="Times New Roman"/>
        </w:rPr>
        <w:t xml:space="preserve"> Fitzgerald’s </w:t>
      </w:r>
      <w:r>
        <w:rPr>
          <w:rFonts w:ascii="Times New Roman" w:hAnsi="Times New Roman" w:cs="Times New Roman"/>
        </w:rPr>
        <w:t xml:space="preserve">critique depends considerably upon </w:t>
      </w:r>
      <w:r w:rsidR="000C0CD4">
        <w:rPr>
          <w:rFonts w:ascii="Times New Roman" w:hAnsi="Times New Roman" w:cs="Times New Roman"/>
        </w:rPr>
        <w:t>his</w:t>
      </w:r>
      <w:r>
        <w:rPr>
          <w:rFonts w:ascii="Times New Roman" w:hAnsi="Times New Roman" w:cs="Times New Roman"/>
        </w:rPr>
        <w:t xml:space="preserve"> successfully appealing to, and </w:t>
      </w:r>
      <w:r w:rsidR="000C0CD4">
        <w:rPr>
          <w:rFonts w:ascii="Times New Roman" w:hAnsi="Times New Roman" w:cs="Times New Roman"/>
        </w:rPr>
        <w:t xml:space="preserve">thus </w:t>
      </w:r>
      <w:r>
        <w:rPr>
          <w:rFonts w:ascii="Times New Roman" w:hAnsi="Times New Roman" w:cs="Times New Roman"/>
        </w:rPr>
        <w:t xml:space="preserve">activating, our </w:t>
      </w:r>
      <w:r w:rsidR="00A94B48">
        <w:rPr>
          <w:rFonts w:ascii="Times New Roman" w:hAnsi="Times New Roman" w:cs="Times New Roman"/>
        </w:rPr>
        <w:t xml:space="preserve">shared </w:t>
      </w:r>
      <w:r w:rsidR="0094746B">
        <w:rPr>
          <w:rFonts w:ascii="Times New Roman" w:hAnsi="Times New Roman" w:cs="Times New Roman"/>
        </w:rPr>
        <w:t>(</w:t>
      </w:r>
      <w:r w:rsidR="00A94B48">
        <w:rPr>
          <w:rFonts w:ascii="Times New Roman" w:hAnsi="Times New Roman" w:cs="Times New Roman"/>
        </w:rPr>
        <w:t>liberal democratic</w:t>
      </w:r>
      <w:r w:rsidR="0094746B">
        <w:rPr>
          <w:rFonts w:ascii="Times New Roman" w:hAnsi="Times New Roman" w:cs="Times New Roman"/>
        </w:rPr>
        <w:t>)</w:t>
      </w:r>
      <w:r w:rsidR="00A94B48">
        <w:rPr>
          <w:rFonts w:ascii="Times New Roman" w:hAnsi="Times New Roman" w:cs="Times New Roman"/>
        </w:rPr>
        <w:t xml:space="preserve"> values.</w:t>
      </w:r>
      <w:r>
        <w:rPr>
          <w:rFonts w:ascii="Times New Roman" w:hAnsi="Times New Roman" w:cs="Times New Roman"/>
        </w:rPr>
        <w:t xml:space="preserve"> </w:t>
      </w:r>
      <w:r w:rsidR="00A94B48">
        <w:rPr>
          <w:rFonts w:ascii="Times New Roman" w:hAnsi="Times New Roman" w:cs="Times New Roman"/>
        </w:rPr>
        <w:t xml:space="preserve">That is, </w:t>
      </w:r>
      <w:r>
        <w:rPr>
          <w:rFonts w:ascii="Times New Roman" w:hAnsi="Times New Roman" w:cs="Times New Roman"/>
        </w:rPr>
        <w:t>were we not to share his values, we would find little reason to heed his moral appeals.</w:t>
      </w:r>
      <w:r w:rsidR="000C0CD4">
        <w:rPr>
          <w:rFonts w:ascii="Times New Roman" w:hAnsi="Times New Roman" w:cs="Times New Roman"/>
        </w:rPr>
        <w:t xml:space="preserve"> In turn</w:t>
      </w:r>
      <w:r>
        <w:rPr>
          <w:rFonts w:ascii="Times New Roman" w:hAnsi="Times New Roman" w:cs="Times New Roman"/>
        </w:rPr>
        <w:t xml:space="preserve">, </w:t>
      </w:r>
      <w:r w:rsidR="00A94B48">
        <w:rPr>
          <w:rFonts w:ascii="Times New Roman" w:hAnsi="Times New Roman" w:cs="Times New Roman"/>
        </w:rPr>
        <w:t xml:space="preserve">Fitzgerald knows </w:t>
      </w:r>
      <w:r>
        <w:rPr>
          <w:rFonts w:ascii="Times New Roman" w:hAnsi="Times New Roman" w:cs="Times New Roman"/>
        </w:rPr>
        <w:t xml:space="preserve">perfectly well </w:t>
      </w:r>
      <w:r w:rsidR="00A94B48">
        <w:rPr>
          <w:rFonts w:ascii="Times New Roman" w:hAnsi="Times New Roman" w:cs="Times New Roman"/>
        </w:rPr>
        <w:t>that in framing</w:t>
      </w:r>
      <w:r>
        <w:rPr>
          <w:rFonts w:ascii="Times New Roman" w:hAnsi="Times New Roman" w:cs="Times New Roman"/>
        </w:rPr>
        <w:t xml:space="preserve"> the</w:t>
      </w:r>
      <w:r w:rsidR="00A94B48">
        <w:rPr>
          <w:rFonts w:ascii="Times New Roman" w:hAnsi="Times New Roman" w:cs="Times New Roman"/>
        </w:rPr>
        <w:t xml:space="preserve"> continued </w:t>
      </w:r>
      <w:r w:rsidR="00730EC7">
        <w:rPr>
          <w:rFonts w:ascii="Times New Roman" w:hAnsi="Times New Roman" w:cs="Times New Roman"/>
        </w:rPr>
        <w:t>scholarly</w:t>
      </w:r>
      <w:r w:rsidR="00A94B48">
        <w:rPr>
          <w:rFonts w:ascii="Times New Roman" w:hAnsi="Times New Roman" w:cs="Times New Roman"/>
        </w:rPr>
        <w:t xml:space="preserve"> use of the category </w:t>
      </w:r>
      <w:r w:rsidR="00A94B48">
        <w:rPr>
          <w:rFonts w:ascii="Times New Roman" w:hAnsi="Times New Roman" w:cs="Times New Roman"/>
          <w:i/>
          <w:iCs/>
        </w:rPr>
        <w:t>religion</w:t>
      </w:r>
      <w:r w:rsidR="00A94B48">
        <w:rPr>
          <w:rFonts w:ascii="Times New Roman" w:hAnsi="Times New Roman" w:cs="Times New Roman"/>
        </w:rPr>
        <w:t xml:space="preserve"> as </w:t>
      </w:r>
      <w:r>
        <w:rPr>
          <w:rFonts w:ascii="Times New Roman" w:hAnsi="Times New Roman" w:cs="Times New Roman"/>
        </w:rPr>
        <w:t xml:space="preserve">being wilfully </w:t>
      </w:r>
      <w:r w:rsidR="00A94B48">
        <w:rPr>
          <w:rFonts w:ascii="Times New Roman" w:hAnsi="Times New Roman" w:cs="Times New Roman"/>
        </w:rPr>
        <w:t xml:space="preserve">complicit </w:t>
      </w:r>
      <w:r w:rsidR="000C0CD4">
        <w:rPr>
          <w:rFonts w:ascii="Times New Roman" w:hAnsi="Times New Roman" w:cs="Times New Roman"/>
        </w:rPr>
        <w:t xml:space="preserve">in reproducing “a morally bankrupt system” (15), “global armed robbery” (15), and “the colonial or neo-colonial apparatus” (22), </w:t>
      </w:r>
      <w:r w:rsidR="00A94B48">
        <w:rPr>
          <w:rFonts w:ascii="Times New Roman" w:hAnsi="Times New Roman" w:cs="Times New Roman"/>
        </w:rPr>
        <w:t xml:space="preserve">he is appealing to the </w:t>
      </w:r>
      <w:r w:rsidR="0094746B">
        <w:rPr>
          <w:rFonts w:ascii="Times New Roman" w:hAnsi="Times New Roman" w:cs="Times New Roman"/>
        </w:rPr>
        <w:t xml:space="preserve">liberal democratic </w:t>
      </w:r>
      <w:r w:rsidR="000C0CD4">
        <w:rPr>
          <w:rFonts w:ascii="Times New Roman" w:hAnsi="Times New Roman" w:cs="Times New Roman"/>
        </w:rPr>
        <w:t>values</w:t>
      </w:r>
      <w:r w:rsidR="00A94B48">
        <w:rPr>
          <w:rFonts w:ascii="Times New Roman" w:hAnsi="Times New Roman" w:cs="Times New Roman"/>
        </w:rPr>
        <w:t xml:space="preserve"> the </w:t>
      </w:r>
      <w:r>
        <w:rPr>
          <w:rFonts w:ascii="Times New Roman" w:hAnsi="Times New Roman" w:cs="Times New Roman"/>
        </w:rPr>
        <w:t xml:space="preserve">vast </w:t>
      </w:r>
      <w:r w:rsidR="00A94B48">
        <w:rPr>
          <w:rFonts w:ascii="Times New Roman" w:hAnsi="Times New Roman" w:cs="Times New Roman"/>
        </w:rPr>
        <w:t xml:space="preserve">majority of us share. </w:t>
      </w:r>
      <w:r w:rsidR="00730EC7">
        <w:rPr>
          <w:rFonts w:ascii="Times New Roman" w:hAnsi="Times New Roman" w:cs="Times New Roman"/>
        </w:rPr>
        <w:t xml:space="preserve">It follows, then, that although Fitzgerald </w:t>
      </w:r>
      <w:r w:rsidR="00ED118E">
        <w:rPr>
          <w:rFonts w:ascii="Times New Roman" w:hAnsi="Times New Roman" w:cs="Times New Roman"/>
        </w:rPr>
        <w:t xml:space="preserve">may </w:t>
      </w:r>
      <w:r w:rsidR="00730EC7">
        <w:rPr>
          <w:rFonts w:ascii="Times New Roman" w:hAnsi="Times New Roman" w:cs="Times New Roman"/>
        </w:rPr>
        <w:t xml:space="preserve">repeatedly express scorn for liberal modernity, </w:t>
      </w:r>
      <w:r w:rsidR="00ED118E">
        <w:rPr>
          <w:rFonts w:ascii="Times New Roman" w:hAnsi="Times New Roman" w:cs="Times New Roman"/>
        </w:rPr>
        <w:t xml:space="preserve">whether he realizes it or not, </w:t>
      </w:r>
      <w:r w:rsidR="00730EC7">
        <w:rPr>
          <w:rFonts w:ascii="Times New Roman" w:hAnsi="Times New Roman" w:cs="Times New Roman"/>
        </w:rPr>
        <w:t xml:space="preserve">he owes his own normative values to it. </w:t>
      </w:r>
    </w:p>
    <w:p w14:paraId="538170D4" w14:textId="69513230" w:rsidR="00730EC7" w:rsidRDefault="00730EC7" w:rsidP="00407775">
      <w:pPr>
        <w:ind w:firstLine="720"/>
        <w:rPr>
          <w:rFonts w:ascii="Times New Roman" w:hAnsi="Times New Roman" w:cs="Times New Roman"/>
        </w:rPr>
      </w:pPr>
      <w:r>
        <w:rPr>
          <w:rFonts w:ascii="Times New Roman" w:hAnsi="Times New Roman" w:cs="Times New Roman"/>
        </w:rPr>
        <w:t xml:space="preserve">We </w:t>
      </w:r>
      <w:r w:rsidR="00407775">
        <w:rPr>
          <w:rFonts w:ascii="Times New Roman" w:hAnsi="Times New Roman" w:cs="Times New Roman"/>
        </w:rPr>
        <w:t xml:space="preserve">actually </w:t>
      </w:r>
      <w:r>
        <w:rPr>
          <w:rFonts w:ascii="Times New Roman" w:hAnsi="Times New Roman" w:cs="Times New Roman"/>
        </w:rPr>
        <w:t xml:space="preserve">noted this in our </w:t>
      </w:r>
      <w:r>
        <w:rPr>
          <w:rFonts w:ascii="Times New Roman" w:hAnsi="Times New Roman" w:cs="Times New Roman"/>
          <w:i/>
          <w:iCs/>
        </w:rPr>
        <w:t>JAAR</w:t>
      </w:r>
      <w:r>
        <w:rPr>
          <w:rFonts w:ascii="Times New Roman" w:hAnsi="Times New Roman" w:cs="Times New Roman"/>
        </w:rPr>
        <w:t xml:space="preserve"> essay, where we remarked that reading Fitzgerald reminded us of Nancy Fraser’s (1981) famous critique of Foucault. There we included a brief excerpt from Fraser’s essay, but given that Fitzgerald seems to have missed this, we will quote her in full: </w:t>
      </w:r>
    </w:p>
    <w:p w14:paraId="244BA354" w14:textId="48DE2B27" w:rsidR="00730EC7" w:rsidRPr="008C2740" w:rsidRDefault="008C2740" w:rsidP="008C2740">
      <w:pPr>
        <w:pStyle w:val="NormalWeb"/>
        <w:ind w:left="720"/>
        <w:rPr>
          <w:color w:val="000000" w:themeColor="text1"/>
        </w:rPr>
      </w:pPr>
      <w:r w:rsidRPr="008C2740">
        <w:rPr>
          <w:color w:val="000000" w:themeColor="text1"/>
        </w:rPr>
        <w:t>The point is not simply that Foucault contradicts himself. Rather it is that he does so in part because he misunderstands, at least when it comes to his own situation, the way that norms function in social description. He assumes that he can purge all traces of liberalism from his account of modern power simply by forswearing explicit reference to the top-of-the-iceberg notions of legitimacy and illegitimacy. He assumes, in other words, that these norms can be neatly isolated and excised from the larger cultural and linguistic matrix in which they are situated. He fails to appreciate the degree to which the normative is embedded in and infused throughout the whole of language at every level, and the degree to which, despite himself, his own critique has to make use of modes of description, interpretation, and judgment formed within the modern Western normative tradition</w:t>
      </w:r>
      <w:r w:rsidR="00730EC7" w:rsidRPr="008C2740">
        <w:rPr>
          <w:color w:val="000000" w:themeColor="text1"/>
        </w:rPr>
        <w:t xml:space="preserve">. (Fraser 1981, 284). </w:t>
      </w:r>
    </w:p>
    <w:p w14:paraId="628C3A0A" w14:textId="5E10D5C5" w:rsidR="003A3601" w:rsidRDefault="008C2740" w:rsidP="00730EC7">
      <w:pPr>
        <w:rPr>
          <w:rFonts w:ascii="Times New Roman" w:hAnsi="Times New Roman" w:cs="Times New Roman"/>
        </w:rPr>
      </w:pPr>
      <w:r>
        <w:rPr>
          <w:rFonts w:ascii="Times New Roman" w:hAnsi="Times New Roman" w:cs="Times New Roman"/>
        </w:rPr>
        <w:t xml:space="preserve">Needless to say, we believe one could swap the name “Foucault” for “Fitzgerald,” and </w:t>
      </w:r>
      <w:r w:rsidR="00EA74EF">
        <w:rPr>
          <w:rFonts w:ascii="Times New Roman" w:hAnsi="Times New Roman" w:cs="Times New Roman"/>
        </w:rPr>
        <w:t>Fraser’s</w:t>
      </w:r>
      <w:r>
        <w:rPr>
          <w:rFonts w:ascii="Times New Roman" w:hAnsi="Times New Roman" w:cs="Times New Roman"/>
        </w:rPr>
        <w:t xml:space="preserve"> critique would be no less applicable or forceful. </w:t>
      </w:r>
      <w:r w:rsidR="00052955">
        <w:rPr>
          <w:rFonts w:ascii="Times New Roman" w:hAnsi="Times New Roman" w:cs="Times New Roman"/>
        </w:rPr>
        <w:t xml:space="preserve">For, </w:t>
      </w:r>
      <w:r w:rsidR="00681248">
        <w:rPr>
          <w:rFonts w:ascii="Times New Roman" w:hAnsi="Times New Roman" w:cs="Times New Roman"/>
        </w:rPr>
        <w:t xml:space="preserve">in much the same way as Foucault, Fitzgerald’s </w:t>
      </w:r>
      <w:r w:rsidR="00EA74EF">
        <w:rPr>
          <w:rFonts w:ascii="Times New Roman" w:hAnsi="Times New Roman" w:cs="Times New Roman"/>
        </w:rPr>
        <w:t>moral reproval</w:t>
      </w:r>
      <w:r w:rsidR="00681248">
        <w:rPr>
          <w:rFonts w:ascii="Times New Roman" w:hAnsi="Times New Roman" w:cs="Times New Roman"/>
        </w:rPr>
        <w:t xml:space="preserve"> of liberal modernity simultaneously disavows and depends upon what Fraser calls the modern Western normative tradition.</w:t>
      </w:r>
      <w:r w:rsidR="00EA74EF">
        <w:rPr>
          <w:rFonts w:ascii="Times New Roman" w:hAnsi="Times New Roman" w:cs="Times New Roman"/>
        </w:rPr>
        <w:t xml:space="preserve"> In our view, then, </w:t>
      </w:r>
      <w:r w:rsidR="00DA1588">
        <w:rPr>
          <w:rFonts w:ascii="Times New Roman" w:hAnsi="Times New Roman" w:cs="Times New Roman"/>
        </w:rPr>
        <w:t>Fitzgerald’s desperate ambition to purify his language is beset by normative confusions.</w:t>
      </w:r>
      <w:r w:rsidR="00DA1588">
        <w:rPr>
          <w:rStyle w:val="FootnoteReference"/>
          <w:rFonts w:ascii="Times New Roman" w:hAnsi="Times New Roman" w:cs="Times New Roman"/>
        </w:rPr>
        <w:footnoteReference w:id="13"/>
      </w:r>
      <w:r w:rsidR="00DA1588">
        <w:rPr>
          <w:rFonts w:ascii="Times New Roman" w:hAnsi="Times New Roman" w:cs="Times New Roman"/>
        </w:rPr>
        <w:t xml:space="preserve"> We analogized this</w:t>
      </w:r>
      <w:r w:rsidR="00A444EE">
        <w:rPr>
          <w:rFonts w:ascii="Times New Roman" w:hAnsi="Times New Roman" w:cs="Times New Roman"/>
        </w:rPr>
        <w:t xml:space="preserve"> situation </w:t>
      </w:r>
      <w:r w:rsidR="00DA1588">
        <w:rPr>
          <w:rFonts w:ascii="Times New Roman" w:hAnsi="Times New Roman" w:cs="Times New Roman"/>
        </w:rPr>
        <w:t xml:space="preserve">in our </w:t>
      </w:r>
      <w:r w:rsidR="00DA1588">
        <w:rPr>
          <w:rFonts w:ascii="Times New Roman" w:hAnsi="Times New Roman" w:cs="Times New Roman"/>
          <w:i/>
          <w:iCs/>
        </w:rPr>
        <w:t>JAAR</w:t>
      </w:r>
      <w:r w:rsidR="00DA1588">
        <w:rPr>
          <w:rFonts w:ascii="Times New Roman" w:hAnsi="Times New Roman" w:cs="Times New Roman"/>
        </w:rPr>
        <w:t xml:space="preserve"> piece to trying to </w:t>
      </w:r>
      <w:r w:rsidR="00A444EE">
        <w:rPr>
          <w:rFonts w:ascii="Times New Roman" w:hAnsi="Times New Roman" w:cs="Times New Roman"/>
        </w:rPr>
        <w:t>clean</w:t>
      </w:r>
      <w:r w:rsidR="00DA1588">
        <w:rPr>
          <w:rFonts w:ascii="Times New Roman" w:hAnsi="Times New Roman" w:cs="Times New Roman"/>
        </w:rPr>
        <w:t xml:space="preserve"> the floor with a dirty mop, but perhaps a better metaphor is to think of Fitzgerald as a fish who hates water.</w:t>
      </w:r>
      <w:r w:rsidR="00073902">
        <w:rPr>
          <w:rFonts w:ascii="Times New Roman" w:hAnsi="Times New Roman" w:cs="Times New Roman"/>
        </w:rPr>
        <w:t xml:space="preserve"> </w:t>
      </w:r>
    </w:p>
    <w:p w14:paraId="6D3196E1" w14:textId="3C41031E" w:rsidR="005E74FF" w:rsidRDefault="008B022D" w:rsidP="00D75DD7">
      <w:pPr>
        <w:ind w:firstLine="720"/>
        <w:rPr>
          <w:rFonts w:ascii="Times New Roman" w:hAnsi="Times New Roman" w:cs="Times New Roman"/>
        </w:rPr>
      </w:pPr>
      <w:r>
        <w:rPr>
          <w:rFonts w:ascii="Times New Roman" w:hAnsi="Times New Roman" w:cs="Times New Roman"/>
        </w:rPr>
        <w:t>To sum up: in</w:t>
      </w:r>
      <w:r w:rsidR="002A5816">
        <w:rPr>
          <w:rFonts w:ascii="Times New Roman" w:hAnsi="Times New Roman" w:cs="Times New Roman"/>
        </w:rPr>
        <w:t xml:space="preserve"> the section on crypto-normativity in our </w:t>
      </w:r>
      <w:r w:rsidR="002A5816">
        <w:rPr>
          <w:rFonts w:ascii="Times New Roman" w:hAnsi="Times New Roman" w:cs="Times New Roman"/>
          <w:i/>
          <w:iCs/>
        </w:rPr>
        <w:t>JAAR</w:t>
      </w:r>
      <w:r w:rsidR="002A5816">
        <w:rPr>
          <w:rFonts w:ascii="Times New Roman" w:hAnsi="Times New Roman" w:cs="Times New Roman"/>
        </w:rPr>
        <w:t xml:space="preserve"> essay, our aims were </w:t>
      </w:r>
      <w:r w:rsidR="001822B1">
        <w:rPr>
          <w:rFonts w:ascii="Times New Roman" w:hAnsi="Times New Roman" w:cs="Times New Roman"/>
        </w:rPr>
        <w:t xml:space="preserve">basically </w:t>
      </w:r>
      <w:r w:rsidR="002A5816">
        <w:rPr>
          <w:rFonts w:ascii="Times New Roman" w:hAnsi="Times New Roman" w:cs="Times New Roman"/>
        </w:rPr>
        <w:t>twofold: first, to highlight the profoundly, if also masked, normative character of CR scholarship, and second, to shed light on the rhetorical strategies and moral tactics that this group of scholars regularly mobilize</w:t>
      </w:r>
      <w:r w:rsidR="006B622F">
        <w:rPr>
          <w:rFonts w:ascii="Times New Roman" w:hAnsi="Times New Roman" w:cs="Times New Roman"/>
        </w:rPr>
        <w:t xml:space="preserve"> in order to set the terms of the debate</w:t>
      </w:r>
      <w:r w:rsidR="002A5816">
        <w:rPr>
          <w:rFonts w:ascii="Times New Roman" w:hAnsi="Times New Roman" w:cs="Times New Roman"/>
        </w:rPr>
        <w:t>.</w:t>
      </w:r>
      <w:r w:rsidR="00D75DD7">
        <w:rPr>
          <w:rFonts w:ascii="Times New Roman" w:hAnsi="Times New Roman" w:cs="Times New Roman"/>
        </w:rPr>
        <w:t xml:space="preserve"> We</w:t>
      </w:r>
      <w:r>
        <w:rPr>
          <w:rFonts w:ascii="Times New Roman" w:hAnsi="Times New Roman" w:cs="Times New Roman"/>
        </w:rPr>
        <w:t xml:space="preserve"> noted that we have no problem with normativity in scholarship, so long as “scholars be willing to subject their normative claims to public scrutiny and questioning” (</w:t>
      </w:r>
      <w:r w:rsidR="00D75DD7">
        <w:rPr>
          <w:rFonts w:ascii="Times New Roman" w:hAnsi="Times New Roman" w:cs="Times New Roman"/>
        </w:rPr>
        <w:t xml:space="preserve">Watts and Mosurinjohn 2023, </w:t>
      </w:r>
      <w:r>
        <w:rPr>
          <w:rFonts w:ascii="Times New Roman" w:hAnsi="Times New Roman" w:cs="Times New Roman"/>
        </w:rPr>
        <w:t xml:space="preserve">326). Thus, what most </w:t>
      </w:r>
      <w:r w:rsidR="00D75DD7">
        <w:rPr>
          <w:rFonts w:ascii="Times New Roman" w:hAnsi="Times New Roman" w:cs="Times New Roman"/>
        </w:rPr>
        <w:t>troubles</w:t>
      </w:r>
      <w:r>
        <w:rPr>
          <w:rFonts w:ascii="Times New Roman" w:hAnsi="Times New Roman" w:cs="Times New Roman"/>
        </w:rPr>
        <w:t xml:space="preserve"> us about CR scholarship, like that of Fitzgerald’s, is less </w:t>
      </w:r>
      <w:r>
        <w:rPr>
          <w:rFonts w:ascii="Times New Roman" w:hAnsi="Times New Roman" w:cs="Times New Roman"/>
          <w:i/>
          <w:iCs/>
        </w:rPr>
        <w:t xml:space="preserve">that </w:t>
      </w:r>
      <w:r>
        <w:rPr>
          <w:rFonts w:ascii="Times New Roman" w:hAnsi="Times New Roman" w:cs="Times New Roman"/>
        </w:rPr>
        <w:t>it is normative</w:t>
      </w:r>
      <w:r w:rsidR="004511C0">
        <w:rPr>
          <w:rFonts w:ascii="Times New Roman" w:hAnsi="Times New Roman" w:cs="Times New Roman"/>
        </w:rPr>
        <w:t>,</w:t>
      </w:r>
      <w:r>
        <w:rPr>
          <w:rFonts w:ascii="Times New Roman" w:hAnsi="Times New Roman" w:cs="Times New Roman"/>
        </w:rPr>
        <w:t xml:space="preserve"> than </w:t>
      </w:r>
      <w:r w:rsidRPr="004511C0">
        <w:rPr>
          <w:rFonts w:ascii="Times New Roman" w:hAnsi="Times New Roman" w:cs="Times New Roman"/>
          <w:i/>
          <w:iCs/>
        </w:rPr>
        <w:t>the</w:t>
      </w:r>
      <w:r>
        <w:rPr>
          <w:rFonts w:ascii="Times New Roman" w:hAnsi="Times New Roman" w:cs="Times New Roman"/>
        </w:rPr>
        <w:t xml:space="preserve"> </w:t>
      </w:r>
      <w:r>
        <w:rPr>
          <w:rFonts w:ascii="Times New Roman" w:hAnsi="Times New Roman" w:cs="Times New Roman"/>
          <w:i/>
          <w:iCs/>
        </w:rPr>
        <w:t>particular ways</w:t>
      </w:r>
      <w:r>
        <w:rPr>
          <w:rFonts w:ascii="Times New Roman" w:hAnsi="Times New Roman" w:cs="Times New Roman"/>
        </w:rPr>
        <w:t xml:space="preserve"> it is normative. </w:t>
      </w:r>
      <w:r w:rsidR="00D75DD7">
        <w:rPr>
          <w:rFonts w:ascii="Times New Roman" w:hAnsi="Times New Roman" w:cs="Times New Roman"/>
        </w:rPr>
        <w:t xml:space="preserve">In other words, </w:t>
      </w:r>
      <w:r w:rsidR="00B71705">
        <w:rPr>
          <w:rFonts w:ascii="Times New Roman" w:hAnsi="Times New Roman" w:cs="Times New Roman"/>
        </w:rPr>
        <w:t>what we take strong issue with</w:t>
      </w:r>
      <w:r>
        <w:rPr>
          <w:rFonts w:ascii="Times New Roman" w:hAnsi="Times New Roman" w:cs="Times New Roman"/>
        </w:rPr>
        <w:t xml:space="preserve"> is not</w:t>
      </w:r>
      <w:r w:rsidR="00B71705">
        <w:rPr>
          <w:rFonts w:ascii="Times New Roman" w:hAnsi="Times New Roman" w:cs="Times New Roman"/>
        </w:rPr>
        <w:t xml:space="preserve">, contrary to </w:t>
      </w:r>
      <w:r>
        <w:rPr>
          <w:rFonts w:ascii="Times New Roman" w:hAnsi="Times New Roman" w:cs="Times New Roman"/>
        </w:rPr>
        <w:t>his claims</w:t>
      </w:r>
      <w:r w:rsidR="00B71705">
        <w:rPr>
          <w:rFonts w:ascii="Times New Roman" w:hAnsi="Times New Roman" w:cs="Times New Roman"/>
        </w:rPr>
        <w:t xml:space="preserve">, </w:t>
      </w:r>
      <w:r w:rsidR="00D75DD7">
        <w:rPr>
          <w:rFonts w:ascii="Times New Roman" w:hAnsi="Times New Roman" w:cs="Times New Roman"/>
        </w:rPr>
        <w:t>Fitzgerald’s</w:t>
      </w:r>
      <w:r w:rsidR="00B71705">
        <w:rPr>
          <w:rFonts w:ascii="Times New Roman" w:hAnsi="Times New Roman" w:cs="Times New Roman"/>
        </w:rPr>
        <w:t xml:space="preserve"> moral disapproval of neoliberal capitalism (which we share), nor his concern that</w:t>
      </w:r>
      <w:r>
        <w:rPr>
          <w:rFonts w:ascii="Times New Roman" w:hAnsi="Times New Roman" w:cs="Times New Roman"/>
        </w:rPr>
        <w:t xml:space="preserve"> scholars </w:t>
      </w:r>
      <w:r w:rsidR="00871437">
        <w:rPr>
          <w:rFonts w:ascii="Times New Roman" w:hAnsi="Times New Roman" w:cs="Times New Roman"/>
        </w:rPr>
        <w:t>should</w:t>
      </w:r>
      <w:r>
        <w:rPr>
          <w:rFonts w:ascii="Times New Roman" w:hAnsi="Times New Roman" w:cs="Times New Roman"/>
        </w:rPr>
        <w:t xml:space="preserve"> </w:t>
      </w:r>
      <w:r w:rsidR="00871437">
        <w:rPr>
          <w:rFonts w:ascii="Times New Roman" w:hAnsi="Times New Roman" w:cs="Times New Roman"/>
        </w:rPr>
        <w:t>operate with reflexive</w:t>
      </w:r>
      <w:r>
        <w:rPr>
          <w:rFonts w:ascii="Times New Roman" w:hAnsi="Times New Roman" w:cs="Times New Roman"/>
        </w:rPr>
        <w:t xml:space="preserve"> aware</w:t>
      </w:r>
      <w:r w:rsidR="00871437">
        <w:rPr>
          <w:rFonts w:ascii="Times New Roman" w:hAnsi="Times New Roman" w:cs="Times New Roman"/>
        </w:rPr>
        <w:t>ness</w:t>
      </w:r>
      <w:r>
        <w:rPr>
          <w:rFonts w:ascii="Times New Roman" w:hAnsi="Times New Roman" w:cs="Times New Roman"/>
        </w:rPr>
        <w:t xml:space="preserve"> that </w:t>
      </w:r>
      <w:r w:rsidR="00B71705">
        <w:rPr>
          <w:rFonts w:ascii="Times New Roman" w:hAnsi="Times New Roman" w:cs="Times New Roman"/>
        </w:rPr>
        <w:t xml:space="preserve">terms such as </w:t>
      </w:r>
      <w:r w:rsidR="00B71705">
        <w:rPr>
          <w:rFonts w:ascii="Times New Roman" w:hAnsi="Times New Roman" w:cs="Times New Roman"/>
          <w:i/>
          <w:iCs/>
        </w:rPr>
        <w:t>religion</w:t>
      </w:r>
      <w:r w:rsidR="00B71705">
        <w:rPr>
          <w:rFonts w:ascii="Times New Roman" w:hAnsi="Times New Roman" w:cs="Times New Roman"/>
        </w:rPr>
        <w:t xml:space="preserve">, </w:t>
      </w:r>
      <w:r w:rsidR="00B71705">
        <w:rPr>
          <w:rFonts w:ascii="Times New Roman" w:hAnsi="Times New Roman" w:cs="Times New Roman"/>
          <w:i/>
          <w:iCs/>
        </w:rPr>
        <w:t>secular</w:t>
      </w:r>
      <w:r w:rsidR="00B71705">
        <w:rPr>
          <w:rFonts w:ascii="Times New Roman" w:hAnsi="Times New Roman" w:cs="Times New Roman"/>
        </w:rPr>
        <w:t xml:space="preserve">, </w:t>
      </w:r>
      <w:r w:rsidR="00D75DD7" w:rsidRPr="00D75DD7">
        <w:rPr>
          <w:rFonts w:ascii="Times New Roman" w:hAnsi="Times New Roman" w:cs="Times New Roman"/>
          <w:i/>
          <w:iCs/>
        </w:rPr>
        <w:t>politics</w:t>
      </w:r>
      <w:r w:rsidR="00D75DD7">
        <w:rPr>
          <w:rFonts w:ascii="Times New Roman" w:hAnsi="Times New Roman" w:cs="Times New Roman"/>
        </w:rPr>
        <w:t xml:space="preserve"> </w:t>
      </w:r>
      <w:r w:rsidR="00B71705" w:rsidRPr="00D75DD7">
        <w:rPr>
          <w:rFonts w:ascii="Times New Roman" w:hAnsi="Times New Roman" w:cs="Times New Roman"/>
        </w:rPr>
        <w:t>and</w:t>
      </w:r>
      <w:r w:rsidR="00B71705">
        <w:rPr>
          <w:rFonts w:ascii="Times New Roman" w:hAnsi="Times New Roman" w:cs="Times New Roman"/>
        </w:rPr>
        <w:t xml:space="preserve"> so on have historically been used to legitimate injustice (which are also share), but rather </w:t>
      </w:r>
      <w:r>
        <w:rPr>
          <w:rFonts w:ascii="Times New Roman" w:hAnsi="Times New Roman" w:cs="Times New Roman"/>
        </w:rPr>
        <w:t>the</w:t>
      </w:r>
      <w:r w:rsidR="00B71705">
        <w:rPr>
          <w:rFonts w:ascii="Times New Roman" w:hAnsi="Times New Roman" w:cs="Times New Roman"/>
        </w:rPr>
        <w:t xml:space="preserve"> </w:t>
      </w:r>
      <w:r>
        <w:rPr>
          <w:rFonts w:ascii="Times New Roman" w:hAnsi="Times New Roman" w:cs="Times New Roman"/>
        </w:rPr>
        <w:t>moral</w:t>
      </w:r>
      <w:r w:rsidR="00B71705">
        <w:rPr>
          <w:rFonts w:ascii="Times New Roman" w:hAnsi="Times New Roman" w:cs="Times New Roman"/>
        </w:rPr>
        <w:t xml:space="preserve"> presumption</w:t>
      </w:r>
      <w:r>
        <w:rPr>
          <w:rFonts w:ascii="Times New Roman" w:hAnsi="Times New Roman" w:cs="Times New Roman"/>
        </w:rPr>
        <w:t xml:space="preserve"> </w:t>
      </w:r>
      <w:r>
        <w:rPr>
          <w:rFonts w:ascii="Times New Roman" w:hAnsi="Times New Roman" w:cs="Times New Roman"/>
        </w:rPr>
        <w:lastRenderedPageBreak/>
        <w:t>implicit in his analyses</w:t>
      </w:r>
      <w:r w:rsidR="00B71705">
        <w:rPr>
          <w:rFonts w:ascii="Times New Roman" w:hAnsi="Times New Roman" w:cs="Times New Roman"/>
        </w:rPr>
        <w:t xml:space="preserve"> that anyone who disagrees with his controversial interpretation</w:t>
      </w:r>
      <w:r w:rsidR="00496BA7">
        <w:rPr>
          <w:rFonts w:ascii="Times New Roman" w:hAnsi="Times New Roman" w:cs="Times New Roman"/>
        </w:rPr>
        <w:t>s</w:t>
      </w:r>
      <w:r w:rsidR="00B71705">
        <w:rPr>
          <w:rFonts w:ascii="Times New Roman" w:hAnsi="Times New Roman" w:cs="Times New Roman"/>
        </w:rPr>
        <w:t xml:space="preserve"> of</w:t>
      </w:r>
      <w:r>
        <w:rPr>
          <w:rFonts w:ascii="Times New Roman" w:hAnsi="Times New Roman" w:cs="Times New Roman"/>
        </w:rPr>
        <w:t xml:space="preserve"> liberal modernity</w:t>
      </w:r>
      <w:r w:rsidR="00496BA7">
        <w:rPr>
          <w:rFonts w:ascii="Times New Roman" w:hAnsi="Times New Roman" w:cs="Times New Roman"/>
        </w:rPr>
        <w:t xml:space="preserve"> and the academic study of religion,</w:t>
      </w:r>
      <w:r w:rsidR="00B71705">
        <w:rPr>
          <w:rFonts w:ascii="Times New Roman" w:hAnsi="Times New Roman" w:cs="Times New Roman"/>
        </w:rPr>
        <w:t xml:space="preserve"> by definition, </w:t>
      </w:r>
      <w:r w:rsidR="007925E8">
        <w:rPr>
          <w:rFonts w:ascii="Times New Roman" w:hAnsi="Times New Roman" w:cs="Times New Roman"/>
        </w:rPr>
        <w:t>does</w:t>
      </w:r>
      <w:r w:rsidR="00B71705">
        <w:rPr>
          <w:rFonts w:ascii="Times New Roman" w:hAnsi="Times New Roman" w:cs="Times New Roman"/>
        </w:rPr>
        <w:t xml:space="preserve"> not share his values, and is </w:t>
      </w:r>
      <w:r>
        <w:rPr>
          <w:rFonts w:ascii="Times New Roman" w:hAnsi="Times New Roman" w:cs="Times New Roman"/>
        </w:rPr>
        <w:t>thereby</w:t>
      </w:r>
      <w:r w:rsidR="003370CD">
        <w:rPr>
          <w:rFonts w:ascii="Times New Roman" w:hAnsi="Times New Roman" w:cs="Times New Roman"/>
        </w:rPr>
        <w:t xml:space="preserve"> inevitably</w:t>
      </w:r>
      <w:r>
        <w:rPr>
          <w:rFonts w:ascii="Times New Roman" w:hAnsi="Times New Roman" w:cs="Times New Roman"/>
        </w:rPr>
        <w:t xml:space="preserve"> </w:t>
      </w:r>
      <w:r w:rsidR="00C70E2F">
        <w:rPr>
          <w:rFonts w:ascii="Times New Roman" w:hAnsi="Times New Roman" w:cs="Times New Roman"/>
        </w:rPr>
        <w:t>complicit</w:t>
      </w:r>
      <w:r w:rsidR="00B71705">
        <w:rPr>
          <w:rFonts w:ascii="Times New Roman" w:hAnsi="Times New Roman" w:cs="Times New Roman"/>
        </w:rPr>
        <w:t xml:space="preserve"> in reproducing the </w:t>
      </w:r>
      <w:r>
        <w:rPr>
          <w:rFonts w:ascii="Times New Roman" w:hAnsi="Times New Roman" w:cs="Times New Roman"/>
        </w:rPr>
        <w:t xml:space="preserve">most </w:t>
      </w:r>
      <w:r w:rsidR="00D75DD7">
        <w:rPr>
          <w:rFonts w:ascii="Times New Roman" w:hAnsi="Times New Roman" w:cs="Times New Roman"/>
        </w:rPr>
        <w:t>inhumane</w:t>
      </w:r>
      <w:r>
        <w:rPr>
          <w:rFonts w:ascii="Times New Roman" w:hAnsi="Times New Roman" w:cs="Times New Roman"/>
        </w:rPr>
        <w:t xml:space="preserve"> aspects of the </w:t>
      </w:r>
      <w:r w:rsidR="00B71705">
        <w:rPr>
          <w:rFonts w:ascii="Times New Roman" w:hAnsi="Times New Roman" w:cs="Times New Roman"/>
        </w:rPr>
        <w:t>status quo</w:t>
      </w:r>
      <w:r>
        <w:rPr>
          <w:rFonts w:ascii="Times New Roman" w:hAnsi="Times New Roman" w:cs="Times New Roman"/>
        </w:rPr>
        <w:t>.</w:t>
      </w:r>
    </w:p>
    <w:p w14:paraId="28823872" w14:textId="77777777" w:rsidR="005E74FF" w:rsidRDefault="005E74FF" w:rsidP="00F35B72">
      <w:pPr>
        <w:rPr>
          <w:rFonts w:ascii="Times New Roman" w:hAnsi="Times New Roman" w:cs="Times New Roman"/>
        </w:rPr>
      </w:pPr>
    </w:p>
    <w:p w14:paraId="17E5A3A9" w14:textId="77777777" w:rsidR="00A314A8" w:rsidRDefault="00A314A8" w:rsidP="00F35B72">
      <w:pPr>
        <w:rPr>
          <w:rFonts w:ascii="Times New Roman" w:hAnsi="Times New Roman" w:cs="Times New Roman"/>
        </w:rPr>
      </w:pPr>
    </w:p>
    <w:p w14:paraId="10A7B1AC" w14:textId="6EEE2D98" w:rsidR="00F35B72" w:rsidRPr="00C6374C" w:rsidRDefault="00224F2D" w:rsidP="00F35B72">
      <w:pPr>
        <w:rPr>
          <w:rFonts w:ascii="Times New Roman" w:hAnsi="Times New Roman" w:cs="Times New Roman"/>
          <w:b/>
          <w:bCs/>
        </w:rPr>
      </w:pPr>
      <w:r>
        <w:rPr>
          <w:rFonts w:ascii="Times New Roman" w:hAnsi="Times New Roman" w:cs="Times New Roman"/>
          <w:b/>
          <w:bCs/>
        </w:rPr>
        <w:t xml:space="preserve">c. </w:t>
      </w:r>
      <w:r w:rsidR="00F35B72" w:rsidRPr="00C6374C">
        <w:rPr>
          <w:rFonts w:ascii="Times New Roman" w:hAnsi="Times New Roman" w:cs="Times New Roman"/>
          <w:b/>
          <w:bCs/>
        </w:rPr>
        <w:t>Arbitrary abandonment</w:t>
      </w:r>
    </w:p>
    <w:p w14:paraId="0C57D5F3" w14:textId="77777777" w:rsidR="00F35B72" w:rsidRDefault="00F35B72" w:rsidP="00F35B72">
      <w:pPr>
        <w:rPr>
          <w:rFonts w:ascii="Times New Roman" w:hAnsi="Times New Roman" w:cs="Times New Roman"/>
        </w:rPr>
      </w:pPr>
      <w:r>
        <w:rPr>
          <w:rFonts w:ascii="Times New Roman" w:hAnsi="Times New Roman" w:cs="Times New Roman"/>
        </w:rPr>
        <w:tab/>
      </w:r>
    </w:p>
    <w:p w14:paraId="712CFC0A" w14:textId="5EFDBBA5" w:rsidR="004C0C0C" w:rsidRDefault="00D36279" w:rsidP="00F35B72">
      <w:pPr>
        <w:rPr>
          <w:rFonts w:ascii="Times New Roman" w:hAnsi="Times New Roman" w:cs="Times New Roman"/>
        </w:rPr>
      </w:pPr>
      <w:r>
        <w:rPr>
          <w:rFonts w:ascii="Times New Roman" w:hAnsi="Times New Roman" w:cs="Times New Roman"/>
        </w:rPr>
        <w:t xml:space="preserve">In our </w:t>
      </w:r>
      <w:r>
        <w:rPr>
          <w:rFonts w:ascii="Times New Roman" w:hAnsi="Times New Roman" w:cs="Times New Roman"/>
          <w:i/>
          <w:iCs/>
        </w:rPr>
        <w:t>JAAR</w:t>
      </w:r>
      <w:r>
        <w:rPr>
          <w:rFonts w:ascii="Times New Roman" w:hAnsi="Times New Roman" w:cs="Times New Roman"/>
        </w:rPr>
        <w:t xml:space="preserve"> essay we considered </w:t>
      </w:r>
      <w:r w:rsidR="00143D51">
        <w:rPr>
          <w:rFonts w:ascii="Times New Roman" w:hAnsi="Times New Roman" w:cs="Times New Roman"/>
        </w:rPr>
        <w:t>multiple</w:t>
      </w:r>
      <w:r>
        <w:rPr>
          <w:rFonts w:ascii="Times New Roman" w:hAnsi="Times New Roman" w:cs="Times New Roman"/>
        </w:rPr>
        <w:t xml:space="preserve"> arguments advanced by CR scholars to justify abandoning </w:t>
      </w:r>
      <w:r>
        <w:rPr>
          <w:rFonts w:ascii="Times New Roman" w:hAnsi="Times New Roman" w:cs="Times New Roman"/>
          <w:i/>
          <w:iCs/>
        </w:rPr>
        <w:t>religion</w:t>
      </w:r>
      <w:r>
        <w:rPr>
          <w:rFonts w:ascii="Times New Roman" w:hAnsi="Times New Roman" w:cs="Times New Roman"/>
        </w:rPr>
        <w:t xml:space="preserve"> as an analytic category, </w:t>
      </w:r>
      <w:r w:rsidR="005F285C">
        <w:rPr>
          <w:rFonts w:ascii="Times New Roman" w:hAnsi="Times New Roman" w:cs="Times New Roman"/>
        </w:rPr>
        <w:t xml:space="preserve">and we concluded that </w:t>
      </w:r>
      <w:r w:rsidR="007476F3">
        <w:rPr>
          <w:rFonts w:ascii="Times New Roman" w:hAnsi="Times New Roman" w:cs="Times New Roman"/>
        </w:rPr>
        <w:t xml:space="preserve">none could justify treating </w:t>
      </w:r>
      <w:r w:rsidR="007476F3">
        <w:rPr>
          <w:rFonts w:ascii="Times New Roman" w:hAnsi="Times New Roman" w:cs="Times New Roman"/>
          <w:i/>
          <w:iCs/>
        </w:rPr>
        <w:t>religion</w:t>
      </w:r>
      <w:r w:rsidR="007476F3">
        <w:rPr>
          <w:rFonts w:ascii="Times New Roman" w:hAnsi="Times New Roman" w:cs="Times New Roman"/>
        </w:rPr>
        <w:t xml:space="preserve"> as uniquely pernicious, given the interdependence of </w:t>
      </w:r>
      <w:r w:rsidR="007476F3">
        <w:rPr>
          <w:rFonts w:ascii="Times New Roman" w:hAnsi="Times New Roman" w:cs="Times New Roman"/>
          <w:i/>
          <w:iCs/>
        </w:rPr>
        <w:t>religion</w:t>
      </w:r>
      <w:r w:rsidR="007476F3">
        <w:rPr>
          <w:rFonts w:ascii="Times New Roman" w:hAnsi="Times New Roman" w:cs="Times New Roman"/>
        </w:rPr>
        <w:t xml:space="preserve"> with a whole slew of other modern categories. </w:t>
      </w:r>
      <w:r>
        <w:rPr>
          <w:rFonts w:ascii="Times New Roman" w:hAnsi="Times New Roman" w:cs="Times New Roman"/>
        </w:rPr>
        <w:t>Our approach was to identify two distinctive strands of CR scholarship—respectively represented by McCutcheon and Fitzgerald</w:t>
      </w:r>
      <w:r w:rsidR="00E30F38">
        <w:rPr>
          <w:rFonts w:ascii="Times New Roman" w:hAnsi="Times New Roman" w:cs="Times New Roman"/>
        </w:rPr>
        <w:t xml:space="preserve">—and then </w:t>
      </w:r>
      <w:r w:rsidR="007476F3">
        <w:rPr>
          <w:rFonts w:ascii="Times New Roman" w:hAnsi="Times New Roman" w:cs="Times New Roman"/>
        </w:rPr>
        <w:t>use one to critique the other.</w:t>
      </w:r>
      <w:r w:rsidR="00143D51">
        <w:rPr>
          <w:rFonts w:ascii="Times New Roman" w:hAnsi="Times New Roman" w:cs="Times New Roman"/>
        </w:rPr>
        <w:t xml:space="preserve"> </w:t>
      </w:r>
      <w:r>
        <w:rPr>
          <w:rFonts w:ascii="Times New Roman" w:hAnsi="Times New Roman" w:cs="Times New Roman"/>
        </w:rPr>
        <w:t>In his response to our work, takes issue with this.</w:t>
      </w:r>
      <w:r w:rsidR="00E30F38">
        <w:rPr>
          <w:rFonts w:ascii="Times New Roman" w:hAnsi="Times New Roman" w:cs="Times New Roman"/>
        </w:rPr>
        <w:t xml:space="preserve"> He argues that because he and McCutcheon do not belong to a shared methodological school, pitting them against one another</w:t>
      </w:r>
      <w:r w:rsidR="00543BF7">
        <w:rPr>
          <w:rFonts w:ascii="Times New Roman" w:hAnsi="Times New Roman" w:cs="Times New Roman"/>
        </w:rPr>
        <w:t xml:space="preserve"> </w:t>
      </w:r>
      <w:r w:rsidR="00E30F38">
        <w:rPr>
          <w:rFonts w:ascii="Times New Roman" w:hAnsi="Times New Roman" w:cs="Times New Roman"/>
        </w:rPr>
        <w:t xml:space="preserve">reveals nothing but the fact that they hold diverging views. </w:t>
      </w:r>
      <w:r w:rsidR="00472D60">
        <w:rPr>
          <w:rFonts w:ascii="Times New Roman" w:hAnsi="Times New Roman" w:cs="Times New Roman"/>
        </w:rPr>
        <w:t xml:space="preserve">On this, we must respectfully disagree. The reason for this (implicit in our </w:t>
      </w:r>
      <w:r w:rsidR="00472D60">
        <w:rPr>
          <w:rFonts w:ascii="Times New Roman" w:hAnsi="Times New Roman" w:cs="Times New Roman"/>
          <w:i/>
          <w:iCs/>
        </w:rPr>
        <w:t xml:space="preserve">JAAR </w:t>
      </w:r>
      <w:r w:rsidR="00472D60">
        <w:rPr>
          <w:rFonts w:ascii="Times New Roman" w:hAnsi="Times New Roman" w:cs="Times New Roman"/>
        </w:rPr>
        <w:t xml:space="preserve">essay) is </w:t>
      </w:r>
      <w:r w:rsidR="001B2018">
        <w:rPr>
          <w:rFonts w:ascii="Times New Roman" w:hAnsi="Times New Roman" w:cs="Times New Roman"/>
        </w:rPr>
        <w:t>because</w:t>
      </w:r>
      <w:r w:rsidR="002B2790">
        <w:rPr>
          <w:rFonts w:ascii="Times New Roman" w:hAnsi="Times New Roman" w:cs="Times New Roman"/>
        </w:rPr>
        <w:t>, in our view,</w:t>
      </w:r>
      <w:r w:rsidR="001B2018">
        <w:rPr>
          <w:rFonts w:ascii="Times New Roman" w:hAnsi="Times New Roman" w:cs="Times New Roman"/>
        </w:rPr>
        <w:t xml:space="preserve"> Fitzgerald’s project </w:t>
      </w:r>
      <w:r w:rsidR="002B2790">
        <w:rPr>
          <w:rFonts w:ascii="Times New Roman" w:hAnsi="Times New Roman" w:cs="Times New Roman"/>
        </w:rPr>
        <w:t>is simply</w:t>
      </w:r>
      <w:r w:rsidR="001B2018">
        <w:rPr>
          <w:rFonts w:ascii="Times New Roman" w:hAnsi="Times New Roman" w:cs="Times New Roman"/>
        </w:rPr>
        <w:t xml:space="preserve"> a more </w:t>
      </w:r>
      <w:r w:rsidR="001B2018">
        <w:rPr>
          <w:rFonts w:ascii="Times New Roman" w:hAnsi="Times New Roman" w:cs="Times New Roman"/>
          <w:i/>
          <w:iCs/>
        </w:rPr>
        <w:t>consistent</w:t>
      </w:r>
      <w:r w:rsidR="001B2018">
        <w:rPr>
          <w:rFonts w:ascii="Times New Roman" w:hAnsi="Times New Roman" w:cs="Times New Roman"/>
        </w:rPr>
        <w:t xml:space="preserve"> working out of CR methodological principles</w:t>
      </w:r>
      <w:r w:rsidR="005F285C">
        <w:rPr>
          <w:rFonts w:ascii="Times New Roman" w:hAnsi="Times New Roman" w:cs="Times New Roman"/>
        </w:rPr>
        <w:t xml:space="preserve"> than the “moderate” approach of, say, McCutcheon</w:t>
      </w:r>
      <w:r w:rsidR="001B2018">
        <w:rPr>
          <w:rFonts w:ascii="Times New Roman" w:hAnsi="Times New Roman" w:cs="Times New Roman"/>
        </w:rPr>
        <w:t>.</w:t>
      </w:r>
      <w:r w:rsidR="00543BF7">
        <w:rPr>
          <w:rFonts w:ascii="Times New Roman" w:hAnsi="Times New Roman" w:cs="Times New Roman"/>
        </w:rPr>
        <w:t xml:space="preserve"> </w:t>
      </w:r>
      <w:r w:rsidR="00F522A0">
        <w:rPr>
          <w:rFonts w:ascii="Times New Roman" w:hAnsi="Times New Roman" w:cs="Times New Roman"/>
        </w:rPr>
        <w:t xml:space="preserve">That is, while Fitzgerald </w:t>
      </w:r>
      <w:r w:rsidR="005F285C">
        <w:rPr>
          <w:rFonts w:ascii="Times New Roman" w:hAnsi="Times New Roman" w:cs="Times New Roman"/>
        </w:rPr>
        <w:t xml:space="preserve">and McCutcheon </w:t>
      </w:r>
      <w:r w:rsidR="00F522A0">
        <w:rPr>
          <w:rFonts w:ascii="Times New Roman" w:hAnsi="Times New Roman" w:cs="Times New Roman"/>
        </w:rPr>
        <w:t xml:space="preserve">may disagree about, </w:t>
      </w:r>
      <w:r w:rsidR="005F285C">
        <w:rPr>
          <w:rFonts w:ascii="Times New Roman" w:hAnsi="Times New Roman" w:cs="Times New Roman"/>
        </w:rPr>
        <w:t>for instance</w:t>
      </w:r>
      <w:r w:rsidR="00F522A0">
        <w:rPr>
          <w:rFonts w:ascii="Times New Roman" w:hAnsi="Times New Roman" w:cs="Times New Roman"/>
        </w:rPr>
        <w:t xml:space="preserve">, the role of the scholar as regards </w:t>
      </w:r>
      <w:r w:rsidR="005F285C">
        <w:rPr>
          <w:rFonts w:ascii="Times New Roman" w:hAnsi="Times New Roman" w:cs="Times New Roman"/>
        </w:rPr>
        <w:t xml:space="preserve">the </w:t>
      </w:r>
      <w:r w:rsidR="00F522A0">
        <w:rPr>
          <w:rFonts w:ascii="Times New Roman" w:hAnsi="Times New Roman" w:cs="Times New Roman"/>
        </w:rPr>
        <w:t>representation of local practices and discourses,</w:t>
      </w:r>
      <w:r w:rsidR="00F522A0">
        <w:rPr>
          <w:rStyle w:val="FootnoteReference"/>
          <w:rFonts w:ascii="Times New Roman" w:hAnsi="Times New Roman" w:cs="Times New Roman"/>
        </w:rPr>
        <w:footnoteReference w:id="14"/>
      </w:r>
      <w:r w:rsidR="00F522A0">
        <w:rPr>
          <w:rFonts w:ascii="Times New Roman" w:hAnsi="Times New Roman" w:cs="Times New Roman"/>
        </w:rPr>
        <w:t xml:space="preserve"> they nevertheless agree about the problematic nature of </w:t>
      </w:r>
      <w:r w:rsidR="00F522A0">
        <w:rPr>
          <w:rFonts w:ascii="Times New Roman" w:hAnsi="Times New Roman" w:cs="Times New Roman"/>
          <w:i/>
          <w:iCs/>
        </w:rPr>
        <w:t>religion</w:t>
      </w:r>
      <w:r w:rsidR="00F522A0">
        <w:rPr>
          <w:rFonts w:ascii="Times New Roman" w:hAnsi="Times New Roman" w:cs="Times New Roman"/>
        </w:rPr>
        <w:t xml:space="preserve"> as an analytic category. In turn</w:t>
      </w:r>
      <w:r w:rsidR="00472D60">
        <w:rPr>
          <w:rFonts w:ascii="Times New Roman" w:hAnsi="Times New Roman" w:cs="Times New Roman"/>
        </w:rPr>
        <w:t xml:space="preserve">, the fact that Fitzgerald has gradually shifted </w:t>
      </w:r>
      <w:r w:rsidR="00543BF7">
        <w:rPr>
          <w:rFonts w:ascii="Times New Roman" w:hAnsi="Times New Roman" w:cs="Times New Roman"/>
        </w:rPr>
        <w:t xml:space="preserve">from seeing </w:t>
      </w:r>
      <w:r w:rsidR="00543BF7">
        <w:rPr>
          <w:rFonts w:ascii="Times New Roman" w:hAnsi="Times New Roman" w:cs="Times New Roman"/>
          <w:i/>
          <w:iCs/>
        </w:rPr>
        <w:t>religion</w:t>
      </w:r>
      <w:r w:rsidR="00543BF7">
        <w:rPr>
          <w:rFonts w:ascii="Times New Roman" w:hAnsi="Times New Roman" w:cs="Times New Roman"/>
        </w:rPr>
        <w:t xml:space="preserve"> as an especially problematic category, to viewing </w:t>
      </w:r>
      <w:r w:rsidR="00543BF7">
        <w:rPr>
          <w:rFonts w:ascii="Times New Roman" w:hAnsi="Times New Roman" w:cs="Times New Roman"/>
          <w:i/>
          <w:iCs/>
        </w:rPr>
        <w:t>all related categories</w:t>
      </w:r>
      <w:r w:rsidR="00543BF7">
        <w:rPr>
          <w:rFonts w:ascii="Times New Roman" w:hAnsi="Times New Roman" w:cs="Times New Roman"/>
        </w:rPr>
        <w:t xml:space="preserve"> as equally problematic, </w:t>
      </w:r>
      <w:r w:rsidR="00F522A0">
        <w:rPr>
          <w:rFonts w:ascii="Times New Roman" w:hAnsi="Times New Roman" w:cs="Times New Roman"/>
        </w:rPr>
        <w:t xml:space="preserve">suggests </w:t>
      </w:r>
      <w:r w:rsidR="00472D60">
        <w:rPr>
          <w:rFonts w:ascii="Times New Roman" w:hAnsi="Times New Roman" w:cs="Times New Roman"/>
        </w:rPr>
        <w:t xml:space="preserve">to us that more </w:t>
      </w:r>
      <w:r w:rsidR="0008187F">
        <w:rPr>
          <w:rFonts w:ascii="Times New Roman" w:hAnsi="Times New Roman" w:cs="Times New Roman"/>
        </w:rPr>
        <w:t>“</w:t>
      </w:r>
      <w:r w:rsidR="00472D60">
        <w:rPr>
          <w:rFonts w:ascii="Times New Roman" w:hAnsi="Times New Roman" w:cs="Times New Roman"/>
        </w:rPr>
        <w:t>moderate</w:t>
      </w:r>
      <w:r w:rsidR="0008187F">
        <w:rPr>
          <w:rFonts w:ascii="Times New Roman" w:hAnsi="Times New Roman" w:cs="Times New Roman"/>
        </w:rPr>
        <w:t>”</w:t>
      </w:r>
      <w:r w:rsidR="00472D60">
        <w:rPr>
          <w:rFonts w:ascii="Times New Roman" w:hAnsi="Times New Roman" w:cs="Times New Roman"/>
        </w:rPr>
        <w:t xml:space="preserve"> CR projects like those of McCutcheon and Martin</w:t>
      </w:r>
      <w:r w:rsidR="005F285C">
        <w:rPr>
          <w:rFonts w:ascii="Times New Roman" w:hAnsi="Times New Roman" w:cs="Times New Roman"/>
        </w:rPr>
        <w:t xml:space="preserve">, which seek to only do away with </w:t>
      </w:r>
      <w:r w:rsidR="005F285C">
        <w:rPr>
          <w:rFonts w:ascii="Times New Roman" w:hAnsi="Times New Roman" w:cs="Times New Roman"/>
          <w:i/>
          <w:iCs/>
        </w:rPr>
        <w:t>religion</w:t>
      </w:r>
      <w:r w:rsidR="005F285C">
        <w:rPr>
          <w:rFonts w:ascii="Times New Roman" w:hAnsi="Times New Roman" w:cs="Times New Roman"/>
        </w:rPr>
        <w:t xml:space="preserve">, are guilty of what we called </w:t>
      </w:r>
      <w:r w:rsidR="005F285C" w:rsidRPr="005F285C">
        <w:rPr>
          <w:rFonts w:ascii="Times New Roman" w:hAnsi="Times New Roman" w:cs="Times New Roman"/>
          <w:i/>
          <w:iCs/>
        </w:rPr>
        <w:t>arbitrary abandonment</w:t>
      </w:r>
      <w:r w:rsidR="005F285C">
        <w:rPr>
          <w:rFonts w:ascii="Times New Roman" w:hAnsi="Times New Roman" w:cs="Times New Roman"/>
        </w:rPr>
        <w:t>.</w:t>
      </w:r>
      <w:r w:rsidR="00472D60">
        <w:rPr>
          <w:rFonts w:ascii="Times New Roman" w:hAnsi="Times New Roman" w:cs="Times New Roman"/>
        </w:rPr>
        <w:t xml:space="preserve"> </w:t>
      </w:r>
      <w:r w:rsidR="005F285C">
        <w:rPr>
          <w:rFonts w:ascii="Times New Roman" w:hAnsi="Times New Roman" w:cs="Times New Roman"/>
        </w:rPr>
        <w:t>P</w:t>
      </w:r>
      <w:r w:rsidR="00472D60">
        <w:rPr>
          <w:rFonts w:ascii="Times New Roman" w:hAnsi="Times New Roman" w:cs="Times New Roman"/>
        </w:rPr>
        <w:t>ut otherwise</w:t>
      </w:r>
      <w:r w:rsidR="00F522A0">
        <w:rPr>
          <w:rFonts w:ascii="Times New Roman" w:hAnsi="Times New Roman" w:cs="Times New Roman"/>
        </w:rPr>
        <w:t>:</w:t>
      </w:r>
      <w:r w:rsidR="00472D60">
        <w:rPr>
          <w:rFonts w:ascii="Times New Roman" w:hAnsi="Times New Roman" w:cs="Times New Roman"/>
        </w:rPr>
        <w:t xml:space="preserve"> </w:t>
      </w:r>
      <w:r w:rsidR="001B2018">
        <w:rPr>
          <w:rFonts w:ascii="Times New Roman" w:hAnsi="Times New Roman" w:cs="Times New Roman"/>
        </w:rPr>
        <w:t xml:space="preserve">if one begins from the assumption that </w:t>
      </w:r>
      <w:r w:rsidR="001B2018">
        <w:rPr>
          <w:rFonts w:ascii="Times New Roman" w:hAnsi="Times New Roman" w:cs="Times New Roman"/>
          <w:i/>
          <w:iCs/>
        </w:rPr>
        <w:t>religion</w:t>
      </w:r>
      <w:r w:rsidR="001B2018">
        <w:rPr>
          <w:rFonts w:ascii="Times New Roman" w:hAnsi="Times New Roman" w:cs="Times New Roman"/>
        </w:rPr>
        <w:t xml:space="preserve"> is such a deeply polluted category that the mere use of it </w:t>
      </w:r>
      <w:r w:rsidR="00472D60">
        <w:rPr>
          <w:rFonts w:ascii="Times New Roman" w:hAnsi="Times New Roman" w:cs="Times New Roman"/>
        </w:rPr>
        <w:t xml:space="preserve">by scholars—regardless of </w:t>
      </w:r>
      <w:r w:rsidR="00543BF7">
        <w:rPr>
          <w:rFonts w:ascii="Times New Roman" w:hAnsi="Times New Roman" w:cs="Times New Roman"/>
        </w:rPr>
        <w:t>their</w:t>
      </w:r>
      <w:r w:rsidR="00472D60">
        <w:rPr>
          <w:rFonts w:ascii="Times New Roman" w:hAnsi="Times New Roman" w:cs="Times New Roman"/>
        </w:rPr>
        <w:t xml:space="preserve"> attempts to qualify, revise, or adapt its meanings—inevitably </w:t>
      </w:r>
      <w:r w:rsidR="001B2018">
        <w:rPr>
          <w:rFonts w:ascii="Times New Roman" w:hAnsi="Times New Roman" w:cs="Times New Roman"/>
        </w:rPr>
        <w:t xml:space="preserve">bolsters and reproduces </w:t>
      </w:r>
      <w:r w:rsidR="004C0C0C">
        <w:rPr>
          <w:rFonts w:ascii="Times New Roman" w:hAnsi="Times New Roman" w:cs="Times New Roman"/>
        </w:rPr>
        <w:t xml:space="preserve">neoliberal </w:t>
      </w:r>
      <w:r w:rsidR="001B2018">
        <w:rPr>
          <w:rFonts w:ascii="Times New Roman" w:hAnsi="Times New Roman" w:cs="Times New Roman"/>
        </w:rPr>
        <w:t>capitalism and colonialism</w:t>
      </w:r>
      <w:r w:rsidR="004C0C0C">
        <w:rPr>
          <w:rFonts w:ascii="Times New Roman" w:hAnsi="Times New Roman" w:cs="Times New Roman"/>
        </w:rPr>
        <w:t>, among other social evils</w:t>
      </w:r>
      <w:r w:rsidR="00472D60">
        <w:rPr>
          <w:rFonts w:ascii="Times New Roman" w:hAnsi="Times New Roman" w:cs="Times New Roman"/>
        </w:rPr>
        <w:t xml:space="preserve"> </w:t>
      </w:r>
      <w:r w:rsidR="001B2018">
        <w:rPr>
          <w:rFonts w:ascii="Times New Roman" w:hAnsi="Times New Roman" w:cs="Times New Roman"/>
        </w:rPr>
        <w:t xml:space="preserve">(which, it seems to us, most CR scholars believe), </w:t>
      </w:r>
      <w:r w:rsidR="005F285C">
        <w:rPr>
          <w:rFonts w:ascii="Times New Roman" w:hAnsi="Times New Roman" w:cs="Times New Roman"/>
        </w:rPr>
        <w:t>then we agree with Fitzgerald that consistency demands one follow him to where he ended up</w:t>
      </w:r>
      <w:r w:rsidR="001B2018">
        <w:rPr>
          <w:rFonts w:ascii="Times New Roman" w:hAnsi="Times New Roman" w:cs="Times New Roman"/>
        </w:rPr>
        <w:t>—</w:t>
      </w:r>
      <w:r w:rsidR="0008187F">
        <w:rPr>
          <w:rFonts w:ascii="Times New Roman" w:hAnsi="Times New Roman" w:cs="Times New Roman"/>
        </w:rPr>
        <w:t xml:space="preserve">i.e., </w:t>
      </w:r>
      <w:r w:rsidR="005F285C">
        <w:rPr>
          <w:rFonts w:ascii="Times New Roman" w:hAnsi="Times New Roman" w:cs="Times New Roman"/>
        </w:rPr>
        <w:t xml:space="preserve">the view that </w:t>
      </w:r>
      <w:r w:rsidR="001B2018">
        <w:rPr>
          <w:rFonts w:ascii="Times New Roman" w:hAnsi="Times New Roman" w:cs="Times New Roman"/>
          <w:i/>
          <w:iCs/>
        </w:rPr>
        <w:t>all</w:t>
      </w:r>
      <w:r w:rsidR="001B2018">
        <w:rPr>
          <w:rFonts w:ascii="Times New Roman" w:hAnsi="Times New Roman" w:cs="Times New Roman"/>
        </w:rPr>
        <w:t xml:space="preserve"> modern categories are similarly </w:t>
      </w:r>
      <w:r w:rsidR="00B276FC">
        <w:rPr>
          <w:rFonts w:ascii="Times New Roman" w:hAnsi="Times New Roman" w:cs="Times New Roman"/>
        </w:rPr>
        <w:t>parasitic</w:t>
      </w:r>
      <w:r w:rsidR="001B2018">
        <w:rPr>
          <w:rFonts w:ascii="Times New Roman" w:hAnsi="Times New Roman" w:cs="Times New Roman"/>
        </w:rPr>
        <w:t>.</w:t>
      </w:r>
      <w:r w:rsidR="005F285C">
        <w:rPr>
          <w:rStyle w:val="FootnoteReference"/>
          <w:rFonts w:ascii="Times New Roman" w:hAnsi="Times New Roman" w:cs="Times New Roman"/>
        </w:rPr>
        <w:footnoteReference w:id="15"/>
      </w:r>
      <w:r w:rsidR="001B2018">
        <w:rPr>
          <w:rFonts w:ascii="Times New Roman" w:hAnsi="Times New Roman" w:cs="Times New Roman"/>
        </w:rPr>
        <w:t xml:space="preserve"> </w:t>
      </w:r>
    </w:p>
    <w:p w14:paraId="01DCD923" w14:textId="376A7D14" w:rsidR="00BB690B" w:rsidRDefault="00543BF7" w:rsidP="00B276FC">
      <w:pPr>
        <w:ind w:firstLine="720"/>
        <w:rPr>
          <w:rFonts w:ascii="Times New Roman" w:hAnsi="Times New Roman" w:cs="Times New Roman"/>
        </w:rPr>
      </w:pPr>
      <w:r>
        <w:rPr>
          <w:rFonts w:ascii="Times New Roman" w:hAnsi="Times New Roman" w:cs="Times New Roman"/>
        </w:rPr>
        <w:t>So, to answer Fitzgerald’s question—“</w:t>
      </w:r>
      <w:r w:rsidRPr="00472D60">
        <w:rPr>
          <w:rFonts w:ascii="Times New Roman" w:hAnsi="Times New Roman" w:cs="Times New Roman"/>
        </w:rPr>
        <w:t xml:space="preserve">Instructive of what?” </w:t>
      </w:r>
      <w:r>
        <w:rPr>
          <w:rFonts w:ascii="Times New Roman" w:hAnsi="Times New Roman" w:cs="Times New Roman"/>
        </w:rPr>
        <w:t>(9)—we would say,</w:t>
      </w:r>
      <w:r w:rsidR="00BB690B">
        <w:rPr>
          <w:rFonts w:ascii="Times New Roman" w:hAnsi="Times New Roman" w:cs="Times New Roman"/>
        </w:rPr>
        <w:t xml:space="preserve"> </w:t>
      </w:r>
      <w:r w:rsidR="000845C6">
        <w:rPr>
          <w:rFonts w:ascii="Times New Roman" w:hAnsi="Times New Roman" w:cs="Times New Roman"/>
        </w:rPr>
        <w:t xml:space="preserve">the evolution of </w:t>
      </w:r>
      <w:r w:rsidR="004C0C0C">
        <w:rPr>
          <w:rFonts w:ascii="Times New Roman" w:hAnsi="Times New Roman" w:cs="Times New Roman"/>
        </w:rPr>
        <w:t>his</w:t>
      </w:r>
      <w:r w:rsidR="000845C6">
        <w:rPr>
          <w:rFonts w:ascii="Times New Roman" w:hAnsi="Times New Roman" w:cs="Times New Roman"/>
        </w:rPr>
        <w:t xml:space="preserve"> thought helpfully illuminates the tensions that haunt </w:t>
      </w:r>
      <w:r w:rsidR="00BB690B">
        <w:rPr>
          <w:rFonts w:ascii="Times New Roman" w:hAnsi="Times New Roman" w:cs="Times New Roman"/>
        </w:rPr>
        <w:t>more</w:t>
      </w:r>
      <w:r w:rsidR="005516B7">
        <w:rPr>
          <w:rFonts w:ascii="Times New Roman" w:hAnsi="Times New Roman" w:cs="Times New Roman"/>
        </w:rPr>
        <w:t xml:space="preserve"> </w:t>
      </w:r>
      <w:r w:rsidR="0008187F">
        <w:rPr>
          <w:rFonts w:ascii="Times New Roman" w:hAnsi="Times New Roman" w:cs="Times New Roman"/>
        </w:rPr>
        <w:t>“</w:t>
      </w:r>
      <w:r w:rsidR="005516B7">
        <w:rPr>
          <w:rFonts w:ascii="Times New Roman" w:hAnsi="Times New Roman" w:cs="Times New Roman"/>
        </w:rPr>
        <w:t>moderate</w:t>
      </w:r>
      <w:r w:rsidR="0008187F">
        <w:rPr>
          <w:rFonts w:ascii="Times New Roman" w:hAnsi="Times New Roman" w:cs="Times New Roman"/>
        </w:rPr>
        <w:t>”</w:t>
      </w:r>
      <w:r w:rsidR="005516B7">
        <w:rPr>
          <w:rFonts w:ascii="Times New Roman" w:hAnsi="Times New Roman" w:cs="Times New Roman"/>
        </w:rPr>
        <w:t xml:space="preserve"> CR scholars such as McCutcheon and Martin</w:t>
      </w:r>
      <w:r w:rsidR="000845C6">
        <w:rPr>
          <w:rFonts w:ascii="Times New Roman" w:hAnsi="Times New Roman" w:cs="Times New Roman"/>
        </w:rPr>
        <w:t xml:space="preserve">. </w:t>
      </w:r>
      <w:r w:rsidR="004C0C0C">
        <w:rPr>
          <w:rFonts w:ascii="Times New Roman" w:hAnsi="Times New Roman" w:cs="Times New Roman"/>
        </w:rPr>
        <w:t>For we</w:t>
      </w:r>
      <w:r w:rsidR="000845C6">
        <w:rPr>
          <w:rFonts w:ascii="Times New Roman" w:hAnsi="Times New Roman" w:cs="Times New Roman"/>
        </w:rPr>
        <w:t xml:space="preserve"> would contend that those </w:t>
      </w:r>
      <w:r w:rsidR="005516B7">
        <w:rPr>
          <w:rFonts w:ascii="Times New Roman" w:hAnsi="Times New Roman" w:cs="Times New Roman"/>
        </w:rPr>
        <w:t xml:space="preserve">who seek to do </w:t>
      </w:r>
      <w:r w:rsidR="005516B7">
        <w:rPr>
          <w:rFonts w:ascii="Times New Roman" w:hAnsi="Times New Roman" w:cs="Times New Roman"/>
        </w:rPr>
        <w:lastRenderedPageBreak/>
        <w:t xml:space="preserve">away with </w:t>
      </w:r>
      <w:r w:rsidR="005516B7">
        <w:rPr>
          <w:rFonts w:ascii="Times New Roman" w:hAnsi="Times New Roman" w:cs="Times New Roman"/>
          <w:i/>
          <w:iCs/>
        </w:rPr>
        <w:t>religion</w:t>
      </w:r>
      <w:r w:rsidR="005516B7">
        <w:rPr>
          <w:rFonts w:ascii="Times New Roman" w:hAnsi="Times New Roman" w:cs="Times New Roman"/>
        </w:rPr>
        <w:t xml:space="preserve"> as an analytic category, but </w:t>
      </w:r>
      <w:r w:rsidR="005516B7" w:rsidRPr="005516B7">
        <w:rPr>
          <w:rFonts w:ascii="Times New Roman" w:hAnsi="Times New Roman" w:cs="Times New Roman"/>
          <w:i/>
          <w:iCs/>
        </w:rPr>
        <w:t>not</w:t>
      </w:r>
      <w:r w:rsidR="005516B7">
        <w:rPr>
          <w:rFonts w:ascii="Times New Roman" w:hAnsi="Times New Roman" w:cs="Times New Roman"/>
        </w:rPr>
        <w:t xml:space="preserve"> other related categories, have not confronted</w:t>
      </w:r>
      <w:r w:rsidR="00326F28">
        <w:rPr>
          <w:rFonts w:ascii="Times New Roman" w:hAnsi="Times New Roman" w:cs="Times New Roman"/>
        </w:rPr>
        <w:t xml:space="preserve">, or sufficiently grappled with, the reasons Fitzgerald ended up where he is. </w:t>
      </w:r>
      <w:r w:rsidR="00BB690B">
        <w:rPr>
          <w:rFonts w:ascii="Times New Roman" w:hAnsi="Times New Roman" w:cs="Times New Roman"/>
        </w:rPr>
        <w:t xml:space="preserve">And </w:t>
      </w:r>
      <w:r w:rsidR="004C0C0C">
        <w:rPr>
          <w:rFonts w:ascii="Times New Roman" w:hAnsi="Times New Roman" w:cs="Times New Roman"/>
        </w:rPr>
        <w:t>what is more</w:t>
      </w:r>
      <w:r w:rsidR="00BB690B">
        <w:rPr>
          <w:rFonts w:ascii="Times New Roman" w:hAnsi="Times New Roman" w:cs="Times New Roman"/>
        </w:rPr>
        <w:t xml:space="preserve">, that </w:t>
      </w:r>
      <w:r w:rsidR="00E30A9F">
        <w:rPr>
          <w:rFonts w:ascii="Times New Roman" w:hAnsi="Times New Roman" w:cs="Times New Roman"/>
        </w:rPr>
        <w:t>the</w:t>
      </w:r>
      <w:r w:rsidR="000845C6">
        <w:rPr>
          <w:rFonts w:ascii="Times New Roman" w:hAnsi="Times New Roman" w:cs="Times New Roman"/>
        </w:rPr>
        <w:t>ir</w:t>
      </w:r>
      <w:r w:rsidR="00E30A9F">
        <w:rPr>
          <w:rFonts w:ascii="Times New Roman" w:hAnsi="Times New Roman" w:cs="Times New Roman"/>
        </w:rPr>
        <w:t xml:space="preserve"> obsession with the supposedly special depravity of </w:t>
      </w:r>
      <w:r w:rsidR="00E30A9F">
        <w:rPr>
          <w:rFonts w:ascii="Times New Roman" w:hAnsi="Times New Roman" w:cs="Times New Roman"/>
          <w:i/>
          <w:iCs/>
        </w:rPr>
        <w:t>religion</w:t>
      </w:r>
      <w:r w:rsidR="00E30A9F">
        <w:rPr>
          <w:rFonts w:ascii="Times New Roman" w:hAnsi="Times New Roman" w:cs="Times New Roman"/>
        </w:rPr>
        <w:t xml:space="preserve"> as </w:t>
      </w:r>
      <w:r w:rsidR="004C0C0C">
        <w:rPr>
          <w:rFonts w:ascii="Times New Roman" w:hAnsi="Times New Roman" w:cs="Times New Roman"/>
        </w:rPr>
        <w:t xml:space="preserve">an analytic </w:t>
      </w:r>
      <w:r w:rsidR="00E30A9F">
        <w:rPr>
          <w:rFonts w:ascii="Times New Roman" w:hAnsi="Times New Roman" w:cs="Times New Roman"/>
        </w:rPr>
        <w:t>category</w:t>
      </w:r>
      <w:r w:rsidR="00B276FC">
        <w:rPr>
          <w:rFonts w:ascii="Times New Roman" w:hAnsi="Times New Roman" w:cs="Times New Roman"/>
        </w:rPr>
        <w:t xml:space="preserve">, is not only arbitrary (in the sense that it arguably reflects personal prejudices more than </w:t>
      </w:r>
      <w:r w:rsidR="00386AFE">
        <w:rPr>
          <w:rFonts w:ascii="Times New Roman" w:hAnsi="Times New Roman" w:cs="Times New Roman"/>
        </w:rPr>
        <w:t xml:space="preserve">the consistent application of </w:t>
      </w:r>
      <w:r w:rsidR="00B276FC">
        <w:rPr>
          <w:rFonts w:ascii="Times New Roman" w:hAnsi="Times New Roman" w:cs="Times New Roman"/>
        </w:rPr>
        <w:t>principles) but also</w:t>
      </w:r>
      <w:r w:rsidR="000845C6">
        <w:rPr>
          <w:rFonts w:ascii="Times New Roman" w:hAnsi="Times New Roman" w:cs="Times New Roman"/>
        </w:rPr>
        <w:t xml:space="preserve"> </w:t>
      </w:r>
      <w:r w:rsidR="00E30A9F">
        <w:rPr>
          <w:rFonts w:ascii="Times New Roman" w:hAnsi="Times New Roman" w:cs="Times New Roman"/>
        </w:rPr>
        <w:t xml:space="preserve">bears striking </w:t>
      </w:r>
      <w:r w:rsidR="003F76E2">
        <w:rPr>
          <w:rFonts w:ascii="Times New Roman" w:hAnsi="Times New Roman" w:cs="Times New Roman"/>
        </w:rPr>
        <w:t>affinities</w:t>
      </w:r>
      <w:r w:rsidR="00E30A9F">
        <w:rPr>
          <w:rFonts w:ascii="Times New Roman" w:hAnsi="Times New Roman" w:cs="Times New Roman"/>
        </w:rPr>
        <w:t xml:space="preserve"> to those who they have spent so much time and energy critiquing—those “classical” scholars of religion who viewed </w:t>
      </w:r>
      <w:r w:rsidR="00E30A9F">
        <w:rPr>
          <w:rFonts w:ascii="Times New Roman" w:hAnsi="Times New Roman" w:cs="Times New Roman"/>
          <w:i/>
          <w:iCs/>
        </w:rPr>
        <w:t>religion</w:t>
      </w:r>
      <w:r w:rsidR="00E30A9F">
        <w:rPr>
          <w:rFonts w:ascii="Times New Roman" w:hAnsi="Times New Roman" w:cs="Times New Roman"/>
        </w:rPr>
        <w:t xml:space="preserve"> as </w:t>
      </w:r>
      <w:r w:rsidR="00E30A9F">
        <w:rPr>
          <w:rFonts w:ascii="Times New Roman" w:hAnsi="Times New Roman" w:cs="Times New Roman"/>
          <w:i/>
          <w:iCs/>
        </w:rPr>
        <w:t>sui generis</w:t>
      </w:r>
      <w:r w:rsidR="00E30A9F">
        <w:rPr>
          <w:rFonts w:ascii="Times New Roman" w:hAnsi="Times New Roman" w:cs="Times New Roman"/>
        </w:rPr>
        <w:t>.</w:t>
      </w:r>
    </w:p>
    <w:p w14:paraId="7DF27BF9" w14:textId="46F8C952" w:rsidR="00B545E5" w:rsidRPr="005F2DA8" w:rsidRDefault="000845C6" w:rsidP="004C0C0C">
      <w:pPr>
        <w:rPr>
          <w:rFonts w:ascii="Times New Roman" w:hAnsi="Times New Roman" w:cs="Times New Roman"/>
        </w:rPr>
      </w:pPr>
      <w:r>
        <w:rPr>
          <w:rFonts w:ascii="Times New Roman" w:hAnsi="Times New Roman" w:cs="Times New Roman"/>
        </w:rPr>
        <w:tab/>
        <w:t xml:space="preserve">Now, none of this </w:t>
      </w:r>
      <w:r w:rsidR="00060CFA">
        <w:rPr>
          <w:rFonts w:ascii="Times New Roman" w:hAnsi="Times New Roman" w:cs="Times New Roman"/>
        </w:rPr>
        <w:t xml:space="preserve">serves as a reason in itself to reject Fitzgerald’s </w:t>
      </w:r>
      <w:r w:rsidR="004C0C0C">
        <w:rPr>
          <w:rFonts w:ascii="Times New Roman" w:hAnsi="Times New Roman" w:cs="Times New Roman"/>
        </w:rPr>
        <w:t>deconstructive project</w:t>
      </w:r>
      <w:r w:rsidR="00060CFA">
        <w:rPr>
          <w:rFonts w:ascii="Times New Roman" w:hAnsi="Times New Roman" w:cs="Times New Roman"/>
        </w:rPr>
        <w:t>. Although beset by normative confusions, at the very least Fitzgerald</w:t>
      </w:r>
      <w:r w:rsidR="005F2DA8">
        <w:rPr>
          <w:rFonts w:ascii="Times New Roman" w:hAnsi="Times New Roman" w:cs="Times New Roman"/>
        </w:rPr>
        <w:t xml:space="preserve"> has striven to </w:t>
      </w:r>
      <w:r w:rsidR="00060CFA">
        <w:rPr>
          <w:rFonts w:ascii="Times New Roman" w:hAnsi="Times New Roman" w:cs="Times New Roman"/>
        </w:rPr>
        <w:t>apply CR’s methodological</w:t>
      </w:r>
      <w:r w:rsidR="00386AFE">
        <w:rPr>
          <w:rFonts w:ascii="Times New Roman" w:hAnsi="Times New Roman" w:cs="Times New Roman"/>
        </w:rPr>
        <w:t>-cum-normative</w:t>
      </w:r>
      <w:r w:rsidR="00060CFA">
        <w:rPr>
          <w:rFonts w:ascii="Times New Roman" w:hAnsi="Times New Roman" w:cs="Times New Roman"/>
        </w:rPr>
        <w:t xml:space="preserve"> commitments</w:t>
      </w:r>
      <w:r w:rsidR="005F2DA8">
        <w:rPr>
          <w:rFonts w:ascii="Times New Roman" w:hAnsi="Times New Roman" w:cs="Times New Roman"/>
        </w:rPr>
        <w:t xml:space="preserve"> to their logical endpoint</w:t>
      </w:r>
      <w:r w:rsidR="00060CFA">
        <w:rPr>
          <w:rFonts w:ascii="Times New Roman" w:hAnsi="Times New Roman" w:cs="Times New Roman"/>
        </w:rPr>
        <w:t>.</w:t>
      </w:r>
      <w:r w:rsidR="005F2DA8">
        <w:rPr>
          <w:rFonts w:ascii="Times New Roman" w:hAnsi="Times New Roman" w:cs="Times New Roman"/>
        </w:rPr>
        <w:t xml:space="preserve"> There is undeniably something admirable and even noble about this. Thus i</w:t>
      </w:r>
      <w:r w:rsidR="004C0C0C">
        <w:rPr>
          <w:rFonts w:ascii="Times New Roman" w:hAnsi="Times New Roman" w:cs="Times New Roman"/>
        </w:rPr>
        <w:t xml:space="preserve">f one genuinely believes that </w:t>
      </w:r>
      <w:r w:rsidR="004C0C0C">
        <w:rPr>
          <w:rFonts w:ascii="Times New Roman" w:hAnsi="Times New Roman" w:cs="Times New Roman"/>
          <w:i/>
          <w:iCs/>
        </w:rPr>
        <w:t>religion and related categories</w:t>
      </w:r>
      <w:r w:rsidR="004C0C0C">
        <w:rPr>
          <w:rFonts w:ascii="Times New Roman" w:hAnsi="Times New Roman" w:cs="Times New Roman"/>
        </w:rPr>
        <w:t xml:space="preserve"> constitute a single “parasitic configuration” that perniciously structures the entire world order, and is singularly responsible for</w:t>
      </w:r>
      <w:r w:rsidR="00386AFE">
        <w:rPr>
          <w:rFonts w:ascii="Times New Roman" w:hAnsi="Times New Roman" w:cs="Times New Roman"/>
        </w:rPr>
        <w:t xml:space="preserve"> the destruction of most habitats</w:t>
      </w:r>
      <w:r w:rsidR="004C0C0C">
        <w:rPr>
          <w:rFonts w:ascii="Times New Roman" w:hAnsi="Times New Roman" w:cs="Times New Roman"/>
        </w:rPr>
        <w:t xml:space="preserve">, as Fitzgerald seems to, then </w:t>
      </w:r>
      <w:r w:rsidR="00386AFE">
        <w:rPr>
          <w:rFonts w:ascii="Times New Roman" w:hAnsi="Times New Roman" w:cs="Times New Roman"/>
        </w:rPr>
        <w:t>his</w:t>
      </w:r>
      <w:r w:rsidR="004C0C0C">
        <w:rPr>
          <w:rFonts w:ascii="Times New Roman" w:hAnsi="Times New Roman" w:cs="Times New Roman"/>
        </w:rPr>
        <w:t xml:space="preserve"> deconstructive project is perhaps the one for you.</w:t>
      </w:r>
      <w:r w:rsidR="00060CFA">
        <w:rPr>
          <w:rFonts w:ascii="Times New Roman" w:hAnsi="Times New Roman" w:cs="Times New Roman"/>
        </w:rPr>
        <w:t xml:space="preserve"> However, as we noted in our </w:t>
      </w:r>
      <w:r w:rsidR="00060CFA">
        <w:rPr>
          <w:rFonts w:ascii="Times New Roman" w:hAnsi="Times New Roman" w:cs="Times New Roman"/>
          <w:i/>
          <w:iCs/>
        </w:rPr>
        <w:t>JAAR</w:t>
      </w:r>
      <w:r w:rsidR="00060CFA">
        <w:rPr>
          <w:rFonts w:ascii="Times New Roman" w:hAnsi="Times New Roman" w:cs="Times New Roman"/>
          <w:iCs/>
        </w:rPr>
        <w:t xml:space="preserve"> essay, </w:t>
      </w:r>
      <w:r w:rsidR="00386AFE">
        <w:rPr>
          <w:rFonts w:ascii="Times New Roman" w:hAnsi="Times New Roman" w:cs="Times New Roman"/>
          <w:iCs/>
        </w:rPr>
        <w:t xml:space="preserve">we believe that </w:t>
      </w:r>
      <w:r w:rsidR="00060CFA">
        <w:rPr>
          <w:rFonts w:ascii="Times New Roman" w:hAnsi="Times New Roman" w:cs="Times New Roman"/>
          <w:iCs/>
        </w:rPr>
        <w:t xml:space="preserve">the logical conclusion of </w:t>
      </w:r>
      <w:r w:rsidR="004C0C0C">
        <w:rPr>
          <w:rFonts w:ascii="Times New Roman" w:hAnsi="Times New Roman" w:cs="Times New Roman"/>
          <w:iCs/>
        </w:rPr>
        <w:t>this</w:t>
      </w:r>
      <w:r w:rsidR="00060CFA">
        <w:rPr>
          <w:rFonts w:ascii="Times New Roman" w:hAnsi="Times New Roman" w:cs="Times New Roman"/>
          <w:iCs/>
        </w:rPr>
        <w:t xml:space="preserve"> project is</w:t>
      </w:r>
      <w:r w:rsidR="00590B41">
        <w:rPr>
          <w:rFonts w:ascii="Times New Roman" w:hAnsi="Times New Roman" w:cs="Times New Roman"/>
          <w:iCs/>
        </w:rPr>
        <w:t xml:space="preserve"> </w:t>
      </w:r>
      <w:r w:rsidR="005F2DA8">
        <w:rPr>
          <w:rFonts w:ascii="Times New Roman" w:hAnsi="Times New Roman" w:cs="Times New Roman"/>
          <w:iCs/>
        </w:rPr>
        <w:t xml:space="preserve">probably </w:t>
      </w:r>
      <w:r w:rsidR="00590B41">
        <w:rPr>
          <w:rFonts w:ascii="Times New Roman" w:hAnsi="Times New Roman" w:cs="Times New Roman"/>
          <w:iCs/>
        </w:rPr>
        <w:t>something like</w:t>
      </w:r>
      <w:r w:rsidR="00060CFA">
        <w:rPr>
          <w:rFonts w:ascii="Times New Roman" w:hAnsi="Times New Roman" w:cs="Times New Roman"/>
          <w:iCs/>
        </w:rPr>
        <w:t xml:space="preserve"> the abandonment “of the practice of social science” (</w:t>
      </w:r>
      <w:r w:rsidR="005F2DA8">
        <w:rPr>
          <w:rFonts w:ascii="Times New Roman" w:hAnsi="Times New Roman" w:cs="Times New Roman"/>
          <w:iCs/>
        </w:rPr>
        <w:t xml:space="preserve">Watts and Mosurinjohn 2023, </w:t>
      </w:r>
      <w:r w:rsidR="00060CFA">
        <w:rPr>
          <w:rFonts w:ascii="Times New Roman" w:hAnsi="Times New Roman" w:cs="Times New Roman"/>
          <w:iCs/>
        </w:rPr>
        <w:t>329)</w:t>
      </w:r>
      <w:r w:rsidR="00386AFE">
        <w:rPr>
          <w:rFonts w:ascii="Times New Roman" w:hAnsi="Times New Roman" w:cs="Times New Roman"/>
          <w:iCs/>
        </w:rPr>
        <w:t xml:space="preserve">, for if you genuinely believe that </w:t>
      </w:r>
      <w:r w:rsidR="00060CFA">
        <w:rPr>
          <w:rFonts w:ascii="Times New Roman" w:hAnsi="Times New Roman" w:cs="Times New Roman"/>
          <w:i/>
        </w:rPr>
        <w:t xml:space="preserve">all </w:t>
      </w:r>
      <w:r w:rsidR="00386AFE">
        <w:rPr>
          <w:rFonts w:ascii="Times New Roman" w:hAnsi="Times New Roman" w:cs="Times New Roman"/>
          <w:i/>
        </w:rPr>
        <w:t>modern</w:t>
      </w:r>
      <w:r w:rsidR="00060CFA">
        <w:rPr>
          <w:rFonts w:ascii="Times New Roman" w:hAnsi="Times New Roman" w:cs="Times New Roman"/>
          <w:i/>
        </w:rPr>
        <w:t xml:space="preserve"> categories are</w:t>
      </w:r>
      <w:r w:rsidR="00386AFE">
        <w:rPr>
          <w:rFonts w:ascii="Times New Roman" w:hAnsi="Times New Roman" w:cs="Times New Roman"/>
          <w:i/>
        </w:rPr>
        <w:t xml:space="preserve"> this morally</w:t>
      </w:r>
      <w:r w:rsidR="00060CFA">
        <w:rPr>
          <w:rFonts w:ascii="Times New Roman" w:hAnsi="Times New Roman" w:cs="Times New Roman"/>
          <w:i/>
        </w:rPr>
        <w:t xml:space="preserve"> polluted</w:t>
      </w:r>
      <w:r w:rsidR="00060CFA">
        <w:rPr>
          <w:rFonts w:ascii="Times New Roman" w:hAnsi="Times New Roman" w:cs="Times New Roman"/>
          <w:iCs/>
        </w:rPr>
        <w:t>, the</w:t>
      </w:r>
      <w:r w:rsidR="00386AFE">
        <w:rPr>
          <w:rFonts w:ascii="Times New Roman" w:hAnsi="Times New Roman" w:cs="Times New Roman"/>
          <w:iCs/>
        </w:rPr>
        <w:t xml:space="preserve">n it seems plausible </w:t>
      </w:r>
      <w:r w:rsidR="00005096">
        <w:rPr>
          <w:rFonts w:ascii="Times New Roman" w:hAnsi="Times New Roman" w:cs="Times New Roman"/>
          <w:iCs/>
        </w:rPr>
        <w:t>that you will eventually</w:t>
      </w:r>
      <w:r w:rsidR="00386AFE">
        <w:rPr>
          <w:rFonts w:ascii="Times New Roman" w:hAnsi="Times New Roman" w:cs="Times New Roman"/>
          <w:iCs/>
        </w:rPr>
        <w:t xml:space="preserve"> conclude that the</w:t>
      </w:r>
      <w:r w:rsidR="00060CFA">
        <w:rPr>
          <w:rFonts w:ascii="Times New Roman" w:hAnsi="Times New Roman" w:cs="Times New Roman"/>
          <w:iCs/>
        </w:rPr>
        <w:t xml:space="preserve"> world is</w:t>
      </w:r>
      <w:r w:rsidR="00005096">
        <w:rPr>
          <w:rFonts w:ascii="Times New Roman" w:hAnsi="Times New Roman" w:cs="Times New Roman"/>
          <w:iCs/>
        </w:rPr>
        <w:t xml:space="preserve"> </w:t>
      </w:r>
      <w:r w:rsidR="00060CFA">
        <w:rPr>
          <w:rFonts w:ascii="Times New Roman" w:hAnsi="Times New Roman" w:cs="Times New Roman"/>
          <w:iCs/>
        </w:rPr>
        <w:t>best served if we</w:t>
      </w:r>
      <w:r w:rsidR="00386AFE">
        <w:rPr>
          <w:rFonts w:ascii="Times New Roman" w:hAnsi="Times New Roman" w:cs="Times New Roman"/>
          <w:iCs/>
        </w:rPr>
        <w:t xml:space="preserve"> moderns</w:t>
      </w:r>
      <w:r w:rsidR="00060CFA">
        <w:rPr>
          <w:rFonts w:ascii="Times New Roman" w:hAnsi="Times New Roman" w:cs="Times New Roman"/>
          <w:iCs/>
        </w:rPr>
        <w:t xml:space="preserve"> simply stay</w:t>
      </w:r>
      <w:r w:rsidR="00005096">
        <w:rPr>
          <w:rFonts w:ascii="Times New Roman" w:hAnsi="Times New Roman" w:cs="Times New Roman"/>
          <w:iCs/>
        </w:rPr>
        <w:t>ed</w:t>
      </w:r>
      <w:r w:rsidR="00060CFA">
        <w:rPr>
          <w:rFonts w:ascii="Times New Roman" w:hAnsi="Times New Roman" w:cs="Times New Roman"/>
          <w:iCs/>
        </w:rPr>
        <w:t xml:space="preserve"> silent.</w:t>
      </w:r>
      <w:r w:rsidR="00DF2829">
        <w:rPr>
          <w:rFonts w:ascii="Times New Roman" w:hAnsi="Times New Roman" w:cs="Times New Roman"/>
          <w:iCs/>
        </w:rPr>
        <w:t xml:space="preserve"> </w:t>
      </w:r>
      <w:r w:rsidR="00A77FD0">
        <w:rPr>
          <w:rFonts w:ascii="Times New Roman" w:hAnsi="Times New Roman" w:cs="Times New Roman"/>
          <w:iCs/>
        </w:rPr>
        <w:t>S</w:t>
      </w:r>
      <w:r w:rsidR="00005096">
        <w:rPr>
          <w:rFonts w:ascii="Times New Roman" w:hAnsi="Times New Roman" w:cs="Times New Roman"/>
          <w:iCs/>
        </w:rPr>
        <w:t xml:space="preserve">ome may not see this as a reason to be skeptical of </w:t>
      </w:r>
      <w:r w:rsidR="00D76A32">
        <w:rPr>
          <w:rFonts w:ascii="Times New Roman" w:hAnsi="Times New Roman" w:cs="Times New Roman"/>
          <w:iCs/>
        </w:rPr>
        <w:t>this project</w:t>
      </w:r>
      <w:r w:rsidR="00005096">
        <w:rPr>
          <w:rFonts w:ascii="Times New Roman" w:hAnsi="Times New Roman" w:cs="Times New Roman"/>
          <w:iCs/>
        </w:rPr>
        <w:t>, but we do not count ourselves among them.</w:t>
      </w:r>
      <w:r w:rsidR="00B545E5">
        <w:rPr>
          <w:rFonts w:ascii="Times New Roman" w:hAnsi="Times New Roman" w:cs="Times New Roman"/>
        </w:rPr>
        <w:t xml:space="preserve"> </w:t>
      </w:r>
    </w:p>
    <w:p w14:paraId="68C11111" w14:textId="77777777" w:rsidR="00B545E5" w:rsidRDefault="00B545E5" w:rsidP="004C0C0C">
      <w:pPr>
        <w:rPr>
          <w:rFonts w:ascii="Times New Roman" w:hAnsi="Times New Roman" w:cs="Times New Roman"/>
        </w:rPr>
      </w:pPr>
    </w:p>
    <w:p w14:paraId="7DFD449F" w14:textId="77777777" w:rsidR="00B545E5" w:rsidRDefault="00B545E5" w:rsidP="004C0C0C">
      <w:pPr>
        <w:rPr>
          <w:rFonts w:ascii="Times New Roman" w:hAnsi="Times New Roman" w:cs="Times New Roman"/>
        </w:rPr>
      </w:pPr>
    </w:p>
    <w:p w14:paraId="10E6DC37" w14:textId="77777777" w:rsidR="00B545E5" w:rsidRDefault="00B545E5" w:rsidP="00B545E5">
      <w:pPr>
        <w:rPr>
          <w:rFonts w:ascii="Times New Roman" w:hAnsi="Times New Roman" w:cs="Times New Roman"/>
        </w:rPr>
      </w:pPr>
      <w:r>
        <w:rPr>
          <w:rFonts w:ascii="Times New Roman" w:hAnsi="Times New Roman" w:cs="Times New Roman"/>
          <w:b/>
          <w:bCs/>
        </w:rPr>
        <w:t>Where We Stand</w:t>
      </w:r>
    </w:p>
    <w:p w14:paraId="00A3C539" w14:textId="77777777" w:rsidR="00B545E5" w:rsidRDefault="00B545E5" w:rsidP="004C0C0C">
      <w:pPr>
        <w:rPr>
          <w:rFonts w:ascii="Times New Roman" w:hAnsi="Times New Roman" w:cs="Times New Roman"/>
        </w:rPr>
      </w:pPr>
    </w:p>
    <w:p w14:paraId="49ABDD5F" w14:textId="4F96C6B2" w:rsidR="006F0A42" w:rsidRDefault="00C92430" w:rsidP="006F0A42">
      <w:pPr>
        <w:rPr>
          <w:rFonts w:ascii="Times New Roman" w:hAnsi="Times New Roman" w:cs="Times New Roman"/>
        </w:rPr>
      </w:pPr>
      <w:r>
        <w:rPr>
          <w:rFonts w:ascii="Times New Roman" w:hAnsi="Times New Roman" w:cs="Times New Roman"/>
          <w:iCs/>
        </w:rPr>
        <w:t>S</w:t>
      </w:r>
      <w:r w:rsidR="00B545E5">
        <w:rPr>
          <w:rFonts w:ascii="Times New Roman" w:hAnsi="Times New Roman" w:cs="Times New Roman"/>
          <w:iCs/>
        </w:rPr>
        <w:t xml:space="preserve">eemingly frustrated by our own lack of normative self-disclosure, </w:t>
      </w:r>
      <w:r w:rsidR="00B545E5">
        <w:rPr>
          <w:rFonts w:ascii="Times New Roman" w:hAnsi="Times New Roman" w:cs="Times New Roman"/>
        </w:rPr>
        <w:t>Fitzgerald asks, “where do Watts and Mosurinjohn reveal their normative positionality?” (12).</w:t>
      </w:r>
      <w:r w:rsidR="00B545E5">
        <w:rPr>
          <w:rStyle w:val="FootnoteReference"/>
          <w:rFonts w:ascii="Times New Roman" w:hAnsi="Times New Roman" w:cs="Times New Roman"/>
        </w:rPr>
        <w:footnoteReference w:id="16"/>
      </w:r>
      <w:r w:rsidR="00B545E5">
        <w:rPr>
          <w:rFonts w:ascii="Times New Roman" w:hAnsi="Times New Roman" w:cs="Times New Roman"/>
        </w:rPr>
        <w:t xml:space="preserve"> </w:t>
      </w:r>
      <w:r w:rsidR="002D5027">
        <w:rPr>
          <w:rFonts w:ascii="Times New Roman" w:hAnsi="Times New Roman" w:cs="Times New Roman"/>
        </w:rPr>
        <w:t xml:space="preserve">To this </w:t>
      </w:r>
      <w:r w:rsidR="00B545E5">
        <w:rPr>
          <w:rFonts w:ascii="Times New Roman" w:hAnsi="Times New Roman" w:cs="Times New Roman"/>
        </w:rPr>
        <w:t xml:space="preserve">we must </w:t>
      </w:r>
      <w:r w:rsidR="0042133C">
        <w:rPr>
          <w:rFonts w:ascii="Times New Roman" w:hAnsi="Times New Roman" w:cs="Times New Roman"/>
        </w:rPr>
        <w:t>stress</w:t>
      </w:r>
      <w:r w:rsidR="00B545E5">
        <w:rPr>
          <w:rFonts w:ascii="Times New Roman" w:hAnsi="Times New Roman" w:cs="Times New Roman"/>
        </w:rPr>
        <w:t xml:space="preserve"> that our primary aim, in writing our </w:t>
      </w:r>
      <w:r w:rsidR="00B545E5">
        <w:rPr>
          <w:rFonts w:ascii="Times New Roman" w:hAnsi="Times New Roman" w:cs="Times New Roman"/>
          <w:i/>
          <w:iCs/>
        </w:rPr>
        <w:t xml:space="preserve">JAAR </w:t>
      </w:r>
      <w:r w:rsidR="00B545E5">
        <w:rPr>
          <w:rFonts w:ascii="Times New Roman" w:hAnsi="Times New Roman" w:cs="Times New Roman"/>
        </w:rPr>
        <w:t>essay, was to “take seriously” what we understand to be the core methodological commitments of CR</w:t>
      </w:r>
      <w:r w:rsidR="007777A2">
        <w:rPr>
          <w:rFonts w:ascii="Times New Roman" w:hAnsi="Times New Roman" w:cs="Times New Roman"/>
        </w:rPr>
        <w:t>, and to examine whether CR scholars themselves</w:t>
      </w:r>
      <w:r w:rsidR="001578F8">
        <w:rPr>
          <w:rFonts w:ascii="Times New Roman" w:hAnsi="Times New Roman" w:cs="Times New Roman"/>
        </w:rPr>
        <w:t xml:space="preserve"> have lived up to them</w:t>
      </w:r>
      <w:r w:rsidR="00B545E5">
        <w:rPr>
          <w:rFonts w:ascii="Times New Roman" w:hAnsi="Times New Roman" w:cs="Times New Roman"/>
        </w:rPr>
        <w:t xml:space="preserve">. Thus, ours was a paradigmatic attempt at </w:t>
      </w:r>
      <w:r w:rsidR="00B545E5">
        <w:rPr>
          <w:rFonts w:ascii="Times New Roman" w:hAnsi="Times New Roman" w:cs="Times New Roman"/>
          <w:i/>
          <w:iCs/>
        </w:rPr>
        <w:t>immanent critique</w:t>
      </w:r>
      <w:r w:rsidR="00B545E5">
        <w:rPr>
          <w:rFonts w:ascii="Times New Roman" w:hAnsi="Times New Roman" w:cs="Times New Roman"/>
        </w:rPr>
        <w:t>. Nevertheless, we can appreciate why Fitzgerald would wish to know where, normatively speaking, we stand.</w:t>
      </w:r>
      <w:r w:rsidR="006F0A42">
        <w:rPr>
          <w:rStyle w:val="FootnoteReference"/>
          <w:rFonts w:ascii="Times New Roman" w:hAnsi="Times New Roman" w:cs="Times New Roman"/>
        </w:rPr>
        <w:footnoteReference w:id="17"/>
      </w:r>
      <w:r w:rsidR="00B545E5">
        <w:rPr>
          <w:rFonts w:ascii="Times New Roman" w:hAnsi="Times New Roman" w:cs="Times New Roman"/>
        </w:rPr>
        <w:t xml:space="preserve"> </w:t>
      </w:r>
      <w:r w:rsidR="006F0A42">
        <w:rPr>
          <w:rFonts w:ascii="Times New Roman" w:hAnsi="Times New Roman" w:cs="Times New Roman"/>
        </w:rPr>
        <w:t xml:space="preserve">So in what follows we will try to summarize our substantive disagreements with Fitzgerald, and CR scholarship more broadly. </w:t>
      </w:r>
    </w:p>
    <w:p w14:paraId="51016575" w14:textId="30EB8AC2" w:rsidR="00C34DC2" w:rsidRDefault="00B824DC" w:rsidP="006021F3">
      <w:pPr>
        <w:ind w:firstLine="720"/>
        <w:rPr>
          <w:rFonts w:ascii="Times New Roman" w:hAnsi="Times New Roman" w:cs="Times New Roman"/>
        </w:rPr>
      </w:pPr>
      <w:r>
        <w:rPr>
          <w:rFonts w:ascii="Times New Roman" w:hAnsi="Times New Roman" w:cs="Times New Roman"/>
        </w:rPr>
        <w:t xml:space="preserve">First, although we acknowledge that </w:t>
      </w:r>
      <w:r>
        <w:rPr>
          <w:rFonts w:ascii="Times New Roman" w:hAnsi="Times New Roman" w:cs="Times New Roman"/>
          <w:i/>
          <w:iCs/>
        </w:rPr>
        <w:t>religion</w:t>
      </w:r>
      <w:r>
        <w:rPr>
          <w:rFonts w:ascii="Times New Roman" w:hAnsi="Times New Roman" w:cs="Times New Roman"/>
        </w:rPr>
        <w:t xml:space="preserve"> </w:t>
      </w:r>
      <w:r w:rsidRPr="00B824DC">
        <w:rPr>
          <w:rFonts w:ascii="Times New Roman" w:hAnsi="Times New Roman" w:cs="Times New Roman"/>
          <w:i/>
          <w:iCs/>
        </w:rPr>
        <w:t>and related categories</w:t>
      </w:r>
      <w:r>
        <w:rPr>
          <w:rFonts w:ascii="Times New Roman" w:hAnsi="Times New Roman" w:cs="Times New Roman"/>
        </w:rPr>
        <w:t xml:space="preserve"> have historically played </w:t>
      </w:r>
      <w:r w:rsidR="00C34DC2">
        <w:rPr>
          <w:rFonts w:ascii="Times New Roman" w:hAnsi="Times New Roman" w:cs="Times New Roman"/>
        </w:rPr>
        <w:t>significant</w:t>
      </w:r>
      <w:r>
        <w:rPr>
          <w:rFonts w:ascii="Times New Roman" w:hAnsi="Times New Roman" w:cs="Times New Roman"/>
        </w:rPr>
        <w:t xml:space="preserve"> roles in legitimating injustice</w:t>
      </w:r>
      <w:r w:rsidR="006F0A42">
        <w:rPr>
          <w:rFonts w:ascii="Times New Roman" w:hAnsi="Times New Roman" w:cs="Times New Roman"/>
        </w:rPr>
        <w:t xml:space="preserve">—and indeed have learned much from </w:t>
      </w:r>
      <w:r w:rsidR="00806152">
        <w:rPr>
          <w:rFonts w:ascii="Times New Roman" w:hAnsi="Times New Roman" w:cs="Times New Roman"/>
        </w:rPr>
        <w:t>CR scholars</w:t>
      </w:r>
      <w:r w:rsidR="006F0A42">
        <w:rPr>
          <w:rFonts w:ascii="Times New Roman" w:hAnsi="Times New Roman" w:cs="Times New Roman"/>
        </w:rPr>
        <w:t xml:space="preserve"> </w:t>
      </w:r>
      <w:r w:rsidR="00C34DC2">
        <w:rPr>
          <w:rFonts w:ascii="Times New Roman" w:hAnsi="Times New Roman" w:cs="Times New Roman"/>
        </w:rPr>
        <w:t>about this</w:t>
      </w:r>
      <w:r w:rsidR="006F0A42">
        <w:rPr>
          <w:rFonts w:ascii="Times New Roman" w:hAnsi="Times New Roman" w:cs="Times New Roman"/>
        </w:rPr>
        <w:t>—</w:t>
      </w:r>
      <w:r>
        <w:rPr>
          <w:rFonts w:ascii="Times New Roman" w:hAnsi="Times New Roman" w:cs="Times New Roman"/>
        </w:rPr>
        <w:t xml:space="preserve">we do not agree that this is </w:t>
      </w:r>
      <w:r w:rsidR="003016B8">
        <w:rPr>
          <w:rFonts w:ascii="Times New Roman" w:hAnsi="Times New Roman" w:cs="Times New Roman"/>
        </w:rPr>
        <w:t>fated</w:t>
      </w:r>
      <w:r>
        <w:rPr>
          <w:rFonts w:ascii="Times New Roman" w:hAnsi="Times New Roman" w:cs="Times New Roman"/>
        </w:rPr>
        <w:t xml:space="preserve"> to continue, on the grounds that these configurations of meaning are both plural</w:t>
      </w:r>
      <w:r w:rsidR="003016B8">
        <w:rPr>
          <w:rFonts w:ascii="Times New Roman" w:hAnsi="Times New Roman" w:cs="Times New Roman"/>
        </w:rPr>
        <w:t xml:space="preserve"> and</w:t>
      </w:r>
      <w:r>
        <w:rPr>
          <w:rFonts w:ascii="Times New Roman" w:hAnsi="Times New Roman" w:cs="Times New Roman"/>
        </w:rPr>
        <w:t xml:space="preserve"> constantly subject to change. Second, we believe Fitzgerald’s normative assessment of liberal modernity and the particular discourses (including the </w:t>
      </w:r>
      <w:r w:rsidRPr="006F0A42">
        <w:rPr>
          <w:rFonts w:ascii="Times New Roman" w:hAnsi="Times New Roman" w:cs="Times New Roman"/>
          <w:i/>
          <w:iCs/>
        </w:rPr>
        <w:t>religion</w:t>
      </w:r>
      <w:r w:rsidRPr="006F0A42">
        <w:rPr>
          <w:rFonts w:ascii="Times New Roman" w:hAnsi="Times New Roman" w:cs="Times New Roman"/>
        </w:rPr>
        <w:t>/</w:t>
      </w:r>
      <w:r w:rsidRPr="006F0A42">
        <w:rPr>
          <w:rFonts w:ascii="Times New Roman" w:hAnsi="Times New Roman" w:cs="Times New Roman"/>
          <w:i/>
          <w:iCs/>
        </w:rPr>
        <w:t>secular</w:t>
      </w:r>
      <w:r>
        <w:rPr>
          <w:rFonts w:ascii="Times New Roman" w:hAnsi="Times New Roman" w:cs="Times New Roman"/>
        </w:rPr>
        <w:t xml:space="preserve"> binary) </w:t>
      </w:r>
      <w:r w:rsidR="003016B8">
        <w:rPr>
          <w:rFonts w:ascii="Times New Roman" w:hAnsi="Times New Roman" w:cs="Times New Roman"/>
        </w:rPr>
        <w:t>it birthed</w:t>
      </w:r>
      <w:r>
        <w:rPr>
          <w:rFonts w:ascii="Times New Roman" w:hAnsi="Times New Roman" w:cs="Times New Roman"/>
        </w:rPr>
        <w:t xml:space="preserve"> is far too one-dimensional. That is, while liberal modernity has</w:t>
      </w:r>
      <w:r w:rsidR="006F0A42">
        <w:rPr>
          <w:rFonts w:ascii="Times New Roman" w:hAnsi="Times New Roman" w:cs="Times New Roman"/>
        </w:rPr>
        <w:t xml:space="preserve"> undoubtedly</w:t>
      </w:r>
      <w:r>
        <w:rPr>
          <w:rFonts w:ascii="Times New Roman" w:hAnsi="Times New Roman" w:cs="Times New Roman"/>
        </w:rPr>
        <w:t xml:space="preserve"> been responsible for legitimating great </w:t>
      </w:r>
      <w:r w:rsidR="003016B8">
        <w:rPr>
          <w:rFonts w:ascii="Times New Roman" w:hAnsi="Times New Roman" w:cs="Times New Roman"/>
        </w:rPr>
        <w:t xml:space="preserve">social </w:t>
      </w:r>
      <w:r>
        <w:rPr>
          <w:rFonts w:ascii="Times New Roman" w:hAnsi="Times New Roman" w:cs="Times New Roman"/>
        </w:rPr>
        <w:t xml:space="preserve">evil, it has </w:t>
      </w:r>
      <w:r w:rsidR="003016B8">
        <w:rPr>
          <w:rFonts w:ascii="Times New Roman" w:hAnsi="Times New Roman" w:cs="Times New Roman"/>
        </w:rPr>
        <w:t>also</w:t>
      </w:r>
      <w:r>
        <w:rPr>
          <w:rFonts w:ascii="Times New Roman" w:hAnsi="Times New Roman" w:cs="Times New Roman"/>
        </w:rPr>
        <w:t xml:space="preserve"> </w:t>
      </w:r>
      <w:r w:rsidR="003016B8">
        <w:rPr>
          <w:rFonts w:ascii="Times New Roman" w:hAnsi="Times New Roman" w:cs="Times New Roman"/>
        </w:rPr>
        <w:t>been</w:t>
      </w:r>
      <w:r>
        <w:rPr>
          <w:rFonts w:ascii="Times New Roman" w:hAnsi="Times New Roman" w:cs="Times New Roman"/>
        </w:rPr>
        <w:t xml:space="preserve"> responsible for bringing about</w:t>
      </w:r>
      <w:r w:rsidR="003016B8">
        <w:rPr>
          <w:rFonts w:ascii="Times New Roman" w:hAnsi="Times New Roman" w:cs="Times New Roman"/>
        </w:rPr>
        <w:t xml:space="preserve"> </w:t>
      </w:r>
      <w:r w:rsidR="006F0A42">
        <w:rPr>
          <w:rFonts w:ascii="Times New Roman" w:hAnsi="Times New Roman" w:cs="Times New Roman"/>
        </w:rPr>
        <w:t>great</w:t>
      </w:r>
      <w:r w:rsidR="003016B8">
        <w:rPr>
          <w:rFonts w:ascii="Times New Roman" w:hAnsi="Times New Roman" w:cs="Times New Roman"/>
        </w:rPr>
        <w:t xml:space="preserve"> social good</w:t>
      </w:r>
      <w:r>
        <w:rPr>
          <w:rFonts w:ascii="Times New Roman" w:hAnsi="Times New Roman" w:cs="Times New Roman"/>
        </w:rPr>
        <w:t xml:space="preserve">. </w:t>
      </w:r>
      <w:r w:rsidR="006F0A42">
        <w:rPr>
          <w:rFonts w:ascii="Times New Roman" w:hAnsi="Times New Roman" w:cs="Times New Roman"/>
        </w:rPr>
        <w:t>What is more</w:t>
      </w:r>
      <w:r>
        <w:rPr>
          <w:rFonts w:ascii="Times New Roman" w:hAnsi="Times New Roman" w:cs="Times New Roman"/>
        </w:rPr>
        <w:t>, although</w:t>
      </w:r>
      <w:r w:rsidR="003016B8">
        <w:rPr>
          <w:rFonts w:ascii="Times New Roman" w:hAnsi="Times New Roman" w:cs="Times New Roman"/>
        </w:rPr>
        <w:t xml:space="preserve"> </w:t>
      </w:r>
      <w:r>
        <w:rPr>
          <w:rFonts w:ascii="Times New Roman" w:hAnsi="Times New Roman" w:cs="Times New Roman"/>
        </w:rPr>
        <w:t>modern categories</w:t>
      </w:r>
      <w:r w:rsidR="003016B8">
        <w:rPr>
          <w:rFonts w:ascii="Times New Roman" w:hAnsi="Times New Roman" w:cs="Times New Roman"/>
        </w:rPr>
        <w:t xml:space="preserve"> and the configurations of meaning they </w:t>
      </w:r>
      <w:r w:rsidR="00806152">
        <w:rPr>
          <w:rFonts w:ascii="Times New Roman" w:hAnsi="Times New Roman" w:cs="Times New Roman"/>
        </w:rPr>
        <w:t>signal</w:t>
      </w:r>
      <w:r w:rsidR="003016B8">
        <w:rPr>
          <w:rFonts w:ascii="Times New Roman" w:hAnsi="Times New Roman" w:cs="Times New Roman"/>
        </w:rPr>
        <w:t xml:space="preserve"> </w:t>
      </w:r>
      <w:r>
        <w:rPr>
          <w:rFonts w:ascii="Times New Roman" w:hAnsi="Times New Roman" w:cs="Times New Roman"/>
        </w:rPr>
        <w:t>have excluded, disenfranchised, and alienated, they have also animated inspiring and progressive moral and political visions (including Fitzgerald’s own). In a word, liberal modernity is Janus-faced, as are the categories it has bequeathed to us.</w:t>
      </w:r>
      <w:r w:rsidR="00D91077">
        <w:rPr>
          <w:rFonts w:ascii="Times New Roman" w:hAnsi="Times New Roman" w:cs="Times New Roman"/>
        </w:rPr>
        <w:t xml:space="preserve"> Therefore,</w:t>
      </w:r>
      <w:r w:rsidR="00C34DC2">
        <w:rPr>
          <w:rFonts w:ascii="Times New Roman" w:hAnsi="Times New Roman" w:cs="Times New Roman"/>
        </w:rPr>
        <w:t xml:space="preserve"> unlike Fitzgerald we are </w:t>
      </w:r>
      <w:r w:rsidR="00806152">
        <w:rPr>
          <w:rFonts w:ascii="Times New Roman" w:hAnsi="Times New Roman" w:cs="Times New Roman"/>
        </w:rPr>
        <w:t>willing</w:t>
      </w:r>
      <w:r w:rsidR="00C34DC2">
        <w:rPr>
          <w:rFonts w:ascii="Times New Roman" w:hAnsi="Times New Roman" w:cs="Times New Roman"/>
        </w:rPr>
        <w:t xml:space="preserve"> to accept that </w:t>
      </w:r>
      <w:r w:rsidR="00806152">
        <w:rPr>
          <w:rFonts w:ascii="Times New Roman" w:hAnsi="Times New Roman" w:cs="Times New Roman"/>
        </w:rPr>
        <w:t>term</w:t>
      </w:r>
      <w:r w:rsidR="00D91077">
        <w:rPr>
          <w:rFonts w:ascii="Times New Roman" w:hAnsi="Times New Roman" w:cs="Times New Roman"/>
        </w:rPr>
        <w:t>s</w:t>
      </w:r>
      <w:r w:rsidR="00806152">
        <w:rPr>
          <w:rFonts w:ascii="Times New Roman" w:hAnsi="Times New Roman" w:cs="Times New Roman"/>
        </w:rPr>
        <w:t xml:space="preserve"> such as </w:t>
      </w:r>
      <w:r w:rsidR="00806152">
        <w:rPr>
          <w:rFonts w:ascii="Times New Roman" w:hAnsi="Times New Roman" w:cs="Times New Roman"/>
          <w:i/>
          <w:iCs/>
        </w:rPr>
        <w:t>religion</w:t>
      </w:r>
      <w:r w:rsidR="00806152">
        <w:rPr>
          <w:rFonts w:ascii="Times New Roman" w:hAnsi="Times New Roman" w:cs="Times New Roman"/>
        </w:rPr>
        <w:t xml:space="preserve">, </w:t>
      </w:r>
      <w:r w:rsidR="00806152">
        <w:rPr>
          <w:rFonts w:ascii="Times New Roman" w:hAnsi="Times New Roman" w:cs="Times New Roman"/>
          <w:i/>
          <w:iCs/>
        </w:rPr>
        <w:t>secular</w:t>
      </w:r>
      <w:r w:rsidR="00806152">
        <w:rPr>
          <w:rFonts w:ascii="Times New Roman" w:hAnsi="Times New Roman" w:cs="Times New Roman"/>
        </w:rPr>
        <w:t xml:space="preserve">, </w:t>
      </w:r>
      <w:r w:rsidR="00806152">
        <w:rPr>
          <w:rFonts w:ascii="Times New Roman" w:hAnsi="Times New Roman" w:cs="Times New Roman"/>
          <w:i/>
          <w:iCs/>
        </w:rPr>
        <w:t>politics</w:t>
      </w:r>
      <w:r w:rsidR="00806152">
        <w:rPr>
          <w:rFonts w:ascii="Times New Roman" w:hAnsi="Times New Roman" w:cs="Times New Roman"/>
        </w:rPr>
        <w:t>, and so on</w:t>
      </w:r>
      <w:r w:rsidR="00C34DC2">
        <w:rPr>
          <w:rFonts w:ascii="Times New Roman" w:hAnsi="Times New Roman" w:cs="Times New Roman"/>
        </w:rPr>
        <w:t xml:space="preserve"> will never be</w:t>
      </w:r>
      <w:r w:rsidR="000974EE">
        <w:rPr>
          <w:rFonts w:ascii="Times New Roman" w:hAnsi="Times New Roman" w:cs="Times New Roman"/>
        </w:rPr>
        <w:t xml:space="preserve"> entirely</w:t>
      </w:r>
      <w:r w:rsidR="00C34DC2">
        <w:rPr>
          <w:rFonts w:ascii="Times New Roman" w:hAnsi="Times New Roman" w:cs="Times New Roman"/>
        </w:rPr>
        <w:t xml:space="preserve"> unproblematic</w:t>
      </w:r>
      <w:r w:rsidR="000974EE">
        <w:rPr>
          <w:rFonts w:ascii="Times New Roman" w:hAnsi="Times New Roman" w:cs="Times New Roman"/>
        </w:rPr>
        <w:t xml:space="preserve">, </w:t>
      </w:r>
      <w:r w:rsidR="00D91077">
        <w:rPr>
          <w:rFonts w:ascii="Times New Roman" w:hAnsi="Times New Roman" w:cs="Times New Roman"/>
        </w:rPr>
        <w:t xml:space="preserve">but that </w:t>
      </w:r>
      <w:r w:rsidR="0001073D">
        <w:rPr>
          <w:rFonts w:ascii="Times New Roman" w:hAnsi="Times New Roman" w:cs="Times New Roman"/>
        </w:rPr>
        <w:t>demanding that our terms be unproblematic is asking too much.</w:t>
      </w:r>
      <w:r w:rsidR="006021F3">
        <w:rPr>
          <w:rFonts w:ascii="Times New Roman" w:hAnsi="Times New Roman" w:cs="Times New Roman"/>
        </w:rPr>
        <w:t xml:space="preserve"> </w:t>
      </w:r>
      <w:r w:rsidR="006F0A42">
        <w:rPr>
          <w:rFonts w:ascii="Times New Roman" w:hAnsi="Times New Roman" w:cs="Times New Roman"/>
        </w:rPr>
        <w:t>Third, while</w:t>
      </w:r>
      <w:r w:rsidR="00C34DC2">
        <w:rPr>
          <w:rFonts w:ascii="Times New Roman" w:hAnsi="Times New Roman" w:cs="Times New Roman"/>
        </w:rPr>
        <w:t xml:space="preserve"> we believe</w:t>
      </w:r>
      <w:r w:rsidR="006F0A42">
        <w:rPr>
          <w:rFonts w:ascii="Times New Roman" w:hAnsi="Times New Roman" w:cs="Times New Roman"/>
        </w:rPr>
        <w:t xml:space="preserve"> </w:t>
      </w:r>
      <w:r w:rsidR="00C34DC2">
        <w:rPr>
          <w:rFonts w:ascii="Times New Roman" w:hAnsi="Times New Roman" w:cs="Times New Roman"/>
        </w:rPr>
        <w:t xml:space="preserve">CR </w:t>
      </w:r>
      <w:r w:rsidR="00C34DC2">
        <w:rPr>
          <w:rFonts w:ascii="Times New Roman" w:hAnsi="Times New Roman" w:cs="Times New Roman"/>
        </w:rPr>
        <w:lastRenderedPageBreak/>
        <w:t>scholars</w:t>
      </w:r>
      <w:r w:rsidR="006F0A42">
        <w:rPr>
          <w:rFonts w:ascii="Times New Roman" w:hAnsi="Times New Roman" w:cs="Times New Roman"/>
        </w:rPr>
        <w:t xml:space="preserve"> </w:t>
      </w:r>
      <w:r w:rsidR="00C34DC2">
        <w:rPr>
          <w:rFonts w:ascii="Times New Roman" w:hAnsi="Times New Roman" w:cs="Times New Roman"/>
        </w:rPr>
        <w:t>share</w:t>
      </w:r>
      <w:r w:rsidR="006F0A42">
        <w:rPr>
          <w:rFonts w:ascii="Times New Roman" w:hAnsi="Times New Roman" w:cs="Times New Roman"/>
        </w:rPr>
        <w:t xml:space="preserve"> our liberal democratic values, we do not come to the same </w:t>
      </w:r>
      <w:r w:rsidR="00C34DC2">
        <w:rPr>
          <w:rFonts w:ascii="Times New Roman" w:hAnsi="Times New Roman" w:cs="Times New Roman"/>
        </w:rPr>
        <w:t xml:space="preserve">conclusions regarding what these require of our scholarly </w:t>
      </w:r>
      <w:r w:rsidR="00C34DC2">
        <w:rPr>
          <w:rFonts w:ascii="Times New Roman" w:hAnsi="Times New Roman" w:cs="Times New Roman"/>
          <w:i/>
          <w:iCs/>
        </w:rPr>
        <w:t>taxonomies</w:t>
      </w:r>
      <w:r w:rsidR="00C34DC2">
        <w:rPr>
          <w:rFonts w:ascii="Times New Roman" w:hAnsi="Times New Roman" w:cs="Times New Roman"/>
        </w:rPr>
        <w:t xml:space="preserve">. </w:t>
      </w:r>
      <w:r w:rsidR="006021F3">
        <w:rPr>
          <w:rFonts w:ascii="Times New Roman" w:hAnsi="Times New Roman" w:cs="Times New Roman"/>
        </w:rPr>
        <w:t>We think</w:t>
      </w:r>
      <w:r w:rsidR="00DA1779">
        <w:rPr>
          <w:rFonts w:ascii="Times New Roman" w:hAnsi="Times New Roman" w:cs="Times New Roman"/>
        </w:rPr>
        <w:t>,</w:t>
      </w:r>
      <w:r w:rsidR="006021F3">
        <w:rPr>
          <w:rFonts w:ascii="Times New Roman" w:hAnsi="Times New Roman" w:cs="Times New Roman"/>
        </w:rPr>
        <w:t xml:space="preserve"> in the vast majority of cases, we ought to place trust in our colleagues to use the terms they see fit, </w:t>
      </w:r>
      <w:r w:rsidR="00DA1779">
        <w:rPr>
          <w:rFonts w:ascii="Times New Roman" w:hAnsi="Times New Roman" w:cs="Times New Roman"/>
        </w:rPr>
        <w:t>while</w:t>
      </w:r>
      <w:r w:rsidR="006021F3">
        <w:rPr>
          <w:rFonts w:ascii="Times New Roman" w:hAnsi="Times New Roman" w:cs="Times New Roman"/>
        </w:rPr>
        <w:t xml:space="preserve"> </w:t>
      </w:r>
      <w:r w:rsidR="00DA1779">
        <w:rPr>
          <w:rFonts w:ascii="Times New Roman" w:hAnsi="Times New Roman" w:cs="Times New Roman"/>
        </w:rPr>
        <w:t>hoping</w:t>
      </w:r>
      <w:r w:rsidR="006021F3">
        <w:rPr>
          <w:rFonts w:ascii="Times New Roman" w:hAnsi="Times New Roman" w:cs="Times New Roman"/>
        </w:rPr>
        <w:t xml:space="preserve"> they do so reflexively and responsibly. Of course, as we noted in our </w:t>
      </w:r>
      <w:r w:rsidR="006021F3">
        <w:rPr>
          <w:rFonts w:ascii="Times New Roman" w:hAnsi="Times New Roman" w:cs="Times New Roman"/>
          <w:i/>
          <w:iCs/>
        </w:rPr>
        <w:t>JAAR</w:t>
      </w:r>
      <w:r w:rsidR="006021F3">
        <w:rPr>
          <w:rFonts w:ascii="Times New Roman" w:hAnsi="Times New Roman" w:cs="Times New Roman"/>
        </w:rPr>
        <w:t xml:space="preserve"> essay, some scholars </w:t>
      </w:r>
      <w:r w:rsidR="00C34DC2">
        <w:rPr>
          <w:rFonts w:ascii="Times New Roman" w:hAnsi="Times New Roman" w:cs="Times New Roman"/>
        </w:rPr>
        <w:t xml:space="preserve">have argued </w:t>
      </w:r>
      <w:r w:rsidR="000974EE">
        <w:rPr>
          <w:rFonts w:ascii="Times New Roman" w:hAnsi="Times New Roman" w:cs="Times New Roman"/>
        </w:rPr>
        <w:t xml:space="preserve">that </w:t>
      </w:r>
      <w:r w:rsidR="00C34DC2">
        <w:rPr>
          <w:rFonts w:ascii="Times New Roman" w:hAnsi="Times New Roman" w:cs="Times New Roman"/>
        </w:rPr>
        <w:t xml:space="preserve">we must abandon </w:t>
      </w:r>
      <w:r w:rsidR="00C34DC2">
        <w:rPr>
          <w:rFonts w:ascii="Times New Roman" w:hAnsi="Times New Roman" w:cs="Times New Roman"/>
          <w:i/>
          <w:iCs/>
        </w:rPr>
        <w:t>religion</w:t>
      </w:r>
      <w:r w:rsidR="00C34DC2">
        <w:rPr>
          <w:rFonts w:ascii="Times New Roman" w:hAnsi="Times New Roman" w:cs="Times New Roman"/>
        </w:rPr>
        <w:t xml:space="preserve"> as an analytic category </w:t>
      </w:r>
      <w:r w:rsidR="006F0A42">
        <w:rPr>
          <w:rFonts w:ascii="Times New Roman" w:hAnsi="Times New Roman" w:cs="Times New Roman"/>
        </w:rPr>
        <w:t xml:space="preserve">on the grounds that it is </w:t>
      </w:r>
      <w:r w:rsidR="000974EE">
        <w:rPr>
          <w:rFonts w:ascii="Times New Roman" w:hAnsi="Times New Roman" w:cs="Times New Roman"/>
        </w:rPr>
        <w:t>akin to</w:t>
      </w:r>
      <w:r w:rsidR="006021F3">
        <w:rPr>
          <w:rFonts w:ascii="Times New Roman" w:hAnsi="Times New Roman" w:cs="Times New Roman"/>
        </w:rPr>
        <w:t xml:space="preserve"> polluted</w:t>
      </w:r>
      <w:r w:rsidR="006F0A42">
        <w:rPr>
          <w:rFonts w:ascii="Times New Roman" w:hAnsi="Times New Roman" w:cs="Times New Roman"/>
        </w:rPr>
        <w:t xml:space="preserve"> terms such as </w:t>
      </w:r>
      <w:r w:rsidR="006F0A42">
        <w:rPr>
          <w:rFonts w:ascii="Times New Roman" w:hAnsi="Times New Roman" w:cs="Times New Roman"/>
          <w:i/>
          <w:iCs/>
        </w:rPr>
        <w:t>crazy</w:t>
      </w:r>
      <w:r w:rsidR="006F0A42">
        <w:rPr>
          <w:rFonts w:ascii="Times New Roman" w:hAnsi="Times New Roman" w:cs="Times New Roman"/>
        </w:rPr>
        <w:t xml:space="preserve">, </w:t>
      </w:r>
      <w:r w:rsidR="006F0A42">
        <w:rPr>
          <w:rFonts w:ascii="Times New Roman" w:hAnsi="Times New Roman" w:cs="Times New Roman"/>
          <w:i/>
          <w:iCs/>
        </w:rPr>
        <w:t>uncivilised</w:t>
      </w:r>
      <w:r w:rsidR="006F0A42">
        <w:rPr>
          <w:rFonts w:ascii="Times New Roman" w:hAnsi="Times New Roman" w:cs="Times New Roman"/>
        </w:rPr>
        <w:t xml:space="preserve">, or </w:t>
      </w:r>
      <w:r w:rsidR="006F0A42">
        <w:rPr>
          <w:rFonts w:ascii="Times New Roman" w:hAnsi="Times New Roman" w:cs="Times New Roman"/>
          <w:i/>
          <w:iCs/>
        </w:rPr>
        <w:t>primitive</w:t>
      </w:r>
      <w:r w:rsidR="006F0A42">
        <w:rPr>
          <w:rFonts w:ascii="Times New Roman" w:hAnsi="Times New Roman" w:cs="Times New Roman"/>
        </w:rPr>
        <w:t>—</w:t>
      </w:r>
      <w:r w:rsidR="000974EE">
        <w:rPr>
          <w:rFonts w:ascii="Times New Roman" w:hAnsi="Times New Roman" w:cs="Times New Roman"/>
        </w:rPr>
        <w:t>words</w:t>
      </w:r>
      <w:r w:rsidR="006F0A42">
        <w:rPr>
          <w:rFonts w:ascii="Times New Roman" w:hAnsi="Times New Roman" w:cs="Times New Roman"/>
        </w:rPr>
        <w:t xml:space="preserve"> which, given our shared liberal democratic values, we all recognize ought not be </w:t>
      </w:r>
      <w:r w:rsidR="000974EE">
        <w:rPr>
          <w:rFonts w:ascii="Times New Roman" w:hAnsi="Times New Roman" w:cs="Times New Roman"/>
        </w:rPr>
        <w:t>used</w:t>
      </w:r>
      <w:r w:rsidR="006F0A42">
        <w:rPr>
          <w:rFonts w:ascii="Times New Roman" w:hAnsi="Times New Roman" w:cs="Times New Roman"/>
        </w:rPr>
        <w:t xml:space="preserve"> in scholarly research. </w:t>
      </w:r>
      <w:r w:rsidR="00C34DC2">
        <w:rPr>
          <w:rFonts w:ascii="Times New Roman" w:hAnsi="Times New Roman" w:cs="Times New Roman"/>
        </w:rPr>
        <w:t xml:space="preserve">However, </w:t>
      </w:r>
      <w:r w:rsidR="006F0A42">
        <w:rPr>
          <w:rFonts w:ascii="Times New Roman" w:hAnsi="Times New Roman" w:cs="Times New Roman"/>
        </w:rPr>
        <w:t xml:space="preserve">we find these types of analogy specious, if only because </w:t>
      </w:r>
      <w:r w:rsidR="006F0A42" w:rsidRPr="000974EE">
        <w:rPr>
          <w:rFonts w:ascii="Times New Roman" w:hAnsi="Times New Roman" w:cs="Times New Roman"/>
        </w:rPr>
        <w:t>no one identifies with these latter terms</w:t>
      </w:r>
      <w:r w:rsidR="006F0A42">
        <w:rPr>
          <w:rFonts w:ascii="Times New Roman" w:hAnsi="Times New Roman" w:cs="Times New Roman"/>
        </w:rPr>
        <w:t xml:space="preserve"> precisely because they are unilaterally seen as inappropriate</w:t>
      </w:r>
      <w:r w:rsidR="000974EE">
        <w:rPr>
          <w:rFonts w:ascii="Times New Roman" w:hAnsi="Times New Roman" w:cs="Times New Roman"/>
        </w:rPr>
        <w:t>,</w:t>
      </w:r>
      <w:r w:rsidR="006F0A42">
        <w:rPr>
          <w:rFonts w:ascii="Times New Roman" w:hAnsi="Times New Roman" w:cs="Times New Roman"/>
        </w:rPr>
        <w:t xml:space="preserve"> whereas </w:t>
      </w:r>
      <w:r w:rsidR="00BC2550">
        <w:rPr>
          <w:rFonts w:ascii="Times New Roman" w:hAnsi="Times New Roman" w:cs="Times New Roman"/>
        </w:rPr>
        <w:t>millions</w:t>
      </w:r>
      <w:r w:rsidR="006F0A42">
        <w:rPr>
          <w:rFonts w:ascii="Times New Roman" w:hAnsi="Times New Roman" w:cs="Times New Roman"/>
        </w:rPr>
        <w:t xml:space="preserve"> of people identify with </w:t>
      </w:r>
      <w:r w:rsidR="006F0A42">
        <w:rPr>
          <w:rFonts w:ascii="Times New Roman" w:hAnsi="Times New Roman" w:cs="Times New Roman"/>
          <w:i/>
          <w:iCs/>
        </w:rPr>
        <w:t xml:space="preserve">religion </w:t>
      </w:r>
      <w:r w:rsidR="00794B56">
        <w:rPr>
          <w:rFonts w:ascii="Times New Roman" w:hAnsi="Times New Roman" w:cs="Times New Roman"/>
        </w:rPr>
        <w:t>(</w:t>
      </w:r>
      <w:r w:rsidR="006F0A42">
        <w:rPr>
          <w:rFonts w:ascii="Times New Roman" w:hAnsi="Times New Roman" w:cs="Times New Roman"/>
        </w:rPr>
        <w:t>and thus seem not to share CR scholars’</w:t>
      </w:r>
      <w:r w:rsidR="000974EE">
        <w:rPr>
          <w:rFonts w:ascii="Times New Roman" w:hAnsi="Times New Roman" w:cs="Times New Roman"/>
        </w:rPr>
        <w:t xml:space="preserve"> controversial</w:t>
      </w:r>
      <w:r w:rsidR="006F0A42">
        <w:rPr>
          <w:rFonts w:ascii="Times New Roman" w:hAnsi="Times New Roman" w:cs="Times New Roman"/>
        </w:rPr>
        <w:t xml:space="preserve"> </w:t>
      </w:r>
      <w:r w:rsidR="00BC2550">
        <w:rPr>
          <w:rFonts w:ascii="Times New Roman" w:hAnsi="Times New Roman" w:cs="Times New Roman"/>
        </w:rPr>
        <w:t xml:space="preserve">minority </w:t>
      </w:r>
      <w:r w:rsidR="006F0A42">
        <w:rPr>
          <w:rFonts w:ascii="Times New Roman" w:hAnsi="Times New Roman" w:cs="Times New Roman"/>
        </w:rPr>
        <w:t xml:space="preserve">view that it is </w:t>
      </w:r>
      <w:r w:rsidR="00BC2550">
        <w:rPr>
          <w:rFonts w:ascii="Times New Roman" w:hAnsi="Times New Roman" w:cs="Times New Roman"/>
        </w:rPr>
        <w:t>distinctly morally reprobate</w:t>
      </w:r>
      <w:r w:rsidR="00794B56">
        <w:rPr>
          <w:rFonts w:ascii="Times New Roman" w:hAnsi="Times New Roman" w:cs="Times New Roman"/>
        </w:rPr>
        <w:t>)</w:t>
      </w:r>
      <w:r w:rsidR="000974EE">
        <w:rPr>
          <w:rFonts w:ascii="Times New Roman" w:hAnsi="Times New Roman" w:cs="Times New Roman"/>
        </w:rPr>
        <w:t>.</w:t>
      </w:r>
      <w:r w:rsidR="006F0A42">
        <w:rPr>
          <w:rFonts w:ascii="Times New Roman" w:hAnsi="Times New Roman" w:cs="Times New Roman"/>
        </w:rPr>
        <w:t xml:space="preserve"> </w:t>
      </w:r>
    </w:p>
    <w:p w14:paraId="1FA86599" w14:textId="637AFC35" w:rsidR="00213F73" w:rsidRPr="00312E0B" w:rsidRDefault="00836381" w:rsidP="00213F73">
      <w:pPr>
        <w:ind w:firstLine="720"/>
        <w:rPr>
          <w:rFonts w:ascii="Times New Roman" w:hAnsi="Times New Roman" w:cs="Times New Roman"/>
        </w:rPr>
      </w:pPr>
      <w:r>
        <w:rPr>
          <w:rFonts w:ascii="Times New Roman" w:hAnsi="Times New Roman" w:cs="Times New Roman"/>
        </w:rPr>
        <w:t>As should be evident</w:t>
      </w:r>
      <w:r w:rsidR="00790DBB">
        <w:rPr>
          <w:rFonts w:ascii="Times New Roman" w:hAnsi="Times New Roman" w:cs="Times New Roman"/>
        </w:rPr>
        <w:t xml:space="preserve">, it </w:t>
      </w:r>
      <w:r>
        <w:rPr>
          <w:rFonts w:ascii="Times New Roman" w:hAnsi="Times New Roman" w:cs="Times New Roman"/>
        </w:rPr>
        <w:t>was</w:t>
      </w:r>
      <w:r w:rsidR="00790DBB">
        <w:rPr>
          <w:rFonts w:ascii="Times New Roman" w:hAnsi="Times New Roman" w:cs="Times New Roman"/>
        </w:rPr>
        <w:t xml:space="preserve"> our own theoretical, methodological, and normative commitments that inspired us to write our </w:t>
      </w:r>
      <w:r w:rsidR="00790DBB">
        <w:rPr>
          <w:rFonts w:ascii="Times New Roman" w:hAnsi="Times New Roman" w:cs="Times New Roman"/>
          <w:i/>
          <w:iCs/>
        </w:rPr>
        <w:t>JAAR</w:t>
      </w:r>
      <w:r w:rsidR="00790DBB">
        <w:rPr>
          <w:rFonts w:ascii="Times New Roman" w:hAnsi="Times New Roman" w:cs="Times New Roman"/>
          <w:iCs/>
        </w:rPr>
        <w:t xml:space="preserve"> essay</w:t>
      </w:r>
      <w:r w:rsidR="00172034">
        <w:rPr>
          <w:rFonts w:ascii="Times New Roman" w:hAnsi="Times New Roman" w:cs="Times New Roman"/>
          <w:iCs/>
        </w:rPr>
        <w:t xml:space="preserve">. </w:t>
      </w:r>
      <w:r>
        <w:rPr>
          <w:rFonts w:ascii="Times New Roman" w:hAnsi="Times New Roman" w:cs="Times New Roman"/>
          <w:iCs/>
        </w:rPr>
        <w:t xml:space="preserve">However, something Fitzgerald seems to have </w:t>
      </w:r>
      <w:r w:rsidR="00C34DC2">
        <w:rPr>
          <w:rFonts w:ascii="Times New Roman" w:hAnsi="Times New Roman" w:cs="Times New Roman"/>
          <w:iCs/>
        </w:rPr>
        <w:t>overlooked</w:t>
      </w:r>
      <w:r>
        <w:rPr>
          <w:rFonts w:ascii="Times New Roman" w:hAnsi="Times New Roman" w:cs="Times New Roman"/>
          <w:iCs/>
        </w:rPr>
        <w:t xml:space="preserve"> (despite it being implicit in the essay’s title), is the fact that we took strongest issue, less with the existence of CR as one among many other “critical” approaches in the study of religion, than with what we </w:t>
      </w:r>
      <w:r w:rsidR="00C34DC2">
        <w:rPr>
          <w:rFonts w:ascii="Times New Roman" w:hAnsi="Times New Roman" w:cs="Times New Roman"/>
          <w:iCs/>
        </w:rPr>
        <w:t>interpret as</w:t>
      </w:r>
      <w:r>
        <w:rPr>
          <w:rFonts w:ascii="Times New Roman" w:hAnsi="Times New Roman" w:cs="Times New Roman"/>
          <w:iCs/>
        </w:rPr>
        <w:t xml:space="preserve"> </w:t>
      </w:r>
      <w:r w:rsidR="00C34DC2">
        <w:rPr>
          <w:rFonts w:ascii="Times New Roman" w:hAnsi="Times New Roman" w:cs="Times New Roman"/>
          <w:iCs/>
        </w:rPr>
        <w:t>this methodological school’s</w:t>
      </w:r>
      <w:r>
        <w:rPr>
          <w:rFonts w:ascii="Times New Roman" w:hAnsi="Times New Roman" w:cs="Times New Roman"/>
          <w:iCs/>
        </w:rPr>
        <w:t xml:space="preserve"> “imperial” ambitions</w:t>
      </w:r>
      <w:r w:rsidR="00964762">
        <w:rPr>
          <w:rFonts w:ascii="Times New Roman" w:hAnsi="Times New Roman" w:cs="Times New Roman"/>
          <w:iCs/>
        </w:rPr>
        <w:t>—that is, our sense that CR scholars do not view much of the scholarship produced by their colleagues as legitimate</w:t>
      </w:r>
      <w:r>
        <w:rPr>
          <w:rFonts w:ascii="Times New Roman" w:hAnsi="Times New Roman" w:cs="Times New Roman"/>
          <w:iCs/>
        </w:rPr>
        <w:t xml:space="preserve">. Thus, it is crucially important </w:t>
      </w:r>
      <w:r w:rsidR="00172034">
        <w:rPr>
          <w:rFonts w:ascii="Times New Roman" w:hAnsi="Times New Roman" w:cs="Times New Roman"/>
          <w:iCs/>
        </w:rPr>
        <w:t xml:space="preserve">that we understand CR, as a methodological school, </w:t>
      </w:r>
      <w:r w:rsidR="003A26A3">
        <w:rPr>
          <w:rFonts w:ascii="Times New Roman" w:hAnsi="Times New Roman" w:cs="Times New Roman"/>
          <w:iCs/>
        </w:rPr>
        <w:t>to be</w:t>
      </w:r>
      <w:r w:rsidR="00172034">
        <w:rPr>
          <w:rFonts w:ascii="Times New Roman" w:hAnsi="Times New Roman" w:cs="Times New Roman"/>
          <w:iCs/>
        </w:rPr>
        <w:t xml:space="preserve"> </w:t>
      </w:r>
      <w:r>
        <w:rPr>
          <w:rFonts w:ascii="Times New Roman" w:hAnsi="Times New Roman" w:cs="Times New Roman"/>
          <w:iCs/>
        </w:rPr>
        <w:t>chiefly</w:t>
      </w:r>
      <w:r w:rsidR="00172034">
        <w:rPr>
          <w:rFonts w:ascii="Times New Roman" w:hAnsi="Times New Roman" w:cs="Times New Roman"/>
          <w:iCs/>
        </w:rPr>
        <w:t xml:space="preserve"> concerned</w:t>
      </w:r>
      <w:r w:rsidR="00C34DC2">
        <w:rPr>
          <w:rFonts w:ascii="Times New Roman" w:hAnsi="Times New Roman" w:cs="Times New Roman"/>
          <w:iCs/>
        </w:rPr>
        <w:t>, not with studying uses of the term “religion” in (for lack of a better term) everyday life,</w:t>
      </w:r>
      <w:r>
        <w:rPr>
          <w:rStyle w:val="FootnoteReference"/>
          <w:rFonts w:ascii="Times New Roman" w:hAnsi="Times New Roman" w:cs="Times New Roman"/>
          <w:iCs/>
        </w:rPr>
        <w:footnoteReference w:id="18"/>
      </w:r>
      <w:r w:rsidR="00C34DC2">
        <w:rPr>
          <w:rFonts w:ascii="Times New Roman" w:hAnsi="Times New Roman" w:cs="Times New Roman"/>
          <w:iCs/>
        </w:rPr>
        <w:t xml:space="preserve"> but rather with </w:t>
      </w:r>
      <w:r w:rsidR="00007861">
        <w:rPr>
          <w:rFonts w:ascii="Times New Roman" w:hAnsi="Times New Roman" w:cs="Times New Roman"/>
          <w:iCs/>
        </w:rPr>
        <w:t xml:space="preserve">studying uses of this term </w:t>
      </w:r>
      <w:r w:rsidR="00007861">
        <w:rPr>
          <w:rFonts w:ascii="Times New Roman" w:hAnsi="Times New Roman" w:cs="Times New Roman"/>
          <w:i/>
        </w:rPr>
        <w:t>by their colleagues</w:t>
      </w:r>
      <w:r w:rsidR="00007861">
        <w:rPr>
          <w:rFonts w:ascii="Times New Roman" w:hAnsi="Times New Roman" w:cs="Times New Roman"/>
          <w:iCs/>
        </w:rPr>
        <w:t>.</w:t>
      </w:r>
      <w:r w:rsidR="00E61300">
        <w:rPr>
          <w:rFonts w:ascii="Times New Roman" w:hAnsi="Times New Roman" w:cs="Times New Roman"/>
          <w:iCs/>
        </w:rPr>
        <w:t xml:space="preserve"> </w:t>
      </w:r>
      <w:r w:rsidR="00315ADE">
        <w:rPr>
          <w:rFonts w:ascii="Times New Roman" w:hAnsi="Times New Roman" w:cs="Times New Roman"/>
          <w:iCs/>
        </w:rPr>
        <w:t>In other words, what makes CR distinctive</w:t>
      </w:r>
      <w:r w:rsidR="00213F73">
        <w:rPr>
          <w:rFonts w:ascii="Times New Roman" w:hAnsi="Times New Roman" w:cs="Times New Roman"/>
          <w:iCs/>
        </w:rPr>
        <w:t>, in our view,</w:t>
      </w:r>
      <w:r w:rsidR="00315ADE">
        <w:rPr>
          <w:rFonts w:ascii="Times New Roman" w:hAnsi="Times New Roman" w:cs="Times New Roman"/>
          <w:iCs/>
        </w:rPr>
        <w:t xml:space="preserve"> is its </w:t>
      </w:r>
      <w:r w:rsidR="00C50F76">
        <w:rPr>
          <w:rFonts w:ascii="Times New Roman" w:hAnsi="Times New Roman" w:cs="Times New Roman"/>
          <w:iCs/>
        </w:rPr>
        <w:t xml:space="preserve">concerted </w:t>
      </w:r>
      <w:r w:rsidR="00315ADE">
        <w:rPr>
          <w:rFonts w:ascii="Times New Roman" w:hAnsi="Times New Roman" w:cs="Times New Roman"/>
          <w:iCs/>
        </w:rPr>
        <w:t xml:space="preserve">interest in </w:t>
      </w:r>
      <w:r w:rsidR="006479A9">
        <w:rPr>
          <w:rFonts w:ascii="Times New Roman" w:hAnsi="Times New Roman" w:cs="Times New Roman"/>
          <w:iCs/>
        </w:rPr>
        <w:t>assessing</w:t>
      </w:r>
      <w:r w:rsidR="009735E6">
        <w:rPr>
          <w:rFonts w:ascii="Times New Roman" w:hAnsi="Times New Roman" w:cs="Times New Roman"/>
          <w:iCs/>
        </w:rPr>
        <w:t xml:space="preserve"> and </w:t>
      </w:r>
      <w:r w:rsidR="003B08EB">
        <w:rPr>
          <w:rFonts w:ascii="Times New Roman" w:hAnsi="Times New Roman" w:cs="Times New Roman"/>
          <w:iCs/>
        </w:rPr>
        <w:t>authorizing</w:t>
      </w:r>
      <w:r w:rsidR="006479A9">
        <w:rPr>
          <w:rFonts w:ascii="Times New Roman" w:hAnsi="Times New Roman" w:cs="Times New Roman"/>
          <w:iCs/>
        </w:rPr>
        <w:t xml:space="preserve"> </w:t>
      </w:r>
      <w:r w:rsidR="00C50F76">
        <w:rPr>
          <w:rFonts w:ascii="Times New Roman" w:hAnsi="Times New Roman" w:cs="Times New Roman"/>
          <w:i/>
        </w:rPr>
        <w:t>scholarly</w:t>
      </w:r>
      <w:r w:rsidR="00C50F76">
        <w:rPr>
          <w:rFonts w:ascii="Times New Roman" w:hAnsi="Times New Roman" w:cs="Times New Roman"/>
          <w:iCs/>
        </w:rPr>
        <w:t xml:space="preserve"> </w:t>
      </w:r>
      <w:r w:rsidR="00C50F76">
        <w:rPr>
          <w:rFonts w:ascii="Times New Roman" w:hAnsi="Times New Roman" w:cs="Times New Roman"/>
          <w:i/>
        </w:rPr>
        <w:t>tools</w:t>
      </w:r>
      <w:r w:rsidR="00C50F76">
        <w:rPr>
          <w:rFonts w:ascii="Times New Roman" w:hAnsi="Times New Roman" w:cs="Times New Roman"/>
          <w:iCs/>
        </w:rPr>
        <w:t xml:space="preserve">. </w:t>
      </w:r>
      <w:r w:rsidR="00213F73">
        <w:rPr>
          <w:rFonts w:ascii="Times New Roman" w:hAnsi="Times New Roman" w:cs="Times New Roman"/>
          <w:iCs/>
        </w:rPr>
        <w:t>We feel it necessary to emphasize this because w</w:t>
      </w:r>
      <w:r w:rsidR="006E2932">
        <w:rPr>
          <w:rFonts w:ascii="Times New Roman" w:hAnsi="Times New Roman" w:cs="Times New Roman"/>
          <w:iCs/>
        </w:rPr>
        <w:t>hat</w:t>
      </w:r>
      <w:r w:rsidR="006479A9">
        <w:rPr>
          <w:rFonts w:ascii="Times New Roman" w:hAnsi="Times New Roman" w:cs="Times New Roman"/>
          <w:iCs/>
        </w:rPr>
        <w:t xml:space="preserve"> </w:t>
      </w:r>
      <w:r w:rsidR="00C50F76">
        <w:rPr>
          <w:rFonts w:ascii="Times New Roman" w:hAnsi="Times New Roman" w:cs="Times New Roman"/>
          <w:iCs/>
        </w:rPr>
        <w:t>disturbed</w:t>
      </w:r>
      <w:r w:rsidR="00AB0638">
        <w:rPr>
          <w:rFonts w:ascii="Times New Roman" w:hAnsi="Times New Roman" w:cs="Times New Roman"/>
          <w:iCs/>
        </w:rPr>
        <w:t xml:space="preserve"> </w:t>
      </w:r>
      <w:r w:rsidR="00172034">
        <w:rPr>
          <w:rFonts w:ascii="Times New Roman" w:hAnsi="Times New Roman" w:cs="Times New Roman"/>
          <w:iCs/>
        </w:rPr>
        <w:t>us</w:t>
      </w:r>
      <w:r w:rsidR="00A33757">
        <w:rPr>
          <w:rFonts w:ascii="Times New Roman" w:hAnsi="Times New Roman" w:cs="Times New Roman"/>
          <w:iCs/>
        </w:rPr>
        <w:t xml:space="preserve"> </w:t>
      </w:r>
      <w:r w:rsidR="00312E0B">
        <w:rPr>
          <w:rFonts w:ascii="Times New Roman" w:hAnsi="Times New Roman" w:cs="Times New Roman"/>
          <w:iCs/>
        </w:rPr>
        <w:t xml:space="preserve">most </w:t>
      </w:r>
      <w:r w:rsidR="00AB0638">
        <w:rPr>
          <w:rFonts w:ascii="Times New Roman" w:hAnsi="Times New Roman" w:cs="Times New Roman"/>
          <w:iCs/>
        </w:rPr>
        <w:t xml:space="preserve">when immersing ourselves in </w:t>
      </w:r>
      <w:r w:rsidR="00213F73">
        <w:rPr>
          <w:rFonts w:ascii="Times New Roman" w:hAnsi="Times New Roman" w:cs="Times New Roman"/>
          <w:iCs/>
        </w:rPr>
        <w:t>CR</w:t>
      </w:r>
      <w:r w:rsidR="00AB0638">
        <w:rPr>
          <w:rFonts w:ascii="Times New Roman" w:hAnsi="Times New Roman" w:cs="Times New Roman"/>
          <w:iCs/>
        </w:rPr>
        <w:t xml:space="preserve"> scholarship </w:t>
      </w:r>
      <w:r w:rsidR="00213F73">
        <w:rPr>
          <w:rFonts w:ascii="Times New Roman" w:hAnsi="Times New Roman" w:cs="Times New Roman"/>
          <w:iCs/>
        </w:rPr>
        <w:t>were the ways that CR scholars</w:t>
      </w:r>
      <w:r w:rsidR="00312E0B">
        <w:rPr>
          <w:rFonts w:ascii="Times New Roman" w:hAnsi="Times New Roman" w:cs="Times New Roman"/>
          <w:iCs/>
        </w:rPr>
        <w:t>—</w:t>
      </w:r>
      <w:r w:rsidR="00213F73">
        <w:rPr>
          <w:rFonts w:ascii="Times New Roman" w:hAnsi="Times New Roman" w:cs="Times New Roman"/>
          <w:iCs/>
        </w:rPr>
        <w:t>through subtle rhetorical strategies and moral tactics that tacitly frame those who disagree with them as morally wanting</w:t>
      </w:r>
      <w:r w:rsidR="00312E0B">
        <w:rPr>
          <w:rFonts w:ascii="Times New Roman" w:hAnsi="Times New Roman" w:cs="Times New Roman"/>
          <w:iCs/>
        </w:rPr>
        <w:t>—</w:t>
      </w:r>
      <w:r w:rsidR="00213F73">
        <w:rPr>
          <w:rFonts w:ascii="Times New Roman" w:hAnsi="Times New Roman" w:cs="Times New Roman"/>
          <w:iCs/>
        </w:rPr>
        <w:t>have sought</w:t>
      </w:r>
      <w:r w:rsidR="00312E0B">
        <w:rPr>
          <w:rFonts w:ascii="Times New Roman" w:hAnsi="Times New Roman" w:cs="Times New Roman"/>
          <w:iCs/>
        </w:rPr>
        <w:t xml:space="preserve"> </w:t>
      </w:r>
      <w:r w:rsidR="00213F73">
        <w:rPr>
          <w:rFonts w:ascii="Times New Roman" w:hAnsi="Times New Roman" w:cs="Times New Roman"/>
          <w:iCs/>
        </w:rPr>
        <w:t>to</w:t>
      </w:r>
      <w:r w:rsidR="0009187B">
        <w:rPr>
          <w:rFonts w:ascii="Times New Roman" w:hAnsi="Times New Roman" w:cs="Times New Roman"/>
          <w:iCs/>
        </w:rPr>
        <w:t xml:space="preserve"> </w:t>
      </w:r>
      <w:r w:rsidR="00213F73">
        <w:rPr>
          <w:rFonts w:ascii="Times New Roman" w:hAnsi="Times New Roman" w:cs="Times New Roman"/>
          <w:iCs/>
        </w:rPr>
        <w:t>wrest authority over the academic study of religion writ large.</w:t>
      </w:r>
      <w:r w:rsidR="00312E0B">
        <w:rPr>
          <w:rFonts w:ascii="Times New Roman" w:hAnsi="Times New Roman" w:cs="Times New Roman"/>
          <w:iCs/>
        </w:rPr>
        <w:t xml:space="preserve"> And so we decided to write our </w:t>
      </w:r>
      <w:r w:rsidR="00312E0B">
        <w:rPr>
          <w:rFonts w:ascii="Times New Roman" w:hAnsi="Times New Roman" w:cs="Times New Roman"/>
          <w:i/>
        </w:rPr>
        <w:t>JAAR</w:t>
      </w:r>
      <w:r w:rsidR="00312E0B">
        <w:rPr>
          <w:rFonts w:ascii="Times New Roman" w:hAnsi="Times New Roman" w:cs="Times New Roman"/>
        </w:rPr>
        <w:t xml:space="preserve"> piece if only to bring this all to light.</w:t>
      </w:r>
    </w:p>
    <w:p w14:paraId="423654E6" w14:textId="52083676" w:rsidR="000B0568" w:rsidRDefault="003C61A4" w:rsidP="000B0568">
      <w:pPr>
        <w:ind w:firstLine="720"/>
        <w:rPr>
          <w:rFonts w:ascii="Times New Roman" w:hAnsi="Times New Roman" w:cs="Times New Roman"/>
          <w:iCs/>
        </w:rPr>
      </w:pPr>
      <w:r>
        <w:rPr>
          <w:rFonts w:ascii="Times New Roman" w:hAnsi="Times New Roman" w:cs="Times New Roman"/>
          <w:iCs/>
        </w:rPr>
        <w:t>Incidentally, a</w:t>
      </w:r>
      <w:r w:rsidR="001A48F9">
        <w:rPr>
          <w:rFonts w:ascii="Times New Roman" w:hAnsi="Times New Roman" w:cs="Times New Roman"/>
          <w:iCs/>
        </w:rPr>
        <w:t xml:space="preserve">ll of this was </w:t>
      </w:r>
      <w:r>
        <w:rPr>
          <w:rFonts w:ascii="Times New Roman" w:hAnsi="Times New Roman" w:cs="Times New Roman"/>
          <w:iCs/>
        </w:rPr>
        <w:t>spelled out</w:t>
      </w:r>
      <w:r w:rsidR="001A48F9">
        <w:rPr>
          <w:rFonts w:ascii="Times New Roman" w:hAnsi="Times New Roman" w:cs="Times New Roman"/>
          <w:iCs/>
        </w:rPr>
        <w:t xml:space="preserve"> in the </w:t>
      </w:r>
      <w:r w:rsidR="00312E0B">
        <w:rPr>
          <w:rFonts w:ascii="Times New Roman" w:hAnsi="Times New Roman" w:cs="Times New Roman"/>
          <w:iCs/>
        </w:rPr>
        <w:t>concluding section</w:t>
      </w:r>
      <w:r w:rsidR="001A48F9">
        <w:rPr>
          <w:rFonts w:ascii="Times New Roman" w:hAnsi="Times New Roman" w:cs="Times New Roman"/>
          <w:iCs/>
        </w:rPr>
        <w:t xml:space="preserve"> of an earlier version of our </w:t>
      </w:r>
      <w:r w:rsidR="001A48F9">
        <w:rPr>
          <w:rFonts w:ascii="Times New Roman" w:hAnsi="Times New Roman" w:cs="Times New Roman"/>
          <w:i/>
        </w:rPr>
        <w:t xml:space="preserve">JAAR </w:t>
      </w:r>
      <w:r w:rsidR="001A48F9">
        <w:rPr>
          <w:rFonts w:ascii="Times New Roman" w:hAnsi="Times New Roman" w:cs="Times New Roman"/>
          <w:iCs/>
        </w:rPr>
        <w:t xml:space="preserve">essay, which was eventually cut in order to conform to </w:t>
      </w:r>
      <w:r w:rsidR="001A48F9">
        <w:rPr>
          <w:rFonts w:ascii="Times New Roman" w:hAnsi="Times New Roman" w:cs="Times New Roman"/>
          <w:i/>
        </w:rPr>
        <w:t>JAAR</w:t>
      </w:r>
      <w:r w:rsidR="001A48F9">
        <w:rPr>
          <w:rFonts w:ascii="Times New Roman" w:hAnsi="Times New Roman" w:cs="Times New Roman"/>
          <w:iCs/>
        </w:rPr>
        <w:t xml:space="preserve">’s word limit (the original version of our piece was much longer than the published version). However, given </w:t>
      </w:r>
      <w:r w:rsidR="000B0568">
        <w:rPr>
          <w:rFonts w:ascii="Times New Roman" w:hAnsi="Times New Roman" w:cs="Times New Roman"/>
          <w:iCs/>
        </w:rPr>
        <w:t>that we were somewhat disappointed that this section was cut,</w:t>
      </w:r>
      <w:r w:rsidR="001A48F9">
        <w:rPr>
          <w:rFonts w:ascii="Times New Roman" w:hAnsi="Times New Roman" w:cs="Times New Roman"/>
          <w:iCs/>
        </w:rPr>
        <w:t xml:space="preserve"> we </w:t>
      </w:r>
      <w:r>
        <w:rPr>
          <w:rFonts w:ascii="Times New Roman" w:hAnsi="Times New Roman" w:cs="Times New Roman"/>
          <w:iCs/>
        </w:rPr>
        <w:t>will end</w:t>
      </w:r>
      <w:r w:rsidR="000B0568">
        <w:rPr>
          <w:rFonts w:ascii="Times New Roman" w:hAnsi="Times New Roman" w:cs="Times New Roman"/>
          <w:iCs/>
        </w:rPr>
        <w:t xml:space="preserve"> this response</w:t>
      </w:r>
      <w:r>
        <w:rPr>
          <w:rFonts w:ascii="Times New Roman" w:hAnsi="Times New Roman" w:cs="Times New Roman"/>
          <w:iCs/>
        </w:rPr>
        <w:t xml:space="preserve"> by printing it </w:t>
      </w:r>
      <w:r w:rsidR="000B0568">
        <w:rPr>
          <w:rFonts w:ascii="Times New Roman" w:hAnsi="Times New Roman" w:cs="Times New Roman"/>
          <w:iCs/>
        </w:rPr>
        <w:t>here.</w:t>
      </w:r>
    </w:p>
    <w:p w14:paraId="4779C44B" w14:textId="77777777" w:rsidR="000B0568" w:rsidRPr="001A48F9" w:rsidRDefault="000B0568" w:rsidP="000B0568">
      <w:pPr>
        <w:ind w:firstLine="720"/>
        <w:rPr>
          <w:rFonts w:ascii="Times New Roman" w:hAnsi="Times New Roman" w:cs="Times New Roman"/>
          <w:iCs/>
        </w:rPr>
      </w:pPr>
    </w:p>
    <w:p w14:paraId="16E42F6B" w14:textId="77777777" w:rsidR="005C0E4B" w:rsidRDefault="005C0E4B" w:rsidP="008A5502">
      <w:pPr>
        <w:rPr>
          <w:rFonts w:ascii="Times New Roman" w:hAnsi="Times New Roman" w:cs="Times New Roman"/>
        </w:rPr>
      </w:pPr>
    </w:p>
    <w:p w14:paraId="3ABD7514" w14:textId="77777777" w:rsidR="005C0E4B" w:rsidRPr="005C0E4B" w:rsidRDefault="005C0E4B" w:rsidP="005C0E4B">
      <w:pPr>
        <w:rPr>
          <w:rFonts w:ascii="Times New Roman" w:hAnsi="Times New Roman" w:cs="Times New Roman"/>
          <w:b/>
          <w:color w:val="000000" w:themeColor="text1"/>
        </w:rPr>
      </w:pPr>
      <w:r w:rsidRPr="005C0E4B">
        <w:rPr>
          <w:rFonts w:ascii="Times New Roman" w:hAnsi="Times New Roman" w:cs="Times New Roman"/>
          <w:b/>
          <w:color w:val="000000" w:themeColor="text1"/>
        </w:rPr>
        <w:t>CONCLUSION: CHOOSING THE RULES OF THE GAME</w:t>
      </w:r>
    </w:p>
    <w:p w14:paraId="11414ECB" w14:textId="77777777" w:rsidR="005C0E4B" w:rsidRPr="005C0E4B" w:rsidRDefault="005C0E4B" w:rsidP="005C0E4B">
      <w:pPr>
        <w:ind w:firstLine="720"/>
        <w:rPr>
          <w:rFonts w:ascii="Times New Roman" w:hAnsi="Times New Roman" w:cs="Times New Roman"/>
          <w:color w:val="000000" w:themeColor="text1"/>
        </w:rPr>
      </w:pPr>
    </w:p>
    <w:p w14:paraId="11788303" w14:textId="06F8DC14" w:rsidR="005C0E4B" w:rsidRPr="005C0E4B" w:rsidRDefault="005C0E4B" w:rsidP="005C0E4B">
      <w:pPr>
        <w:rPr>
          <w:rFonts w:ascii="Times New Roman" w:hAnsi="Times New Roman" w:cs="Times New Roman"/>
          <w:color w:val="000000" w:themeColor="text1"/>
        </w:rPr>
      </w:pPr>
      <w:r w:rsidRPr="005C0E4B">
        <w:rPr>
          <w:rFonts w:ascii="Times New Roman" w:hAnsi="Times New Roman" w:cs="Times New Roman"/>
          <w:color w:val="000000" w:themeColor="text1"/>
        </w:rPr>
        <w:t>In an early essay, McCutcheon (1997</w:t>
      </w:r>
      <w:r w:rsidR="002A22E9">
        <w:rPr>
          <w:rFonts w:ascii="Times New Roman" w:hAnsi="Times New Roman" w:cs="Times New Roman"/>
          <w:color w:val="000000" w:themeColor="text1"/>
        </w:rPr>
        <w:t>a</w:t>
      </w:r>
      <w:r w:rsidRPr="005C0E4B">
        <w:rPr>
          <w:rFonts w:ascii="Times New Roman" w:hAnsi="Times New Roman" w:cs="Times New Roman"/>
          <w:color w:val="000000" w:themeColor="text1"/>
        </w:rPr>
        <w:t>) argued that the academic study of religion is like a game of tennis</w:t>
      </w:r>
      <w:r w:rsidR="003C61A4">
        <w:rPr>
          <w:rFonts w:ascii="Times New Roman" w:hAnsi="Times New Roman" w:cs="Times New Roman"/>
          <w:color w:val="000000" w:themeColor="text1"/>
        </w:rPr>
        <w:t>—</w:t>
      </w:r>
      <w:r w:rsidRPr="005C0E4B">
        <w:rPr>
          <w:rFonts w:ascii="Times New Roman" w:hAnsi="Times New Roman" w:cs="Times New Roman"/>
          <w:color w:val="000000" w:themeColor="text1"/>
        </w:rPr>
        <w:t>that, much like a sport, it is constituted by a specific set of discursive rules. In his view, the game of religious studies should have the following end: to “disturb people’s mental habits” (McCutcheon 2003, xviii) by means of processes of demystification and denaturalization—that is, relentless historicization. Or as he puts it, we scholars, the players of this game, should seek to contest authority rather than reproduce it (McCutcheon 1997b, 451).</w:t>
      </w:r>
    </w:p>
    <w:p w14:paraId="5746C595" w14:textId="77777777" w:rsidR="005C0E4B" w:rsidRPr="005C0E4B" w:rsidRDefault="005C0E4B" w:rsidP="005C0E4B">
      <w:pPr>
        <w:ind w:firstLine="720"/>
        <w:rPr>
          <w:rFonts w:ascii="Times New Roman" w:hAnsi="Times New Roman" w:cs="Times New Roman"/>
          <w:color w:val="000000" w:themeColor="text1"/>
        </w:rPr>
      </w:pPr>
      <w:r w:rsidRPr="005C0E4B">
        <w:rPr>
          <w:rFonts w:ascii="Times New Roman" w:hAnsi="Times New Roman" w:cs="Times New Roman"/>
          <w:color w:val="000000" w:themeColor="text1"/>
        </w:rPr>
        <w:t xml:space="preserve">While we think the study of religion should probably have a broader mandate than this, we would nerveless agree. However, in our view, one cannot contest authority without, at that time, reproducing it elsewhere. Thus, the key problem with CR is that it denies those of us who wish to be “critical” the ability to engage in productive, rather than deconstructive, </w:t>
      </w:r>
      <w:r w:rsidRPr="005C0E4B">
        <w:rPr>
          <w:rFonts w:ascii="Times New Roman" w:hAnsi="Times New Roman" w:cs="Times New Roman"/>
          <w:color w:val="000000" w:themeColor="text1"/>
        </w:rPr>
        <w:lastRenderedPageBreak/>
        <w:t xml:space="preserve">critique. For, as Goldstein et al. (2016) observe, critique “can only be counter-hegemonic when it reveals particular interests hidden behind proclaimed universal values” (4). </w:t>
      </w:r>
    </w:p>
    <w:p w14:paraId="5116C782" w14:textId="301E3F16" w:rsidR="005C0E4B" w:rsidRPr="005C0E4B" w:rsidRDefault="005C0E4B" w:rsidP="005C0E4B">
      <w:pPr>
        <w:ind w:firstLine="720"/>
        <w:rPr>
          <w:rFonts w:ascii="Times New Roman" w:hAnsi="Times New Roman" w:cs="Times New Roman"/>
          <w:color w:val="000000" w:themeColor="text1"/>
        </w:rPr>
      </w:pPr>
      <w:r w:rsidRPr="005C0E4B">
        <w:rPr>
          <w:rFonts w:ascii="Times New Roman" w:hAnsi="Times New Roman" w:cs="Times New Roman"/>
          <w:color w:val="000000" w:themeColor="text1"/>
        </w:rPr>
        <w:t>Furthermore, CR has furtively adopted an agenda of moral pollution in order to rid us of a potentially useful heuristic tool</w:t>
      </w:r>
      <w:r w:rsidR="003C61A4">
        <w:rPr>
          <w:rFonts w:ascii="Times New Roman" w:hAnsi="Times New Roman" w:cs="Times New Roman"/>
          <w:color w:val="000000" w:themeColor="text1"/>
        </w:rPr>
        <w:t>—</w:t>
      </w:r>
      <w:r w:rsidRPr="005C0E4B">
        <w:rPr>
          <w:rFonts w:ascii="Times New Roman" w:hAnsi="Times New Roman" w:cs="Times New Roman"/>
          <w:color w:val="000000" w:themeColor="text1"/>
        </w:rPr>
        <w:t>the category “religion.” That is, in trying to tether “religion,” once and for all, to the polluted categories of “imperialism,” “colonialism,” and “racism” (among others)</w:t>
      </w:r>
      <w:r w:rsidR="00C559AE">
        <w:rPr>
          <w:rFonts w:ascii="Times New Roman" w:hAnsi="Times New Roman" w:cs="Times New Roman"/>
          <w:color w:val="000000" w:themeColor="text1"/>
        </w:rPr>
        <w:t>,</w:t>
      </w:r>
      <w:r w:rsidRPr="005C0E4B">
        <w:rPr>
          <w:rFonts w:ascii="Times New Roman" w:hAnsi="Times New Roman" w:cs="Times New Roman"/>
          <w:color w:val="000000" w:themeColor="text1"/>
        </w:rPr>
        <w:t xml:space="preserve"> CR scholars have sought to activate our shared normative frameworks (for who in the academy wishes to be seen as complicit in a “colonial project”?) as a means of covertly pushing forward their own research agenda. In other words, they have used our own folk classification schemas against us, deceiving us into believing that, in rejecting “religion” (and </w:t>
      </w:r>
      <w:r w:rsidR="003C61A4">
        <w:rPr>
          <w:rFonts w:ascii="Times New Roman" w:hAnsi="Times New Roman" w:cs="Times New Roman"/>
          <w:color w:val="000000" w:themeColor="text1"/>
        </w:rPr>
        <w:t>in Fitzgerald’s case</w:t>
      </w:r>
      <w:r w:rsidRPr="005C0E4B">
        <w:rPr>
          <w:rFonts w:ascii="Times New Roman" w:hAnsi="Times New Roman" w:cs="Times New Roman"/>
          <w:color w:val="000000" w:themeColor="text1"/>
        </w:rPr>
        <w:t xml:space="preserve">, all related categories), we are simply following normal academic protocol, when in fact what we are doing is giving them control over the game, and allowing them to rewrite the proverbial rulebook. </w:t>
      </w:r>
    </w:p>
    <w:p w14:paraId="71F0B305" w14:textId="17DA8395" w:rsidR="005C0E4B" w:rsidRPr="005C0E4B" w:rsidRDefault="005C0E4B" w:rsidP="005C0E4B">
      <w:pPr>
        <w:ind w:firstLine="720"/>
        <w:rPr>
          <w:rFonts w:ascii="Times New Roman" w:eastAsia="Times New Roman" w:hAnsi="Times New Roman" w:cs="Times New Roman"/>
          <w:color w:val="000000"/>
        </w:rPr>
      </w:pPr>
      <w:r w:rsidRPr="005C0E4B">
        <w:rPr>
          <w:rFonts w:ascii="Times New Roman" w:hAnsi="Times New Roman" w:cs="Times New Roman"/>
          <w:color w:val="000000" w:themeColor="text1"/>
        </w:rPr>
        <w:t xml:space="preserve">In fact, let’s extend the tennis metaphor further: it seems to us that, if the academic study of religion is akin to a game of tennis, then CR </w:t>
      </w:r>
      <w:r w:rsidR="003C61A4">
        <w:rPr>
          <w:rFonts w:ascii="Times New Roman" w:hAnsi="Times New Roman" w:cs="Times New Roman"/>
          <w:color w:val="000000" w:themeColor="text1"/>
        </w:rPr>
        <w:t>scholars</w:t>
      </w:r>
      <w:r w:rsidRPr="005C0E4B">
        <w:rPr>
          <w:rFonts w:ascii="Times New Roman" w:hAnsi="Times New Roman" w:cs="Times New Roman"/>
          <w:color w:val="000000" w:themeColor="text1"/>
        </w:rPr>
        <w:t xml:space="preserve"> like McCutcheon seek to be both player and umpire at the same time</w:t>
      </w:r>
      <w:r w:rsidR="003C61A4">
        <w:rPr>
          <w:rFonts w:ascii="Times New Roman" w:hAnsi="Times New Roman" w:cs="Times New Roman"/>
          <w:color w:val="000000" w:themeColor="text1"/>
        </w:rPr>
        <w:t>—</w:t>
      </w:r>
      <w:r w:rsidRPr="005C0E4B">
        <w:rPr>
          <w:rFonts w:ascii="Times New Roman" w:hAnsi="Times New Roman" w:cs="Times New Roman"/>
          <w:color w:val="000000" w:themeColor="text1"/>
        </w:rPr>
        <w:t xml:space="preserve">selecting and enforcing the rules when it serves their ends, while looking the other way when it doesn’t. At the same time, CR </w:t>
      </w:r>
      <w:r w:rsidR="003C61A4">
        <w:rPr>
          <w:rFonts w:ascii="Times New Roman" w:hAnsi="Times New Roman" w:cs="Times New Roman"/>
          <w:color w:val="000000" w:themeColor="text1"/>
        </w:rPr>
        <w:t>scholars</w:t>
      </w:r>
      <w:r w:rsidRPr="005C0E4B">
        <w:rPr>
          <w:rFonts w:ascii="Times New Roman" w:hAnsi="Times New Roman" w:cs="Times New Roman"/>
          <w:color w:val="000000" w:themeColor="text1"/>
        </w:rPr>
        <w:t xml:space="preserve"> such as Fitzgerald seem to hate tennis, and will not be satisfied until we have all decided to stop playing this game, and destroyed all of the institutions that have been complicit in making this game thinkable. We are not attracted to these proposals, because, while </w:t>
      </w:r>
      <w:r w:rsidRPr="005C0E4B">
        <w:rPr>
          <w:rFonts w:ascii="Times New Roman" w:eastAsia="Times New Roman" w:hAnsi="Times New Roman" w:cs="Times New Roman"/>
          <w:color w:val="000000"/>
        </w:rPr>
        <w:t xml:space="preserve">critical self-reflection is both morally needed and intellectually productive, we fear that, if taken too far, it can lead to a nihilistic abyss where the actual problems of the world are left unperturbed, and where the only virtue worthy of praise becomes demonstrating one’s superior degree of self-reflexivity. </w:t>
      </w:r>
    </w:p>
    <w:p w14:paraId="3A10BD21" w14:textId="539AA954" w:rsidR="005C0E4B" w:rsidRPr="005C0E4B" w:rsidRDefault="005C0E4B" w:rsidP="005C0E4B">
      <w:pPr>
        <w:ind w:firstLine="720"/>
        <w:rPr>
          <w:rFonts w:ascii="Times New Roman" w:eastAsia="Times New Roman" w:hAnsi="Times New Roman" w:cs="Times New Roman"/>
          <w:color w:val="000000"/>
        </w:rPr>
      </w:pPr>
      <w:r w:rsidRPr="005C0E4B">
        <w:rPr>
          <w:rFonts w:ascii="Times New Roman" w:eastAsia="Times New Roman" w:hAnsi="Times New Roman" w:cs="Times New Roman"/>
          <w:color w:val="000000"/>
        </w:rPr>
        <w:t xml:space="preserve">In our view, to rid ourselves of “religion” is to potentially lose a useful heuristic tool that can aid us, not only in better understanding the social world, but also in identifying and critiquing inequality and injustice. </w:t>
      </w:r>
      <w:r w:rsidRPr="005C0E4B">
        <w:rPr>
          <w:rFonts w:ascii="Times New Roman" w:hAnsi="Times New Roman" w:cs="Times New Roman"/>
          <w:color w:val="000000" w:themeColor="text1"/>
        </w:rPr>
        <w:t>And yet, having said this, we believe that the kind of game the (critical) study of religion should be—what rules we ought to play by—is for us to decide democratically. And so we have sought, as best we can, to lay out what is really at stake in debates about CR</w:t>
      </w:r>
      <w:r w:rsidR="003C61A4">
        <w:rPr>
          <w:rFonts w:ascii="Times New Roman" w:hAnsi="Times New Roman" w:cs="Times New Roman"/>
          <w:color w:val="000000" w:themeColor="text1"/>
        </w:rPr>
        <w:t>—</w:t>
      </w:r>
      <w:r w:rsidRPr="005C0E4B">
        <w:rPr>
          <w:rFonts w:ascii="Times New Roman" w:hAnsi="Times New Roman" w:cs="Times New Roman"/>
          <w:color w:val="000000" w:themeColor="text1"/>
        </w:rPr>
        <w:t xml:space="preserve">to enable our fellow colleagues to make an informed decision regarding how we should proceed. </w:t>
      </w:r>
    </w:p>
    <w:p w14:paraId="3CC3B32C" w14:textId="77777777" w:rsidR="005C0E4B" w:rsidRDefault="005C0E4B" w:rsidP="008A5502">
      <w:pPr>
        <w:rPr>
          <w:rFonts w:ascii="Times New Roman" w:hAnsi="Times New Roman" w:cs="Times New Roman"/>
        </w:rPr>
      </w:pPr>
    </w:p>
    <w:p w14:paraId="7D0D8B5C" w14:textId="77777777" w:rsidR="00CC1574" w:rsidRDefault="00CC1574" w:rsidP="00CC1574">
      <w:pPr>
        <w:rPr>
          <w:rFonts w:ascii="Times New Roman" w:hAnsi="Times New Roman" w:cs="Times New Roman"/>
          <w:b/>
          <w:bCs/>
        </w:rPr>
      </w:pPr>
    </w:p>
    <w:p w14:paraId="07B9BC4D" w14:textId="6279FDE1" w:rsidR="00CC1574" w:rsidRDefault="00CC1574" w:rsidP="00CC1574">
      <w:pPr>
        <w:rPr>
          <w:rFonts w:ascii="Times New Roman" w:hAnsi="Times New Roman" w:cs="Times New Roman"/>
          <w:b/>
          <w:bCs/>
        </w:rPr>
      </w:pPr>
      <w:r>
        <w:rPr>
          <w:rFonts w:ascii="Times New Roman" w:hAnsi="Times New Roman" w:cs="Times New Roman"/>
          <w:b/>
          <w:bCs/>
        </w:rPr>
        <w:t>References</w:t>
      </w:r>
    </w:p>
    <w:p w14:paraId="7B797D3B" w14:textId="77777777" w:rsidR="00CC1574" w:rsidRDefault="00CC1574" w:rsidP="00CC1574"/>
    <w:p w14:paraId="7EC64787" w14:textId="77777777" w:rsidR="00CC1574" w:rsidRPr="00A05C48" w:rsidRDefault="00CC1574" w:rsidP="00CC1574">
      <w:pPr>
        <w:ind w:left="720" w:hanging="720"/>
        <w:rPr>
          <w:rFonts w:ascii="Times New Roman" w:hAnsi="Times New Roman" w:cs="Times New Roman"/>
          <w:iCs/>
        </w:rPr>
      </w:pPr>
      <w:r>
        <w:rPr>
          <w:rFonts w:ascii="Times New Roman" w:hAnsi="Times New Roman" w:cs="Times New Roman"/>
        </w:rPr>
        <w:t xml:space="preserve">Caldwell, Christopher. 2020. </w:t>
      </w:r>
      <w:r>
        <w:rPr>
          <w:rFonts w:ascii="Times New Roman" w:hAnsi="Times New Roman" w:cs="Times New Roman"/>
          <w:i/>
        </w:rPr>
        <w:t>The Age of Entitlement: America Since the Sixties</w:t>
      </w:r>
      <w:r>
        <w:rPr>
          <w:rFonts w:ascii="Times New Roman" w:hAnsi="Times New Roman" w:cs="Times New Roman"/>
          <w:iCs/>
        </w:rPr>
        <w:t>. New York: Simon &amp; Schuster.</w:t>
      </w:r>
    </w:p>
    <w:p w14:paraId="17B2F311" w14:textId="77777777" w:rsidR="00CC1574" w:rsidRPr="00A05C48" w:rsidRDefault="00CC1574" w:rsidP="00CC1574">
      <w:pPr>
        <w:widowControl w:val="0"/>
        <w:autoSpaceDE w:val="0"/>
        <w:autoSpaceDN w:val="0"/>
        <w:adjustRightInd w:val="0"/>
        <w:spacing w:after="240"/>
        <w:ind w:left="720" w:hanging="720"/>
        <w:contextualSpacing/>
        <w:rPr>
          <w:rFonts w:ascii="Times New Roman" w:hAnsi="Times New Roman" w:cs="Times New Roman"/>
          <w:color w:val="000000" w:themeColor="text1"/>
        </w:rPr>
      </w:pPr>
      <w:r w:rsidRPr="004A11D2">
        <w:rPr>
          <w:rFonts w:ascii="Times New Roman" w:hAnsi="Times New Roman" w:cs="Times New Roman"/>
          <w:color w:val="000000" w:themeColor="text1"/>
        </w:rPr>
        <w:t>Dworkin</w:t>
      </w:r>
      <w:r>
        <w:rPr>
          <w:rFonts w:ascii="Times New Roman" w:hAnsi="Times New Roman" w:cs="Times New Roman"/>
          <w:color w:val="000000" w:themeColor="text1"/>
        </w:rPr>
        <w:t>,</w:t>
      </w:r>
      <w:r w:rsidRPr="004A11D2">
        <w:rPr>
          <w:rFonts w:ascii="Times New Roman" w:hAnsi="Times New Roman" w:cs="Times New Roman"/>
          <w:color w:val="000000" w:themeColor="text1"/>
        </w:rPr>
        <w:t xml:space="preserve"> R</w:t>
      </w:r>
      <w:r>
        <w:rPr>
          <w:rFonts w:ascii="Times New Roman" w:hAnsi="Times New Roman" w:cs="Times New Roman"/>
          <w:color w:val="000000" w:themeColor="text1"/>
        </w:rPr>
        <w:t xml:space="preserve">onald. </w:t>
      </w:r>
      <w:r w:rsidRPr="004A11D2">
        <w:rPr>
          <w:rFonts w:ascii="Times New Roman" w:hAnsi="Times New Roman" w:cs="Times New Roman"/>
          <w:color w:val="000000" w:themeColor="text1"/>
        </w:rPr>
        <w:t>2013</w:t>
      </w:r>
      <w:r>
        <w:rPr>
          <w:rFonts w:ascii="Times New Roman" w:hAnsi="Times New Roman" w:cs="Times New Roman"/>
          <w:color w:val="000000" w:themeColor="text1"/>
        </w:rPr>
        <w:t>.</w:t>
      </w:r>
      <w:r w:rsidRPr="004A11D2">
        <w:rPr>
          <w:rFonts w:ascii="Times New Roman" w:hAnsi="Times New Roman" w:cs="Times New Roman"/>
          <w:color w:val="000000" w:themeColor="text1"/>
        </w:rPr>
        <w:t xml:space="preserve"> </w:t>
      </w:r>
      <w:r w:rsidRPr="00A05C48">
        <w:rPr>
          <w:rFonts w:ascii="Times New Roman" w:hAnsi="Times New Roman" w:cs="Times New Roman"/>
          <w:i/>
          <w:iCs/>
          <w:color w:val="000000" w:themeColor="text1"/>
        </w:rPr>
        <w:t>Religion Without God</w:t>
      </w:r>
      <w:r w:rsidRPr="004A11D2">
        <w:rPr>
          <w:rFonts w:ascii="Times New Roman" w:hAnsi="Times New Roman" w:cs="Times New Roman"/>
          <w:color w:val="000000" w:themeColor="text1"/>
        </w:rPr>
        <w:t>. Cambridge: Harvard University Press.</w:t>
      </w:r>
    </w:p>
    <w:p w14:paraId="472391BE" w14:textId="77777777" w:rsidR="00CC1574" w:rsidRPr="00A05C48" w:rsidRDefault="00CC1574" w:rsidP="00CC1574">
      <w:pPr>
        <w:ind w:left="720" w:hanging="720"/>
        <w:rPr>
          <w:rFonts w:ascii="Times New Roman" w:hAnsi="Times New Roman" w:cs="Times New Roman"/>
        </w:rPr>
      </w:pPr>
      <w:r>
        <w:rPr>
          <w:rFonts w:ascii="Times New Roman" w:hAnsi="Times New Roman" w:cs="Times New Roman"/>
        </w:rPr>
        <w:t xml:space="preserve">Fitzgerald, Timothy. 2023. ‘What is critical religion?’ A Response to Galen Watts and Sharday Mosurinjohn, ‘Can Critical Religion Play by Its Own Rules?’” </w:t>
      </w:r>
      <w:r>
        <w:rPr>
          <w:rFonts w:ascii="Times New Roman" w:hAnsi="Times New Roman" w:cs="Times New Roman"/>
          <w:i/>
          <w:iCs/>
        </w:rPr>
        <w:t>Method and Theory in the Study of Religion</w:t>
      </w:r>
      <w:r>
        <w:rPr>
          <w:rFonts w:ascii="Times New Roman" w:hAnsi="Times New Roman" w:cs="Times New Roman"/>
        </w:rPr>
        <w:t xml:space="preserve"> 1-28. Advance Online.</w:t>
      </w:r>
    </w:p>
    <w:p w14:paraId="3A9AF333" w14:textId="77777777" w:rsidR="00CC1574" w:rsidRPr="005A5ECA" w:rsidRDefault="00CC1574" w:rsidP="00CC1574">
      <w:pPr>
        <w:rPr>
          <w:rFonts w:ascii="Times New Roman" w:hAnsi="Times New Roman" w:cs="Times New Roman"/>
          <w:color w:val="000000" w:themeColor="text1"/>
        </w:rPr>
      </w:pPr>
      <w:r w:rsidRPr="005A5ECA">
        <w:rPr>
          <w:rFonts w:ascii="Times New Roman" w:hAnsi="Times New Roman" w:cs="Times New Roman"/>
          <w:color w:val="000000" w:themeColor="text1"/>
        </w:rPr>
        <w:t xml:space="preserve">Goldstein, Warren S., </w:t>
      </w:r>
      <w:proofErr w:type="spellStart"/>
      <w:r w:rsidRPr="005A5ECA">
        <w:rPr>
          <w:rFonts w:ascii="Times New Roman" w:hAnsi="Times New Roman" w:cs="Times New Roman"/>
          <w:color w:val="000000" w:themeColor="text1"/>
        </w:rPr>
        <w:t>Rebekka</w:t>
      </w:r>
      <w:proofErr w:type="spellEnd"/>
      <w:r w:rsidRPr="005A5ECA">
        <w:rPr>
          <w:rFonts w:ascii="Times New Roman" w:hAnsi="Times New Roman" w:cs="Times New Roman"/>
          <w:color w:val="000000" w:themeColor="text1"/>
        </w:rPr>
        <w:t xml:space="preserve"> King, and Jonathan </w:t>
      </w:r>
      <w:proofErr w:type="spellStart"/>
      <w:r w:rsidRPr="005A5ECA">
        <w:rPr>
          <w:rFonts w:ascii="Times New Roman" w:hAnsi="Times New Roman" w:cs="Times New Roman"/>
          <w:color w:val="000000" w:themeColor="text1"/>
        </w:rPr>
        <w:t>Boyarin</w:t>
      </w:r>
      <w:proofErr w:type="spellEnd"/>
      <w:r w:rsidRPr="005A5ECA">
        <w:rPr>
          <w:rFonts w:ascii="Times New Roman" w:hAnsi="Times New Roman" w:cs="Times New Roman"/>
          <w:color w:val="000000" w:themeColor="text1"/>
        </w:rPr>
        <w:t xml:space="preserve">. 2016. “Critical Theory of Religion vs. Critical Religion,” </w:t>
      </w:r>
      <w:r w:rsidRPr="005A5ECA">
        <w:rPr>
          <w:rFonts w:ascii="Times New Roman" w:hAnsi="Times New Roman" w:cs="Times New Roman"/>
          <w:i/>
          <w:color w:val="000000" w:themeColor="text1"/>
        </w:rPr>
        <w:t>Critical Research on Religion</w:t>
      </w:r>
      <w:r w:rsidRPr="005A5ECA">
        <w:rPr>
          <w:rFonts w:ascii="Times New Roman" w:hAnsi="Times New Roman" w:cs="Times New Roman"/>
          <w:color w:val="000000" w:themeColor="text1"/>
        </w:rPr>
        <w:t xml:space="preserve"> 4 (1): 3–7.</w:t>
      </w:r>
    </w:p>
    <w:p w14:paraId="6570C8D0" w14:textId="77777777" w:rsidR="00CC1574" w:rsidRDefault="00CC1574" w:rsidP="00CC1574">
      <w:pPr>
        <w:ind w:left="720" w:hanging="720"/>
        <w:contextualSpacing/>
        <w:rPr>
          <w:rFonts w:ascii="Times New Roman" w:hAnsi="Times New Roman" w:cs="Times New Roman"/>
          <w:color w:val="000000" w:themeColor="text1"/>
        </w:rPr>
      </w:pPr>
      <w:r w:rsidRPr="009C65EC">
        <w:rPr>
          <w:rFonts w:ascii="Times New Roman" w:hAnsi="Times New Roman" w:cs="Times New Roman"/>
          <w:color w:val="000000" w:themeColor="text1"/>
        </w:rPr>
        <w:t xml:space="preserve">Habermas, Jürgen. 2006. </w:t>
      </w:r>
      <w:r>
        <w:rPr>
          <w:rFonts w:ascii="Times New Roman" w:hAnsi="Times New Roman" w:cs="Times New Roman"/>
          <w:color w:val="000000" w:themeColor="text1"/>
        </w:rPr>
        <w:t>“</w:t>
      </w:r>
      <w:r w:rsidRPr="009C65EC">
        <w:rPr>
          <w:rFonts w:ascii="Times New Roman" w:hAnsi="Times New Roman" w:cs="Times New Roman"/>
          <w:color w:val="000000" w:themeColor="text1"/>
        </w:rPr>
        <w:t>Religion in the Public Sphere.</w:t>
      </w:r>
      <w:r>
        <w:rPr>
          <w:rFonts w:ascii="Times New Roman" w:hAnsi="Times New Roman" w:cs="Times New Roman"/>
          <w:color w:val="000000" w:themeColor="text1"/>
        </w:rPr>
        <w:t>”</w:t>
      </w:r>
      <w:r w:rsidRPr="009C65EC">
        <w:rPr>
          <w:rFonts w:ascii="Times New Roman" w:hAnsi="Times New Roman" w:cs="Times New Roman"/>
          <w:color w:val="000000" w:themeColor="text1"/>
        </w:rPr>
        <w:t xml:space="preserve"> </w:t>
      </w:r>
      <w:r w:rsidRPr="00A05C48">
        <w:rPr>
          <w:rFonts w:ascii="Times New Roman" w:hAnsi="Times New Roman" w:cs="Times New Roman"/>
          <w:i/>
          <w:iCs/>
          <w:color w:val="000000" w:themeColor="text1"/>
        </w:rPr>
        <w:t>European Journal of Philosophy</w:t>
      </w:r>
      <w:r w:rsidRPr="009C65EC">
        <w:rPr>
          <w:rFonts w:ascii="Times New Roman" w:hAnsi="Times New Roman" w:cs="Times New Roman"/>
          <w:color w:val="000000" w:themeColor="text1"/>
        </w:rPr>
        <w:t>. 14(1): 1-25.</w:t>
      </w:r>
    </w:p>
    <w:p w14:paraId="32D4B2DF" w14:textId="77777777" w:rsidR="00CC1574" w:rsidRPr="004A482A" w:rsidRDefault="00CC1574" w:rsidP="00CC1574">
      <w:pPr>
        <w:ind w:left="720" w:hanging="720"/>
        <w:contextualSpacing/>
        <w:rPr>
          <w:rFonts w:ascii="Times New Roman" w:hAnsi="Times New Roman" w:cs="Times New Roman"/>
          <w:color w:val="000000" w:themeColor="text1"/>
        </w:rPr>
      </w:pPr>
      <w:r w:rsidRPr="004A11D2">
        <w:rPr>
          <w:rFonts w:ascii="Times New Roman" w:hAnsi="Times New Roman" w:cs="Times New Roman"/>
        </w:rPr>
        <w:t>Laborde C</w:t>
      </w:r>
      <w:r>
        <w:rPr>
          <w:rFonts w:ascii="Times New Roman" w:hAnsi="Times New Roman" w:cs="Times New Roman"/>
        </w:rPr>
        <w:t xml:space="preserve">écile. </w:t>
      </w:r>
      <w:r w:rsidRPr="004A11D2">
        <w:rPr>
          <w:rFonts w:ascii="Times New Roman" w:hAnsi="Times New Roman" w:cs="Times New Roman"/>
        </w:rPr>
        <w:t>2020</w:t>
      </w:r>
      <w:r>
        <w:rPr>
          <w:rFonts w:ascii="Times New Roman" w:hAnsi="Times New Roman" w:cs="Times New Roman"/>
        </w:rPr>
        <w:t>.</w:t>
      </w:r>
      <w:r w:rsidRPr="004A11D2">
        <w:rPr>
          <w:rFonts w:ascii="Times New Roman" w:hAnsi="Times New Roman" w:cs="Times New Roman"/>
        </w:rPr>
        <w:t xml:space="preserve"> Rescuing Liberalism from Critical Religion</w:t>
      </w:r>
      <w:r>
        <w:rPr>
          <w:rFonts w:ascii="Times New Roman" w:hAnsi="Times New Roman" w:cs="Times New Roman"/>
        </w:rPr>
        <w:t>.</w:t>
      </w:r>
      <w:r w:rsidRPr="004A11D2">
        <w:rPr>
          <w:rFonts w:ascii="Times New Roman" w:hAnsi="Times New Roman" w:cs="Times New Roman"/>
        </w:rPr>
        <w:t xml:space="preserve">” </w:t>
      </w:r>
      <w:r w:rsidRPr="004A482A">
        <w:rPr>
          <w:rFonts w:ascii="Times New Roman" w:hAnsi="Times New Roman" w:cs="Times New Roman"/>
          <w:i/>
          <w:iCs/>
        </w:rPr>
        <w:t>Journal of the American Academy of Religion</w:t>
      </w:r>
      <w:r w:rsidRPr="004A11D2">
        <w:rPr>
          <w:rFonts w:ascii="Times New Roman" w:hAnsi="Times New Roman" w:cs="Times New Roman"/>
        </w:rPr>
        <w:t xml:space="preserve"> 88(1): 58-73</w:t>
      </w:r>
      <w:r>
        <w:rPr>
          <w:rFonts w:ascii="Times New Roman" w:hAnsi="Times New Roman" w:cs="Times New Roman"/>
        </w:rPr>
        <w:t>.</w:t>
      </w:r>
    </w:p>
    <w:p w14:paraId="24DEF0A7" w14:textId="77777777" w:rsidR="00CC1574" w:rsidRPr="004A482A" w:rsidRDefault="00CC1574" w:rsidP="00CC1574">
      <w:pPr>
        <w:ind w:left="720" w:hanging="720"/>
        <w:rPr>
          <w:rFonts w:ascii="Times New Roman" w:hAnsi="Times New Roman" w:cs="Times New Roman"/>
        </w:rPr>
      </w:pPr>
      <w:r>
        <w:rPr>
          <w:rFonts w:ascii="Times New Roman" w:hAnsi="Times New Roman" w:cs="Times New Roman"/>
        </w:rPr>
        <w:t xml:space="preserve">Kymlicka, Will. 2002. </w:t>
      </w:r>
      <w:r>
        <w:rPr>
          <w:rFonts w:ascii="Times New Roman" w:hAnsi="Times New Roman" w:cs="Times New Roman"/>
          <w:i/>
          <w:iCs/>
        </w:rPr>
        <w:t>Contemporary Political Theory</w:t>
      </w:r>
      <w:r>
        <w:rPr>
          <w:rFonts w:ascii="Times New Roman" w:hAnsi="Times New Roman" w:cs="Times New Roman"/>
        </w:rPr>
        <w:t>. 2nd ed. Oxford: Oxford University Press.</w:t>
      </w:r>
    </w:p>
    <w:p w14:paraId="17C2EFC4" w14:textId="77777777" w:rsidR="00CC1574" w:rsidRDefault="00CC1574" w:rsidP="00CC1574">
      <w:pPr>
        <w:ind w:left="720" w:hanging="720"/>
        <w:contextualSpacing/>
        <w:rPr>
          <w:rFonts w:ascii="Times New Roman" w:hAnsi="Times New Roman" w:cs="Times New Roman"/>
        </w:rPr>
      </w:pPr>
      <w:r w:rsidRPr="004A11D2">
        <w:rPr>
          <w:rFonts w:ascii="Times New Roman" w:hAnsi="Times New Roman" w:cs="Times New Roman"/>
          <w:color w:val="000000" w:themeColor="text1"/>
        </w:rPr>
        <w:t>Maclure</w:t>
      </w:r>
      <w:r>
        <w:rPr>
          <w:rFonts w:ascii="Times New Roman" w:hAnsi="Times New Roman" w:cs="Times New Roman"/>
          <w:color w:val="000000" w:themeColor="text1"/>
        </w:rPr>
        <w:t>,</w:t>
      </w:r>
      <w:r w:rsidRPr="004A11D2">
        <w:rPr>
          <w:rFonts w:ascii="Times New Roman" w:hAnsi="Times New Roman" w:cs="Times New Roman"/>
          <w:color w:val="000000" w:themeColor="text1"/>
        </w:rPr>
        <w:t xml:space="preserve"> J</w:t>
      </w:r>
      <w:r>
        <w:rPr>
          <w:rFonts w:ascii="Times New Roman" w:hAnsi="Times New Roman" w:cs="Times New Roman"/>
          <w:color w:val="000000" w:themeColor="text1"/>
        </w:rPr>
        <w:t>ocelyn,</w:t>
      </w:r>
      <w:r w:rsidRPr="004A11D2">
        <w:rPr>
          <w:rFonts w:ascii="Times New Roman" w:hAnsi="Times New Roman" w:cs="Times New Roman"/>
          <w:color w:val="000000" w:themeColor="text1"/>
        </w:rPr>
        <w:t xml:space="preserve"> and Taylor</w:t>
      </w:r>
      <w:r>
        <w:rPr>
          <w:rFonts w:ascii="Times New Roman" w:hAnsi="Times New Roman" w:cs="Times New Roman"/>
          <w:color w:val="000000" w:themeColor="text1"/>
        </w:rPr>
        <w:t>,</w:t>
      </w:r>
      <w:r w:rsidRPr="004A11D2">
        <w:rPr>
          <w:rFonts w:ascii="Times New Roman" w:hAnsi="Times New Roman" w:cs="Times New Roman"/>
          <w:color w:val="000000" w:themeColor="text1"/>
        </w:rPr>
        <w:t xml:space="preserve"> C</w:t>
      </w:r>
      <w:r>
        <w:rPr>
          <w:rFonts w:ascii="Times New Roman" w:hAnsi="Times New Roman" w:cs="Times New Roman"/>
          <w:color w:val="000000" w:themeColor="text1"/>
        </w:rPr>
        <w:t>harles.</w:t>
      </w:r>
      <w:r w:rsidRPr="004A11D2">
        <w:rPr>
          <w:rFonts w:ascii="Times New Roman" w:hAnsi="Times New Roman" w:cs="Times New Roman"/>
          <w:color w:val="000000" w:themeColor="text1"/>
        </w:rPr>
        <w:t xml:space="preserve"> 2011</w:t>
      </w:r>
      <w:r>
        <w:rPr>
          <w:rFonts w:ascii="Times New Roman" w:hAnsi="Times New Roman" w:cs="Times New Roman"/>
          <w:color w:val="000000" w:themeColor="text1"/>
        </w:rPr>
        <w:t>.</w:t>
      </w:r>
      <w:r w:rsidRPr="004A11D2">
        <w:rPr>
          <w:rFonts w:ascii="Times New Roman" w:hAnsi="Times New Roman" w:cs="Times New Roman"/>
          <w:color w:val="000000" w:themeColor="text1"/>
        </w:rPr>
        <w:t xml:space="preserve"> </w:t>
      </w:r>
      <w:r w:rsidRPr="004A482A">
        <w:rPr>
          <w:rFonts w:ascii="Times New Roman" w:hAnsi="Times New Roman" w:cs="Times New Roman"/>
          <w:i/>
          <w:iCs/>
          <w:color w:val="000000" w:themeColor="text1"/>
        </w:rPr>
        <w:t>Secularism and Freedom of Conscience</w:t>
      </w:r>
      <w:r>
        <w:rPr>
          <w:rFonts w:ascii="Times New Roman" w:hAnsi="Times New Roman" w:cs="Times New Roman"/>
          <w:i/>
          <w:iCs/>
          <w:color w:val="000000" w:themeColor="text1"/>
        </w:rPr>
        <w:t>.</w:t>
      </w:r>
      <w:r w:rsidRPr="004A11D2">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Cambridge: </w:t>
      </w:r>
      <w:r w:rsidRPr="004A11D2">
        <w:rPr>
          <w:rFonts w:ascii="Times New Roman" w:hAnsi="Times New Roman" w:cs="Times New Roman"/>
          <w:color w:val="000000" w:themeColor="text1"/>
        </w:rPr>
        <w:t>Harvard University Press</w:t>
      </w:r>
      <w:r w:rsidRPr="004A11D2">
        <w:rPr>
          <w:rFonts w:ascii="Times New Roman" w:hAnsi="Times New Roman" w:cs="Times New Roman"/>
        </w:rPr>
        <w:t>.</w:t>
      </w:r>
    </w:p>
    <w:p w14:paraId="2C74F56A" w14:textId="77777777" w:rsidR="00CC1574" w:rsidRPr="00BB3B68" w:rsidRDefault="00CC1574" w:rsidP="00CC1574">
      <w:pPr>
        <w:ind w:left="720" w:hanging="720"/>
        <w:contextualSpacing/>
        <w:rPr>
          <w:rFonts w:ascii="Times New Roman" w:hAnsi="Times New Roman" w:cs="Times New Roman"/>
        </w:rPr>
      </w:pPr>
      <w:r>
        <w:rPr>
          <w:rFonts w:ascii="Times New Roman" w:hAnsi="Times New Roman" w:cs="Times New Roman"/>
        </w:rPr>
        <w:lastRenderedPageBreak/>
        <w:t xml:space="preserve">Mallon, Ron. 2019. “Naturalistic Approaches to Social Construction.” </w:t>
      </w:r>
      <w:r>
        <w:rPr>
          <w:rFonts w:ascii="Times New Roman" w:hAnsi="Times New Roman" w:cs="Times New Roman"/>
          <w:i/>
          <w:iCs/>
        </w:rPr>
        <w:t>The Stanford Encyclopedia of Philosophy</w:t>
      </w:r>
      <w:r>
        <w:rPr>
          <w:rFonts w:ascii="Times New Roman" w:hAnsi="Times New Roman" w:cs="Times New Roman"/>
        </w:rPr>
        <w:t xml:space="preserve">, Edward N. </w:t>
      </w:r>
      <w:proofErr w:type="spellStart"/>
      <w:r>
        <w:rPr>
          <w:rFonts w:ascii="Times New Roman" w:hAnsi="Times New Roman" w:cs="Times New Roman"/>
        </w:rPr>
        <w:t>Zalta</w:t>
      </w:r>
      <w:proofErr w:type="spellEnd"/>
      <w:r>
        <w:rPr>
          <w:rFonts w:ascii="Times New Roman" w:hAnsi="Times New Roman" w:cs="Times New Roman"/>
        </w:rPr>
        <w:t xml:space="preserve"> (ed.), Spring. </w:t>
      </w:r>
      <w:r w:rsidRPr="00BB3B68">
        <w:rPr>
          <w:rFonts w:ascii="Times New Roman" w:hAnsi="Times New Roman" w:cs="Times New Roman"/>
          <w:color w:val="1A1A1A"/>
        </w:rPr>
        <w:t>https://plato.stanford.edu/archives/spr2019/entries/social-construction-naturalistic.</w:t>
      </w:r>
    </w:p>
    <w:p w14:paraId="1DF7BABA" w14:textId="77777777" w:rsidR="00CC1574" w:rsidRPr="00BB3B68" w:rsidRDefault="00CC1574" w:rsidP="00CC1574">
      <w:pPr>
        <w:ind w:left="720" w:hanging="720"/>
        <w:contextualSpacing/>
        <w:rPr>
          <w:rFonts w:ascii="Times New Roman" w:hAnsi="Times New Roman" w:cs="Times New Roman"/>
        </w:rPr>
      </w:pPr>
      <w:r w:rsidRPr="00BB3B68">
        <w:rPr>
          <w:rFonts w:ascii="Times New Roman" w:hAnsi="Times New Roman" w:cs="Times New Roman"/>
        </w:rPr>
        <w:t xml:space="preserve">Martin, Craig. 2022. “Norms and Concepts: A Response to Watts and Mosurinjohn.” </w:t>
      </w:r>
      <w:r w:rsidRPr="00BB3B68">
        <w:rPr>
          <w:rFonts w:ascii="Times New Roman" w:hAnsi="Times New Roman" w:cs="Times New Roman"/>
          <w:color w:val="000000" w:themeColor="text1"/>
        </w:rPr>
        <w:t>Personal blog: https://craigmartinreligion.wordpress.com/2022/07/19/norms-and-concepts-a-response-to-watts-and-mosurinjohn/. Accessed: May 13, 2021.</w:t>
      </w:r>
    </w:p>
    <w:p w14:paraId="43C33588" w14:textId="77777777" w:rsidR="00CC1574" w:rsidRPr="00BB3B68" w:rsidRDefault="00CC1574" w:rsidP="00CC1574">
      <w:pPr>
        <w:ind w:left="720" w:hanging="720"/>
        <w:contextualSpacing/>
        <w:rPr>
          <w:rFonts w:ascii="Times New Roman" w:hAnsi="Times New Roman" w:cs="Times New Roman"/>
        </w:rPr>
      </w:pPr>
      <w:r w:rsidRPr="00BB3B68">
        <w:rPr>
          <w:rFonts w:ascii="Times New Roman" w:hAnsi="Times New Roman" w:cs="Times New Roman"/>
          <w:color w:val="000000" w:themeColor="text1"/>
        </w:rPr>
        <w:t xml:space="preserve">McCutcheon, Russell T. 1997a. “‘My Theory of the Brontosaurus’: Postmodernism and ‘Theory’ of Religion,” </w:t>
      </w:r>
      <w:r w:rsidRPr="00BB3B68">
        <w:rPr>
          <w:rFonts w:ascii="Times New Roman" w:hAnsi="Times New Roman" w:cs="Times New Roman"/>
          <w:i/>
          <w:color w:val="000000" w:themeColor="text1"/>
        </w:rPr>
        <w:t xml:space="preserve">Studies in Religion </w:t>
      </w:r>
      <w:r w:rsidRPr="00BB3B68">
        <w:rPr>
          <w:rFonts w:ascii="Times New Roman" w:hAnsi="Times New Roman" w:cs="Times New Roman"/>
          <w:color w:val="000000" w:themeColor="text1"/>
        </w:rPr>
        <w:t>26 (1): 3–23.</w:t>
      </w:r>
    </w:p>
    <w:p w14:paraId="32E97295" w14:textId="77777777" w:rsidR="00CC1574" w:rsidRDefault="00CC1574" w:rsidP="00CC1574">
      <w:pPr>
        <w:ind w:left="720" w:hanging="720"/>
        <w:contextualSpacing/>
        <w:rPr>
          <w:rFonts w:ascii="Times New Roman" w:hAnsi="Times New Roman" w:cs="Times New Roman"/>
          <w:color w:val="000000" w:themeColor="text1"/>
        </w:rPr>
      </w:pPr>
      <w:r w:rsidRPr="00BB3B68">
        <w:rPr>
          <w:rFonts w:ascii="Times New Roman" w:hAnsi="Times New Roman" w:cs="Times New Roman"/>
          <w:color w:val="000000" w:themeColor="text1"/>
        </w:rPr>
        <w:t xml:space="preserve">McCutcheon, Russell T. 1997b. “A Default of Critical Intelligence? The Scholar of Religion as Public Intellectual,” </w:t>
      </w:r>
      <w:r w:rsidRPr="00BB3B68">
        <w:rPr>
          <w:rFonts w:ascii="Times New Roman" w:hAnsi="Times New Roman" w:cs="Times New Roman"/>
          <w:i/>
          <w:color w:val="000000" w:themeColor="text1"/>
        </w:rPr>
        <w:t>Journal of the American Academy of Religion</w:t>
      </w:r>
      <w:r w:rsidRPr="005A5ECA">
        <w:rPr>
          <w:rFonts w:ascii="Times New Roman" w:hAnsi="Times New Roman" w:cs="Times New Roman"/>
          <w:color w:val="000000" w:themeColor="text1"/>
        </w:rPr>
        <w:t xml:space="preserve"> 65 (2): 443–468.</w:t>
      </w:r>
    </w:p>
    <w:p w14:paraId="40DD7F3E" w14:textId="77777777" w:rsidR="00CC1574" w:rsidRPr="005A5ECA" w:rsidRDefault="00CC1574" w:rsidP="00CC1574">
      <w:pPr>
        <w:ind w:left="720" w:hanging="720"/>
        <w:contextualSpacing/>
        <w:rPr>
          <w:rFonts w:ascii="Times New Roman" w:hAnsi="Times New Roman" w:cs="Times New Roman"/>
          <w:color w:val="000000" w:themeColor="text1"/>
        </w:rPr>
      </w:pPr>
      <w:r w:rsidRPr="005A5ECA">
        <w:rPr>
          <w:rFonts w:ascii="Times New Roman" w:hAnsi="Times New Roman" w:cs="Times New Roman"/>
          <w:color w:val="000000" w:themeColor="text1"/>
        </w:rPr>
        <w:t xml:space="preserve">McCutcheon, Russell T. 2003. </w:t>
      </w:r>
      <w:r w:rsidRPr="005A5ECA">
        <w:rPr>
          <w:rFonts w:ascii="Times New Roman" w:hAnsi="Times New Roman" w:cs="Times New Roman"/>
          <w:i/>
          <w:color w:val="000000" w:themeColor="text1"/>
        </w:rPr>
        <w:t>The Discipline of Religion: Structure, Meaning, Rhetoric</w:t>
      </w:r>
      <w:r w:rsidRPr="005A5ECA">
        <w:rPr>
          <w:rFonts w:ascii="Times New Roman" w:hAnsi="Times New Roman" w:cs="Times New Roman"/>
          <w:color w:val="000000" w:themeColor="text1"/>
        </w:rPr>
        <w:t>. New York: Routledge.</w:t>
      </w:r>
    </w:p>
    <w:p w14:paraId="0C674172" w14:textId="77777777" w:rsidR="00CC1574" w:rsidRPr="004A482A" w:rsidRDefault="00CC1574" w:rsidP="00CC1574">
      <w:pPr>
        <w:ind w:left="720" w:hanging="720"/>
        <w:contextualSpacing/>
        <w:rPr>
          <w:rFonts w:ascii="Times New Roman" w:hAnsi="Times New Roman" w:cs="Times New Roman"/>
        </w:rPr>
      </w:pPr>
      <w:r>
        <w:rPr>
          <w:rFonts w:ascii="Times New Roman" w:hAnsi="Times New Roman" w:cs="Times New Roman"/>
        </w:rPr>
        <w:t xml:space="preserve">Mendieta, Eduardo, and Jonathan </w:t>
      </w:r>
      <w:proofErr w:type="spellStart"/>
      <w:r>
        <w:rPr>
          <w:rFonts w:ascii="Times New Roman" w:hAnsi="Times New Roman" w:cs="Times New Roman"/>
        </w:rPr>
        <w:t>VanAntwerpen</w:t>
      </w:r>
      <w:proofErr w:type="spellEnd"/>
      <w:r>
        <w:rPr>
          <w:rFonts w:ascii="Times New Roman" w:hAnsi="Times New Roman" w:cs="Times New Roman"/>
        </w:rPr>
        <w:t>. Eds. 2011.</w:t>
      </w:r>
      <w:r>
        <w:rPr>
          <w:rFonts w:ascii="Times New Roman" w:hAnsi="Times New Roman" w:cs="Times New Roman"/>
          <w:i/>
          <w:iCs/>
        </w:rPr>
        <w:t xml:space="preserve"> The Power of Religion in the Public Sphere</w:t>
      </w:r>
      <w:r>
        <w:rPr>
          <w:rFonts w:ascii="Times New Roman" w:hAnsi="Times New Roman" w:cs="Times New Roman"/>
        </w:rPr>
        <w:t>. New York: Columbia University Press.</w:t>
      </w:r>
    </w:p>
    <w:p w14:paraId="704676AC" w14:textId="77777777" w:rsidR="00CC1574" w:rsidRPr="001F5741" w:rsidRDefault="00CC1574" w:rsidP="00CC1574">
      <w:pPr>
        <w:ind w:left="720" w:hanging="720"/>
        <w:rPr>
          <w:rFonts w:ascii="Times New Roman" w:hAnsi="Times New Roman" w:cs="Times New Roman"/>
        </w:rPr>
      </w:pPr>
      <w:r>
        <w:rPr>
          <w:rFonts w:ascii="Times New Roman" w:hAnsi="Times New Roman" w:cs="Times New Roman"/>
        </w:rPr>
        <w:t xml:space="preserve">Modood, Tariq, and Thomas Sealy. 2022. “Developing a framework for a global comparative analysis of the governance of religious diversity.” </w:t>
      </w:r>
      <w:r>
        <w:rPr>
          <w:rFonts w:ascii="Times New Roman" w:hAnsi="Times New Roman" w:cs="Times New Roman"/>
          <w:i/>
          <w:iCs/>
        </w:rPr>
        <w:t>Religion, State &amp; Society</w:t>
      </w:r>
      <w:r>
        <w:rPr>
          <w:rFonts w:ascii="Times New Roman" w:hAnsi="Times New Roman" w:cs="Times New Roman"/>
        </w:rPr>
        <w:t xml:space="preserve"> 50(4): 362-377.</w:t>
      </w:r>
    </w:p>
    <w:p w14:paraId="5A439088" w14:textId="77777777" w:rsidR="00CC1574" w:rsidRPr="001F5741" w:rsidRDefault="00CC1574" w:rsidP="00CC1574">
      <w:pPr>
        <w:rPr>
          <w:rFonts w:ascii="Times New Roman" w:hAnsi="Times New Roman" w:cs="Times New Roman"/>
        </w:rPr>
      </w:pPr>
      <w:r>
        <w:rPr>
          <w:rFonts w:ascii="Times New Roman" w:hAnsi="Times New Roman" w:cs="Times New Roman"/>
        </w:rPr>
        <w:t xml:space="preserve">Rawls, John. 1993. </w:t>
      </w:r>
      <w:r>
        <w:rPr>
          <w:rFonts w:ascii="Times New Roman" w:hAnsi="Times New Roman" w:cs="Times New Roman"/>
          <w:i/>
          <w:iCs/>
        </w:rPr>
        <w:t>Political Liberalism</w:t>
      </w:r>
      <w:r>
        <w:rPr>
          <w:rFonts w:ascii="Times New Roman" w:hAnsi="Times New Roman" w:cs="Times New Roman"/>
        </w:rPr>
        <w:t>. Cambridge: Columbia University Press.</w:t>
      </w:r>
    </w:p>
    <w:p w14:paraId="6D0C888C" w14:textId="77777777" w:rsidR="00CC1574" w:rsidRPr="005A5ECA" w:rsidRDefault="00CC1574" w:rsidP="00CC1574">
      <w:pPr>
        <w:ind w:left="720" w:hanging="720"/>
        <w:rPr>
          <w:rFonts w:ascii="Times New Roman" w:hAnsi="Times New Roman" w:cs="Times New Roman"/>
          <w:color w:val="000000" w:themeColor="text1"/>
        </w:rPr>
      </w:pPr>
      <w:r w:rsidRPr="005A5ECA">
        <w:rPr>
          <w:rFonts w:ascii="Times New Roman" w:hAnsi="Times New Roman" w:cs="Times New Roman"/>
          <w:color w:val="000000" w:themeColor="text1"/>
        </w:rPr>
        <w:t xml:space="preserve">Reed, Isaac A. 2011. </w:t>
      </w:r>
      <w:r w:rsidRPr="005A5ECA">
        <w:rPr>
          <w:rFonts w:ascii="Times New Roman" w:hAnsi="Times New Roman" w:cs="Times New Roman"/>
          <w:i/>
          <w:color w:val="000000" w:themeColor="text1"/>
        </w:rPr>
        <w:t>Interpretation and Social Knowledge: On the Use of Theory in the Human Sciences</w:t>
      </w:r>
      <w:r w:rsidRPr="005A5ECA">
        <w:rPr>
          <w:rFonts w:ascii="Times New Roman" w:hAnsi="Times New Roman" w:cs="Times New Roman"/>
          <w:color w:val="000000" w:themeColor="text1"/>
        </w:rPr>
        <w:t>. Chicago: University of Chicago Press.</w:t>
      </w:r>
    </w:p>
    <w:p w14:paraId="14DF4638" w14:textId="77777777" w:rsidR="00CC1574" w:rsidRPr="00232DD5" w:rsidRDefault="00CC1574" w:rsidP="00CC1574">
      <w:pPr>
        <w:ind w:left="720" w:hanging="720"/>
        <w:contextualSpacing/>
        <w:rPr>
          <w:rFonts w:ascii="Times New Roman" w:hAnsi="Times New Roman" w:cs="Times New Roman"/>
        </w:rPr>
      </w:pPr>
      <w:r>
        <w:rPr>
          <w:rFonts w:ascii="Times New Roman" w:hAnsi="Times New Roman" w:cs="Times New Roman"/>
        </w:rPr>
        <w:t>Taylor, Charles. 2007.</w:t>
      </w:r>
      <w:r>
        <w:rPr>
          <w:rFonts w:ascii="Times New Roman" w:hAnsi="Times New Roman" w:cs="Times New Roman"/>
          <w:i/>
          <w:iCs/>
        </w:rPr>
        <w:t xml:space="preserve"> A Secular Age</w:t>
      </w:r>
      <w:r>
        <w:rPr>
          <w:rFonts w:ascii="Times New Roman" w:hAnsi="Times New Roman" w:cs="Times New Roman"/>
        </w:rPr>
        <w:t>. Cambridge: Harvard University Press.</w:t>
      </w:r>
    </w:p>
    <w:p w14:paraId="5495806C" w14:textId="77777777" w:rsidR="00CC1574" w:rsidRPr="0001256D" w:rsidRDefault="00CC1574" w:rsidP="00CC1574">
      <w:pPr>
        <w:ind w:left="720" w:hanging="720"/>
        <w:rPr>
          <w:rFonts w:ascii="Times New Roman" w:hAnsi="Times New Roman" w:cs="Times New Roman"/>
          <w:color w:val="000000" w:themeColor="text1"/>
        </w:rPr>
      </w:pPr>
      <w:r w:rsidRPr="00CF79AF">
        <w:rPr>
          <w:rFonts w:ascii="Times New Roman" w:hAnsi="Times New Roman" w:cs="Times New Roman"/>
          <w:color w:val="000000" w:themeColor="text1"/>
        </w:rPr>
        <w:t>Watts</w:t>
      </w:r>
      <w:r>
        <w:rPr>
          <w:rFonts w:ascii="Times New Roman" w:hAnsi="Times New Roman" w:cs="Times New Roman"/>
          <w:color w:val="000000" w:themeColor="text1"/>
        </w:rPr>
        <w:t>,</w:t>
      </w:r>
      <w:r w:rsidRPr="00CF79AF">
        <w:rPr>
          <w:rFonts w:ascii="Times New Roman" w:hAnsi="Times New Roman" w:cs="Times New Roman"/>
          <w:color w:val="000000" w:themeColor="text1"/>
        </w:rPr>
        <w:t xml:space="preserve"> G</w:t>
      </w:r>
      <w:r>
        <w:rPr>
          <w:rFonts w:ascii="Times New Roman" w:hAnsi="Times New Roman" w:cs="Times New Roman"/>
          <w:color w:val="000000" w:themeColor="text1"/>
        </w:rPr>
        <w:t xml:space="preserve">alen. </w:t>
      </w:r>
      <w:r w:rsidRPr="00CF79AF">
        <w:rPr>
          <w:rFonts w:ascii="Times New Roman" w:hAnsi="Times New Roman" w:cs="Times New Roman"/>
          <w:color w:val="000000" w:themeColor="text1"/>
        </w:rPr>
        <w:t>2022</w:t>
      </w:r>
      <w:r>
        <w:rPr>
          <w:rFonts w:ascii="Times New Roman" w:hAnsi="Times New Roman" w:cs="Times New Roman"/>
          <w:color w:val="000000" w:themeColor="text1"/>
        </w:rPr>
        <w:t>.</w:t>
      </w:r>
      <w:r w:rsidRPr="00CF79AF">
        <w:rPr>
          <w:rFonts w:ascii="Times New Roman" w:hAnsi="Times New Roman" w:cs="Times New Roman"/>
          <w:color w:val="000000" w:themeColor="text1"/>
        </w:rPr>
        <w:t xml:space="preserve"> </w:t>
      </w:r>
      <w:r w:rsidRPr="001F5741">
        <w:rPr>
          <w:rFonts w:ascii="Times New Roman" w:hAnsi="Times New Roman" w:cs="Times New Roman"/>
          <w:i/>
          <w:iCs/>
          <w:color w:val="000000" w:themeColor="text1"/>
        </w:rPr>
        <w:t>The Spiritual Turn: The Religion of the Heart and the Making of Romantic Liberal Modernity</w:t>
      </w:r>
      <w:r w:rsidRPr="00CF79AF">
        <w:rPr>
          <w:rFonts w:ascii="Times New Roman" w:hAnsi="Times New Roman" w:cs="Times New Roman"/>
          <w:color w:val="000000" w:themeColor="text1"/>
        </w:rPr>
        <w:t>. Oxford: Oxford University Press.</w:t>
      </w:r>
    </w:p>
    <w:p w14:paraId="066CA447" w14:textId="77777777" w:rsidR="00CC1574" w:rsidRPr="00100991" w:rsidRDefault="00CC1574" w:rsidP="00CC1574">
      <w:pPr>
        <w:rPr>
          <w:rFonts w:ascii="Times New Roman" w:hAnsi="Times New Roman" w:cs="Times New Roman"/>
        </w:rPr>
      </w:pPr>
      <w:r>
        <w:rPr>
          <w:rFonts w:ascii="Times New Roman" w:hAnsi="Times New Roman" w:cs="Times New Roman"/>
        </w:rPr>
        <w:t xml:space="preserve">Watts, Galen, and Sharday Mosurinjohn. 2023. “Can Critical Religion Play by Its Own Rules? Why There Must Be More Ways to Be ‘Critical’ in the Study of Religion.” </w:t>
      </w:r>
      <w:r>
        <w:rPr>
          <w:rFonts w:ascii="Times New Roman" w:hAnsi="Times New Roman" w:cs="Times New Roman"/>
          <w:i/>
          <w:iCs/>
        </w:rPr>
        <w:t>Journal of the American Academy of Religion</w:t>
      </w:r>
      <w:r>
        <w:rPr>
          <w:rFonts w:ascii="Times New Roman" w:hAnsi="Times New Roman" w:cs="Times New Roman"/>
        </w:rPr>
        <w:t xml:space="preserve"> 90(2): 317-334.</w:t>
      </w:r>
    </w:p>
    <w:p w14:paraId="10E6E0A2" w14:textId="77777777" w:rsidR="00CC1574" w:rsidRDefault="00CC1574" w:rsidP="00CC1574"/>
    <w:p w14:paraId="4DEFE890" w14:textId="77777777" w:rsidR="00CC1574" w:rsidRDefault="00CC1574" w:rsidP="008A5502">
      <w:pPr>
        <w:rPr>
          <w:rFonts w:ascii="Times New Roman" w:hAnsi="Times New Roman" w:cs="Times New Roman"/>
          <w:b/>
          <w:bCs/>
        </w:rPr>
      </w:pPr>
    </w:p>
    <w:p w14:paraId="797A5B3E" w14:textId="77777777" w:rsidR="00824781" w:rsidRPr="00824781" w:rsidRDefault="00824781" w:rsidP="008A5502">
      <w:pPr>
        <w:rPr>
          <w:rFonts w:ascii="Times New Roman" w:hAnsi="Times New Roman" w:cs="Times New Roman"/>
          <w:b/>
          <w:bCs/>
        </w:rPr>
      </w:pPr>
    </w:p>
    <w:sectPr w:rsidR="00824781" w:rsidRPr="0082478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1" w:author="Sharday Mosurinjohn" w:date="2023-05-23T15:11:00Z" w:initials="SM">
    <w:p w14:paraId="03F7C75B" w14:textId="77777777" w:rsidR="00D05F94" w:rsidRDefault="00D05F94" w:rsidP="00FB5612">
      <w:r>
        <w:rPr>
          <w:rStyle w:val="CommentReference"/>
        </w:rPr>
        <w:annotationRef/>
      </w:r>
      <w:r>
        <w:rPr>
          <w:color w:val="000000"/>
          <w:sz w:val="20"/>
          <w:szCs w:val="20"/>
        </w:rPr>
        <w:t>we?</w:t>
      </w:r>
    </w:p>
  </w:comment>
  <w:comment w:id="358" w:author="Sharday Mosurinjohn" w:date="2023-05-23T15:22:00Z" w:initials="SM">
    <w:p w14:paraId="3FF31D27" w14:textId="77777777" w:rsidR="00C27777" w:rsidRDefault="00C27777" w:rsidP="00092D84">
      <w:r>
        <w:rPr>
          <w:rStyle w:val="CommentReference"/>
        </w:rPr>
        <w:annotationRef/>
      </w:r>
      <w:r>
        <w:rPr>
          <w:color w:val="000000"/>
          <w:sz w:val="20"/>
          <w:szCs w:val="20"/>
        </w:rPr>
        <w:t>Nice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F7C75B" w15:done="0"/>
  <w15:commentEx w15:paraId="3FF31D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75607" w16cex:dateUtc="2023-05-23T19:11:00Z"/>
  <w16cex:commentExtensible w16cex:durableId="281758BA" w16cex:dateUtc="2023-05-23T1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F7C75B" w16cid:durableId="28175607"/>
  <w16cid:commentId w16cid:paraId="3FF31D27" w16cid:durableId="281758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30B3E" w14:textId="77777777" w:rsidR="007675D9" w:rsidRDefault="007675D9" w:rsidP="00C21D15">
      <w:r>
        <w:separator/>
      </w:r>
    </w:p>
  </w:endnote>
  <w:endnote w:type="continuationSeparator" w:id="0">
    <w:p w14:paraId="18E6578F" w14:textId="77777777" w:rsidR="007675D9" w:rsidRDefault="007675D9" w:rsidP="00C21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C0985" w14:textId="77777777" w:rsidR="007675D9" w:rsidRDefault="007675D9" w:rsidP="00C21D15">
      <w:r>
        <w:separator/>
      </w:r>
    </w:p>
  </w:footnote>
  <w:footnote w:type="continuationSeparator" w:id="0">
    <w:p w14:paraId="01C3578C" w14:textId="77777777" w:rsidR="007675D9" w:rsidRDefault="007675D9" w:rsidP="00C21D15">
      <w:r>
        <w:continuationSeparator/>
      </w:r>
    </w:p>
  </w:footnote>
  <w:footnote w:id="1">
    <w:p w14:paraId="332FE7D9" w14:textId="776B84C7" w:rsidR="00CD74EC" w:rsidRPr="0026337F" w:rsidRDefault="00CD74EC">
      <w:pPr>
        <w:pStyle w:val="FootnoteText"/>
        <w:rPr>
          <w:rFonts w:ascii="Times New Roman" w:hAnsi="Times New Roman" w:cs="Times New Roman"/>
          <w:sz w:val="24"/>
          <w:szCs w:val="24"/>
        </w:rPr>
      </w:pPr>
      <w:r w:rsidRPr="0026337F">
        <w:rPr>
          <w:rStyle w:val="FootnoteReference"/>
          <w:rFonts w:ascii="Times New Roman" w:hAnsi="Times New Roman" w:cs="Times New Roman"/>
          <w:sz w:val="24"/>
          <w:szCs w:val="24"/>
        </w:rPr>
        <w:footnoteRef/>
      </w:r>
      <w:r w:rsidRPr="0026337F">
        <w:rPr>
          <w:rFonts w:ascii="Times New Roman" w:hAnsi="Times New Roman" w:cs="Times New Roman"/>
          <w:sz w:val="24"/>
          <w:szCs w:val="24"/>
        </w:rPr>
        <w:t xml:space="preserve"> While we are aware that our</w:t>
      </w:r>
      <w:r w:rsidR="009B4B99" w:rsidRPr="0026337F">
        <w:rPr>
          <w:rFonts w:ascii="Times New Roman" w:hAnsi="Times New Roman" w:cs="Times New Roman"/>
          <w:sz w:val="24"/>
          <w:szCs w:val="24"/>
        </w:rPr>
        <w:t xml:space="preserve"> </w:t>
      </w:r>
      <w:r w:rsidR="009B4B99" w:rsidRPr="0026337F">
        <w:rPr>
          <w:rFonts w:ascii="Times New Roman" w:hAnsi="Times New Roman" w:cs="Times New Roman"/>
          <w:i/>
          <w:iCs/>
          <w:sz w:val="24"/>
          <w:szCs w:val="24"/>
        </w:rPr>
        <w:t>JAAR</w:t>
      </w:r>
      <w:r w:rsidRPr="0026337F">
        <w:rPr>
          <w:rFonts w:ascii="Times New Roman" w:hAnsi="Times New Roman" w:cs="Times New Roman"/>
          <w:sz w:val="24"/>
          <w:szCs w:val="24"/>
        </w:rPr>
        <w:t xml:space="preserve"> article sparked much debate </w:t>
      </w:r>
      <w:del w:id="0" w:author="Sharday Mosurinjohn" w:date="2023-05-23T15:04:00Z">
        <w:r w:rsidRPr="0026337F" w:rsidDel="0047309B">
          <w:rPr>
            <w:rFonts w:ascii="Times New Roman" w:hAnsi="Times New Roman" w:cs="Times New Roman"/>
            <w:sz w:val="24"/>
            <w:szCs w:val="24"/>
          </w:rPr>
          <w:delText xml:space="preserve">(and controversy) </w:delText>
        </w:r>
      </w:del>
      <w:r w:rsidRPr="0026337F">
        <w:rPr>
          <w:rFonts w:ascii="Times New Roman" w:hAnsi="Times New Roman" w:cs="Times New Roman"/>
          <w:sz w:val="24"/>
          <w:szCs w:val="24"/>
        </w:rPr>
        <w:t xml:space="preserve">online, because neither of us </w:t>
      </w:r>
      <w:del w:id="1" w:author="Sharday Mosurinjohn" w:date="2023-05-23T15:04:00Z">
        <w:r w:rsidRPr="0026337F" w:rsidDel="0047309B">
          <w:rPr>
            <w:rFonts w:ascii="Times New Roman" w:hAnsi="Times New Roman" w:cs="Times New Roman"/>
            <w:sz w:val="24"/>
            <w:szCs w:val="24"/>
          </w:rPr>
          <w:delText>is very active or “keyed in</w:delText>
        </w:r>
        <w:r w:rsidR="009B4B99" w:rsidRPr="0026337F" w:rsidDel="0047309B">
          <w:rPr>
            <w:rFonts w:ascii="Times New Roman" w:hAnsi="Times New Roman" w:cs="Times New Roman"/>
            <w:sz w:val="24"/>
            <w:szCs w:val="24"/>
          </w:rPr>
          <w:delText>to</w:delText>
        </w:r>
        <w:r w:rsidRPr="0026337F" w:rsidDel="0047309B">
          <w:rPr>
            <w:rFonts w:ascii="Times New Roman" w:hAnsi="Times New Roman" w:cs="Times New Roman"/>
            <w:sz w:val="24"/>
            <w:szCs w:val="24"/>
          </w:rPr>
          <w:delText>”</w:delText>
        </w:r>
      </w:del>
      <w:ins w:id="2" w:author="Sharday Mosurinjohn" w:date="2023-05-23T15:04:00Z">
        <w:r w:rsidR="0047309B">
          <w:rPr>
            <w:rFonts w:ascii="Times New Roman" w:hAnsi="Times New Roman" w:cs="Times New Roman"/>
            <w:sz w:val="24"/>
            <w:szCs w:val="24"/>
          </w:rPr>
          <w:t>spends a great deal of time</w:t>
        </w:r>
      </w:ins>
      <w:ins w:id="3" w:author="Sharday Mosurinjohn" w:date="2023-05-23T15:05:00Z">
        <w:r w:rsidR="0047309B">
          <w:rPr>
            <w:rFonts w:ascii="Times New Roman" w:hAnsi="Times New Roman" w:cs="Times New Roman"/>
            <w:sz w:val="24"/>
            <w:szCs w:val="24"/>
          </w:rPr>
          <w:t xml:space="preserve"> on</w:t>
        </w:r>
      </w:ins>
      <w:r w:rsidRPr="0026337F">
        <w:rPr>
          <w:rFonts w:ascii="Times New Roman" w:hAnsi="Times New Roman" w:cs="Times New Roman"/>
          <w:sz w:val="24"/>
          <w:szCs w:val="24"/>
        </w:rPr>
        <w:t xml:space="preserve"> social media, </w:t>
      </w:r>
      <w:r w:rsidR="009B4B99" w:rsidRPr="0026337F">
        <w:rPr>
          <w:rFonts w:ascii="Times New Roman" w:hAnsi="Times New Roman" w:cs="Times New Roman"/>
          <w:sz w:val="24"/>
          <w:szCs w:val="24"/>
        </w:rPr>
        <w:t>the particular contours of these</w:t>
      </w:r>
      <w:r w:rsidRPr="0026337F">
        <w:rPr>
          <w:rFonts w:ascii="Times New Roman" w:hAnsi="Times New Roman" w:cs="Times New Roman"/>
          <w:sz w:val="24"/>
          <w:szCs w:val="24"/>
        </w:rPr>
        <w:t xml:space="preserve"> debates have largely </w:t>
      </w:r>
      <w:del w:id="4" w:author="Sharday Mosurinjohn" w:date="2023-05-23T15:05:00Z">
        <w:r w:rsidRPr="0026337F" w:rsidDel="0047309B">
          <w:rPr>
            <w:rFonts w:ascii="Times New Roman" w:hAnsi="Times New Roman" w:cs="Times New Roman"/>
            <w:sz w:val="24"/>
            <w:szCs w:val="24"/>
          </w:rPr>
          <w:delText>escaped us</w:delText>
        </w:r>
      </w:del>
      <w:ins w:id="5" w:author="Sharday Mosurinjohn" w:date="2023-05-23T15:05:00Z">
        <w:r w:rsidR="0047309B">
          <w:rPr>
            <w:rFonts w:ascii="Times New Roman" w:hAnsi="Times New Roman" w:cs="Times New Roman"/>
            <w:sz w:val="24"/>
            <w:szCs w:val="24"/>
          </w:rPr>
          <w:t>come to us via the reports of colleagues and friends who are active on Facebook</w:t>
        </w:r>
      </w:ins>
      <w:ins w:id="6" w:author="Sharday Mosurinjohn" w:date="2023-05-23T15:06:00Z">
        <w:r w:rsidR="0047309B">
          <w:rPr>
            <w:rFonts w:ascii="Times New Roman" w:hAnsi="Times New Roman" w:cs="Times New Roman"/>
            <w:sz w:val="24"/>
            <w:szCs w:val="24"/>
          </w:rPr>
          <w:t xml:space="preserve"> in particular</w:t>
        </w:r>
      </w:ins>
      <w:r w:rsidRPr="0026337F">
        <w:rPr>
          <w:rFonts w:ascii="Times New Roman" w:hAnsi="Times New Roman" w:cs="Times New Roman"/>
          <w:sz w:val="24"/>
          <w:szCs w:val="24"/>
        </w:rPr>
        <w:t xml:space="preserve">. Thus, we appreciate Fitzgerald’s willingness to take the “traditional” </w:t>
      </w:r>
      <w:del w:id="7" w:author="Sharday Mosurinjohn" w:date="2023-05-23T15:06:00Z">
        <w:r w:rsidRPr="0026337F" w:rsidDel="0047309B">
          <w:rPr>
            <w:rFonts w:ascii="Times New Roman" w:hAnsi="Times New Roman" w:cs="Times New Roman"/>
            <w:sz w:val="24"/>
            <w:szCs w:val="24"/>
          </w:rPr>
          <w:delText xml:space="preserve">(if also more burdensome) </w:delText>
        </w:r>
      </w:del>
      <w:r w:rsidRPr="0026337F">
        <w:rPr>
          <w:rFonts w:ascii="Times New Roman" w:hAnsi="Times New Roman" w:cs="Times New Roman"/>
          <w:sz w:val="24"/>
          <w:szCs w:val="24"/>
        </w:rPr>
        <w:t>academic route to engage with</w:t>
      </w:r>
      <w:r w:rsidR="00BB7842" w:rsidRPr="0026337F">
        <w:rPr>
          <w:rFonts w:ascii="Times New Roman" w:hAnsi="Times New Roman" w:cs="Times New Roman"/>
          <w:sz w:val="24"/>
          <w:szCs w:val="24"/>
        </w:rPr>
        <w:t xml:space="preserve"> </w:t>
      </w:r>
      <w:r w:rsidRPr="0026337F">
        <w:rPr>
          <w:rFonts w:ascii="Times New Roman" w:hAnsi="Times New Roman" w:cs="Times New Roman"/>
          <w:sz w:val="24"/>
          <w:szCs w:val="24"/>
        </w:rPr>
        <w:t>our work.</w:t>
      </w:r>
    </w:p>
  </w:footnote>
  <w:footnote w:id="2">
    <w:p w14:paraId="45B2EB7B" w14:textId="20F805AA" w:rsidR="0002352F" w:rsidRPr="0070396F" w:rsidRDefault="0002352F">
      <w:pPr>
        <w:pStyle w:val="FootnoteText"/>
        <w:rPr>
          <w:rFonts w:ascii="Times New Roman" w:hAnsi="Times New Roman" w:cs="Times New Roman"/>
          <w:sz w:val="24"/>
          <w:szCs w:val="24"/>
        </w:rPr>
      </w:pPr>
      <w:r w:rsidRPr="0026337F">
        <w:rPr>
          <w:rStyle w:val="FootnoteReference"/>
          <w:rFonts w:ascii="Times New Roman" w:hAnsi="Times New Roman" w:cs="Times New Roman"/>
          <w:sz w:val="24"/>
          <w:szCs w:val="24"/>
        </w:rPr>
        <w:footnoteRef/>
      </w:r>
      <w:r w:rsidRPr="0026337F">
        <w:rPr>
          <w:rFonts w:ascii="Times New Roman" w:hAnsi="Times New Roman" w:cs="Times New Roman"/>
          <w:sz w:val="24"/>
          <w:szCs w:val="24"/>
        </w:rPr>
        <w:t xml:space="preserve"> </w:t>
      </w:r>
      <w:r w:rsidR="00C743F1">
        <w:rPr>
          <w:rFonts w:ascii="Times New Roman" w:hAnsi="Times New Roman" w:cs="Times New Roman"/>
          <w:sz w:val="24"/>
          <w:szCs w:val="24"/>
        </w:rPr>
        <w:t>In his blog response to our article, Martin (2022) voices a similar criticism.</w:t>
      </w:r>
    </w:p>
  </w:footnote>
  <w:footnote w:id="3">
    <w:p w14:paraId="609CA48C" w14:textId="4ADD01E2" w:rsidR="00560E40" w:rsidRPr="00BC1CC9" w:rsidRDefault="00560E40">
      <w:pPr>
        <w:pStyle w:val="FootnoteText"/>
        <w:rPr>
          <w:rFonts w:ascii="Times New Roman" w:hAnsi="Times New Roman" w:cs="Times New Roman"/>
          <w:sz w:val="24"/>
          <w:szCs w:val="24"/>
        </w:rPr>
      </w:pPr>
      <w:r w:rsidRPr="00BC1CC9">
        <w:rPr>
          <w:rStyle w:val="FootnoteReference"/>
          <w:rFonts w:ascii="Times New Roman" w:hAnsi="Times New Roman" w:cs="Times New Roman"/>
          <w:sz w:val="24"/>
          <w:szCs w:val="24"/>
        </w:rPr>
        <w:footnoteRef/>
      </w:r>
      <w:r w:rsidRPr="00BC1CC9">
        <w:rPr>
          <w:rFonts w:ascii="Times New Roman" w:hAnsi="Times New Roman" w:cs="Times New Roman"/>
          <w:sz w:val="24"/>
          <w:szCs w:val="24"/>
        </w:rPr>
        <w:t xml:space="preserve"> </w:t>
      </w:r>
      <w:r w:rsidR="007B45AF" w:rsidRPr="00BC1CC9">
        <w:rPr>
          <w:rFonts w:ascii="Times New Roman" w:hAnsi="Times New Roman" w:cs="Times New Roman"/>
          <w:sz w:val="24"/>
          <w:szCs w:val="24"/>
        </w:rPr>
        <w:t xml:space="preserve">Fitzgerald </w:t>
      </w:r>
      <w:r w:rsidR="009C548D">
        <w:rPr>
          <w:rFonts w:ascii="Times New Roman" w:hAnsi="Times New Roman" w:cs="Times New Roman"/>
          <w:sz w:val="24"/>
          <w:szCs w:val="24"/>
        </w:rPr>
        <w:t>remarks</w:t>
      </w:r>
      <w:r w:rsidR="007B45AF" w:rsidRPr="00BC1CC9">
        <w:rPr>
          <w:rFonts w:ascii="Times New Roman" w:hAnsi="Times New Roman" w:cs="Times New Roman"/>
          <w:sz w:val="24"/>
          <w:szCs w:val="24"/>
        </w:rPr>
        <w:t xml:space="preserve"> that he</w:t>
      </w:r>
      <w:r w:rsidRPr="00BC1CC9">
        <w:rPr>
          <w:rFonts w:ascii="Times New Roman" w:hAnsi="Times New Roman" w:cs="Times New Roman"/>
          <w:sz w:val="24"/>
          <w:szCs w:val="24"/>
        </w:rPr>
        <w:t xml:space="preserve"> </w:t>
      </w:r>
      <w:r w:rsidR="007B45AF" w:rsidRPr="00BC1CC9">
        <w:rPr>
          <w:rFonts w:ascii="Times New Roman" w:hAnsi="Times New Roman" w:cs="Times New Roman"/>
          <w:sz w:val="24"/>
          <w:szCs w:val="24"/>
        </w:rPr>
        <w:t xml:space="preserve">consciously </w:t>
      </w:r>
      <w:r w:rsidRPr="00BC1CC9">
        <w:rPr>
          <w:rFonts w:ascii="Times New Roman" w:hAnsi="Times New Roman" w:cs="Times New Roman"/>
          <w:sz w:val="24"/>
          <w:szCs w:val="24"/>
        </w:rPr>
        <w:t>move</w:t>
      </w:r>
      <w:r w:rsidR="007B45AF" w:rsidRPr="00BC1CC9">
        <w:rPr>
          <w:rFonts w:ascii="Times New Roman" w:hAnsi="Times New Roman" w:cs="Times New Roman"/>
          <w:sz w:val="24"/>
          <w:szCs w:val="24"/>
        </w:rPr>
        <w:t xml:space="preserve">d </w:t>
      </w:r>
      <w:r w:rsidRPr="00BC1CC9">
        <w:rPr>
          <w:rFonts w:ascii="Times New Roman" w:hAnsi="Times New Roman" w:cs="Times New Roman"/>
          <w:sz w:val="24"/>
          <w:szCs w:val="24"/>
        </w:rPr>
        <w:t>away from identifying with the term “critical religion” in order to “protect my own distinctive theoretical and methodological way of thinking” (Fitzgerald 2023, 9).</w:t>
      </w:r>
    </w:p>
  </w:footnote>
  <w:footnote w:id="4">
    <w:p w14:paraId="76490C3E" w14:textId="77777777" w:rsidR="002B27A2" w:rsidRPr="00B27238" w:rsidDel="00AE24EB" w:rsidRDefault="002B27A2" w:rsidP="002B27A2">
      <w:pPr>
        <w:pStyle w:val="FootnoteText"/>
        <w:rPr>
          <w:del w:id="131" w:author="Sharday Mosurinjohn" w:date="2023-05-21T11:12:00Z"/>
          <w:rFonts w:ascii="Times New Roman" w:hAnsi="Times New Roman" w:cs="Times New Roman"/>
          <w:sz w:val="24"/>
          <w:szCs w:val="24"/>
        </w:rPr>
      </w:pPr>
      <w:del w:id="132" w:author="Sharday Mosurinjohn" w:date="2023-05-21T11:12:00Z">
        <w:r w:rsidRPr="00BC1CC9" w:rsidDel="00AE24EB">
          <w:rPr>
            <w:rStyle w:val="FootnoteReference"/>
            <w:rFonts w:ascii="Times New Roman" w:hAnsi="Times New Roman" w:cs="Times New Roman"/>
            <w:sz w:val="24"/>
            <w:szCs w:val="24"/>
          </w:rPr>
          <w:footnoteRef/>
        </w:r>
        <w:r w:rsidRPr="00BC1CC9" w:rsidDel="00AE24EB">
          <w:rPr>
            <w:rFonts w:ascii="Times New Roman" w:hAnsi="Times New Roman" w:cs="Times New Roman"/>
            <w:sz w:val="24"/>
            <w:szCs w:val="24"/>
          </w:rPr>
          <w:delText xml:space="preserve"> He variously laments: “they never come to grip with my arguments” (Fitzgerald 2023, 87); “If they had properly read the article that they quote from…” (9); “I would ask my critics to read more of my work…” (25).</w:delText>
        </w:r>
      </w:del>
    </w:p>
  </w:footnote>
  <w:footnote w:id="5">
    <w:p w14:paraId="0E8C35C3" w14:textId="70B947D4" w:rsidR="00082FB1" w:rsidRPr="00F9323E" w:rsidRDefault="00082FB1" w:rsidP="00082FB1">
      <w:pPr>
        <w:pStyle w:val="FootnoteText"/>
        <w:rPr>
          <w:rFonts w:ascii="Times New Roman" w:hAnsi="Times New Roman" w:cs="Times New Roman"/>
          <w:iCs/>
          <w:sz w:val="24"/>
          <w:szCs w:val="24"/>
        </w:rPr>
      </w:pPr>
      <w:r w:rsidRPr="00B27238">
        <w:rPr>
          <w:rStyle w:val="FootnoteReference"/>
          <w:rFonts w:ascii="Times New Roman" w:hAnsi="Times New Roman" w:cs="Times New Roman"/>
          <w:sz w:val="24"/>
          <w:szCs w:val="24"/>
        </w:rPr>
        <w:footnoteRef/>
      </w:r>
      <w:r w:rsidRPr="00B27238">
        <w:rPr>
          <w:rFonts w:ascii="Times New Roman" w:hAnsi="Times New Roman" w:cs="Times New Roman"/>
          <w:sz w:val="24"/>
          <w:szCs w:val="24"/>
        </w:rPr>
        <w:t xml:space="preserve"> </w:t>
      </w:r>
      <w:r w:rsidR="00491F29">
        <w:rPr>
          <w:rFonts w:ascii="Times New Roman" w:hAnsi="Times New Roman" w:cs="Times New Roman"/>
          <w:sz w:val="24"/>
          <w:szCs w:val="24"/>
        </w:rPr>
        <w:t>Bizarrely</w:t>
      </w:r>
      <w:r w:rsidRPr="00B27238">
        <w:rPr>
          <w:rFonts w:ascii="Times New Roman" w:hAnsi="Times New Roman" w:cs="Times New Roman"/>
          <w:sz w:val="24"/>
          <w:szCs w:val="24"/>
        </w:rPr>
        <w:t>, Fitzgerald</w:t>
      </w:r>
      <w:r>
        <w:rPr>
          <w:rFonts w:ascii="Times New Roman" w:hAnsi="Times New Roman" w:cs="Times New Roman"/>
          <w:sz w:val="24"/>
          <w:szCs w:val="24"/>
        </w:rPr>
        <w:t xml:space="preserve"> </w:t>
      </w:r>
      <w:r w:rsidR="00491F29">
        <w:rPr>
          <w:rFonts w:ascii="Times New Roman" w:hAnsi="Times New Roman" w:cs="Times New Roman"/>
          <w:sz w:val="24"/>
          <w:szCs w:val="24"/>
        </w:rPr>
        <w:t>charges us with neglecting this argument of his</w:t>
      </w:r>
      <w:r>
        <w:rPr>
          <w:rFonts w:ascii="Times New Roman" w:hAnsi="Times New Roman" w:cs="Times New Roman"/>
          <w:sz w:val="24"/>
          <w:szCs w:val="24"/>
        </w:rPr>
        <w:t>: “I cannot find any discussion of this notion of a configuration or an automatic signalling system, one of the central threads of argument in my work” (</w:t>
      </w:r>
      <w:r w:rsidR="00491F29">
        <w:rPr>
          <w:rFonts w:ascii="Times New Roman" w:hAnsi="Times New Roman" w:cs="Times New Roman"/>
          <w:sz w:val="24"/>
          <w:szCs w:val="24"/>
        </w:rPr>
        <w:t xml:space="preserve">Fitzgerald 2023, </w:t>
      </w:r>
      <w:r>
        <w:rPr>
          <w:rFonts w:ascii="Times New Roman" w:hAnsi="Times New Roman" w:cs="Times New Roman"/>
          <w:sz w:val="24"/>
          <w:szCs w:val="24"/>
        </w:rPr>
        <w:t xml:space="preserve">11). </w:t>
      </w:r>
      <w:r w:rsidR="00C818D8">
        <w:rPr>
          <w:rFonts w:ascii="Times New Roman" w:hAnsi="Times New Roman" w:cs="Times New Roman"/>
          <w:sz w:val="24"/>
          <w:szCs w:val="24"/>
        </w:rPr>
        <w:t>Y</w:t>
      </w:r>
      <w:r>
        <w:rPr>
          <w:rFonts w:ascii="Times New Roman" w:hAnsi="Times New Roman" w:cs="Times New Roman"/>
          <w:sz w:val="24"/>
          <w:szCs w:val="24"/>
        </w:rPr>
        <w:t xml:space="preserve">et </w:t>
      </w:r>
      <w:r w:rsidRPr="00B27238">
        <w:rPr>
          <w:rFonts w:ascii="Times New Roman" w:hAnsi="Times New Roman" w:cs="Times New Roman"/>
          <w:sz w:val="24"/>
          <w:szCs w:val="24"/>
        </w:rPr>
        <w:t xml:space="preserve">in our </w:t>
      </w:r>
      <w:r w:rsidRPr="00B27238">
        <w:rPr>
          <w:rFonts w:ascii="Times New Roman" w:hAnsi="Times New Roman" w:cs="Times New Roman"/>
          <w:i/>
          <w:iCs/>
          <w:sz w:val="24"/>
          <w:szCs w:val="24"/>
        </w:rPr>
        <w:t>JAAR</w:t>
      </w:r>
      <w:r w:rsidRPr="00B27238">
        <w:rPr>
          <w:rFonts w:ascii="Times New Roman" w:hAnsi="Times New Roman" w:cs="Times New Roman"/>
          <w:iCs/>
          <w:sz w:val="24"/>
          <w:szCs w:val="24"/>
        </w:rPr>
        <w:t xml:space="preserve"> </w:t>
      </w:r>
      <w:r w:rsidR="00C818D8">
        <w:rPr>
          <w:rFonts w:ascii="Times New Roman" w:hAnsi="Times New Roman" w:cs="Times New Roman"/>
          <w:iCs/>
          <w:sz w:val="24"/>
          <w:szCs w:val="24"/>
        </w:rPr>
        <w:t>essay</w:t>
      </w:r>
      <w:r w:rsidRPr="00B27238">
        <w:rPr>
          <w:rFonts w:ascii="Times New Roman" w:hAnsi="Times New Roman" w:cs="Times New Roman"/>
          <w:iCs/>
          <w:sz w:val="24"/>
          <w:szCs w:val="24"/>
        </w:rPr>
        <w:t xml:space="preserve"> we </w:t>
      </w:r>
      <w:r>
        <w:rPr>
          <w:rFonts w:ascii="Times New Roman" w:hAnsi="Times New Roman" w:cs="Times New Roman"/>
          <w:iCs/>
          <w:sz w:val="24"/>
          <w:szCs w:val="24"/>
        </w:rPr>
        <w:t xml:space="preserve">explicitly write, “The later Fitzgerald … no longer sees </w:t>
      </w:r>
      <w:r>
        <w:rPr>
          <w:rFonts w:ascii="Times New Roman" w:hAnsi="Times New Roman" w:cs="Times New Roman"/>
          <w:i/>
          <w:sz w:val="24"/>
          <w:szCs w:val="24"/>
        </w:rPr>
        <w:t xml:space="preserve">religion </w:t>
      </w:r>
      <w:r>
        <w:rPr>
          <w:rFonts w:ascii="Times New Roman" w:hAnsi="Times New Roman" w:cs="Times New Roman"/>
          <w:iCs/>
          <w:sz w:val="24"/>
          <w:szCs w:val="24"/>
        </w:rPr>
        <w:t xml:space="preserve">as the sole problem, but rather as merely one among many other categories that belong to a configuration of problematic ‘rhetorical fields’” (Watts and Mosurinjohn 2022, 330). </w:t>
      </w:r>
      <w:r w:rsidR="00491F29">
        <w:rPr>
          <w:rFonts w:ascii="Times New Roman" w:hAnsi="Times New Roman" w:cs="Times New Roman"/>
          <w:iCs/>
          <w:sz w:val="24"/>
          <w:szCs w:val="24"/>
        </w:rPr>
        <w:t>Accordingly</w:t>
      </w:r>
      <w:r>
        <w:rPr>
          <w:rFonts w:ascii="Times New Roman" w:hAnsi="Times New Roman" w:cs="Times New Roman"/>
          <w:iCs/>
          <w:sz w:val="24"/>
          <w:szCs w:val="24"/>
        </w:rPr>
        <w:t xml:space="preserve">, </w:t>
      </w:r>
      <w:r w:rsidR="00A10533">
        <w:rPr>
          <w:rFonts w:ascii="Times New Roman" w:hAnsi="Times New Roman" w:cs="Times New Roman"/>
          <w:iCs/>
          <w:sz w:val="24"/>
          <w:szCs w:val="24"/>
        </w:rPr>
        <w:t>just as</w:t>
      </w:r>
      <w:r>
        <w:rPr>
          <w:rFonts w:ascii="Times New Roman" w:hAnsi="Times New Roman" w:cs="Times New Roman"/>
          <w:iCs/>
          <w:sz w:val="24"/>
          <w:szCs w:val="24"/>
        </w:rPr>
        <w:t xml:space="preserve"> Fitzgerald </w:t>
      </w:r>
      <w:r w:rsidR="00A10533">
        <w:rPr>
          <w:rFonts w:ascii="Times New Roman" w:hAnsi="Times New Roman" w:cs="Times New Roman"/>
          <w:iCs/>
          <w:sz w:val="24"/>
          <w:szCs w:val="24"/>
        </w:rPr>
        <w:t xml:space="preserve">has </w:t>
      </w:r>
      <w:r>
        <w:rPr>
          <w:rFonts w:ascii="Times New Roman" w:hAnsi="Times New Roman" w:cs="Times New Roman"/>
          <w:iCs/>
          <w:sz w:val="24"/>
          <w:szCs w:val="24"/>
        </w:rPr>
        <w:t>accuse</w:t>
      </w:r>
      <w:r w:rsidR="00A10533">
        <w:rPr>
          <w:rFonts w:ascii="Times New Roman" w:hAnsi="Times New Roman" w:cs="Times New Roman"/>
          <w:iCs/>
          <w:sz w:val="24"/>
          <w:szCs w:val="24"/>
        </w:rPr>
        <w:t>d</w:t>
      </w:r>
      <w:r>
        <w:rPr>
          <w:rFonts w:ascii="Times New Roman" w:hAnsi="Times New Roman" w:cs="Times New Roman"/>
          <w:iCs/>
          <w:sz w:val="24"/>
          <w:szCs w:val="24"/>
        </w:rPr>
        <w:t xml:space="preserve"> us of not reading his work carefully enough, we cannot help but feel </w:t>
      </w:r>
      <w:r w:rsidR="00A10533">
        <w:rPr>
          <w:rFonts w:ascii="Times New Roman" w:hAnsi="Times New Roman" w:cs="Times New Roman"/>
          <w:iCs/>
          <w:sz w:val="24"/>
          <w:szCs w:val="24"/>
        </w:rPr>
        <w:t>similarly</w:t>
      </w:r>
      <w:r w:rsidR="00491F29">
        <w:rPr>
          <w:rFonts w:ascii="Times New Roman" w:hAnsi="Times New Roman" w:cs="Times New Roman"/>
          <w:iCs/>
          <w:sz w:val="24"/>
          <w:szCs w:val="24"/>
        </w:rPr>
        <w:t xml:space="preserve"> about him</w:t>
      </w:r>
      <w:r w:rsidR="00A10533">
        <w:rPr>
          <w:rFonts w:ascii="Times New Roman" w:hAnsi="Times New Roman" w:cs="Times New Roman"/>
          <w:iCs/>
          <w:sz w:val="24"/>
          <w:szCs w:val="24"/>
        </w:rPr>
        <w:t>.</w:t>
      </w:r>
    </w:p>
  </w:footnote>
  <w:footnote w:id="6">
    <w:p w14:paraId="4FD021EA" w14:textId="30BB5007" w:rsidR="003E610A" w:rsidRPr="00F1012B" w:rsidRDefault="003E610A" w:rsidP="003E610A">
      <w:pPr>
        <w:rPr>
          <w:rFonts w:ascii="Times New Roman" w:hAnsi="Times New Roman" w:cs="Times New Roman"/>
          <w:color w:val="000000" w:themeColor="text1"/>
        </w:rPr>
      </w:pPr>
      <w:r w:rsidRPr="003E610A">
        <w:rPr>
          <w:rStyle w:val="FootnoteReference"/>
          <w:rFonts w:ascii="Times New Roman" w:hAnsi="Times New Roman" w:cs="Times New Roman"/>
          <w:color w:val="000000" w:themeColor="text1"/>
        </w:rPr>
        <w:footnoteRef/>
      </w:r>
      <w:r w:rsidRPr="003E610A">
        <w:rPr>
          <w:rFonts w:ascii="Times New Roman" w:hAnsi="Times New Roman" w:cs="Times New Roman"/>
          <w:color w:val="000000" w:themeColor="text1"/>
        </w:rPr>
        <w:t xml:space="preserve"> </w:t>
      </w:r>
      <w:del w:id="171" w:author="Sharday Mosurinjohn" w:date="2023-05-21T11:29:00Z">
        <w:r w:rsidRPr="003E610A" w:rsidDel="00892D31">
          <w:rPr>
            <w:rFonts w:ascii="Times New Roman" w:hAnsi="Times New Roman" w:cs="Times New Roman"/>
            <w:color w:val="000000" w:themeColor="text1"/>
          </w:rPr>
          <w:delText>Further</w:delText>
        </w:r>
        <w:r w:rsidR="002F79FC" w:rsidDel="00892D31">
          <w:rPr>
            <w:rFonts w:ascii="Times New Roman" w:hAnsi="Times New Roman" w:cs="Times New Roman"/>
            <w:color w:val="000000" w:themeColor="text1"/>
          </w:rPr>
          <w:delText>more</w:delText>
        </w:r>
        <w:r w:rsidRPr="003E610A" w:rsidDel="00892D31">
          <w:rPr>
            <w:rFonts w:ascii="Times New Roman" w:hAnsi="Times New Roman" w:cs="Times New Roman"/>
            <w:color w:val="000000" w:themeColor="text1"/>
          </w:rPr>
          <w:delText xml:space="preserve">, </w:delText>
        </w:r>
      </w:del>
      <w:r w:rsidRPr="003E610A">
        <w:rPr>
          <w:rFonts w:ascii="Times New Roman" w:hAnsi="Times New Roman" w:cs="Times New Roman"/>
          <w:color w:val="000000" w:themeColor="text1"/>
        </w:rPr>
        <w:t xml:space="preserve">Fitzgerald </w:t>
      </w:r>
      <w:del w:id="172" w:author="Sharday Mosurinjohn" w:date="2023-05-21T11:29:00Z">
        <w:r w:rsidRPr="003E610A" w:rsidDel="00892D31">
          <w:rPr>
            <w:rFonts w:ascii="Times New Roman" w:hAnsi="Times New Roman" w:cs="Times New Roman"/>
            <w:color w:val="000000" w:themeColor="text1"/>
          </w:rPr>
          <w:delText>gives the lie to his claim that he rejects</w:delText>
        </w:r>
      </w:del>
      <w:ins w:id="173" w:author="Sharday Mosurinjohn" w:date="2023-05-21T11:29:00Z">
        <w:r w:rsidR="00892D31">
          <w:rPr>
            <w:rFonts w:ascii="Times New Roman" w:hAnsi="Times New Roman" w:cs="Times New Roman"/>
            <w:color w:val="000000" w:themeColor="text1"/>
          </w:rPr>
          <w:t>further supports this understanding of</w:t>
        </w:r>
      </w:ins>
      <w:r w:rsidRPr="003E610A">
        <w:rPr>
          <w:rFonts w:ascii="Times New Roman" w:hAnsi="Times New Roman" w:cs="Times New Roman"/>
          <w:color w:val="000000" w:themeColor="text1"/>
        </w:rPr>
        <w:t xml:space="preserve"> social constructionism when he writes: “It is obvious that an imagined community imposes real restraints and engenders real conditions of existence. I carry a British passport. I pay tax. The contested divisions between imagined communities engender wars in which people suffer and die. The imaginary distinctions between religion and politics has real implications for the way we are allowed to live our lives and so on” (23).</w:t>
      </w:r>
      <w:r>
        <w:rPr>
          <w:rFonts w:ascii="Times New Roman" w:hAnsi="Times New Roman" w:cs="Times New Roman"/>
          <w:color w:val="000000" w:themeColor="text1"/>
        </w:rPr>
        <w:t xml:space="preserve"> </w:t>
      </w:r>
      <w:del w:id="174" w:author="Sharday Mosurinjohn" w:date="2023-05-21T11:29:00Z">
        <w:r w:rsidR="00F1012B" w:rsidDel="00892D31">
          <w:rPr>
            <w:rFonts w:ascii="Times New Roman" w:hAnsi="Times New Roman" w:cs="Times New Roman"/>
            <w:color w:val="000000" w:themeColor="text1"/>
          </w:rPr>
          <w:delText xml:space="preserve">This admission profoundly defangs his constant use of the term </w:delText>
        </w:r>
      </w:del>
      <w:ins w:id="175" w:author="Sharday Mosurinjohn" w:date="2023-05-21T11:29:00Z">
        <w:r w:rsidR="00892D31">
          <w:rPr>
            <w:rFonts w:ascii="Times New Roman" w:hAnsi="Times New Roman" w:cs="Times New Roman"/>
            <w:color w:val="000000" w:themeColor="text1"/>
          </w:rPr>
          <w:t xml:space="preserve">We suggest that his term </w:t>
        </w:r>
      </w:ins>
      <w:r w:rsidR="00F1012B">
        <w:rPr>
          <w:rFonts w:ascii="Times New Roman" w:hAnsi="Times New Roman" w:cs="Times New Roman"/>
          <w:color w:val="000000" w:themeColor="text1"/>
        </w:rPr>
        <w:t>“</w:t>
      </w:r>
      <w:r w:rsidR="00F104B1">
        <w:rPr>
          <w:rFonts w:ascii="Times New Roman" w:hAnsi="Times New Roman" w:cs="Times New Roman"/>
          <w:color w:val="000000" w:themeColor="text1"/>
        </w:rPr>
        <w:t xml:space="preserve">rhetorical </w:t>
      </w:r>
      <w:r w:rsidR="00F1012B">
        <w:rPr>
          <w:rFonts w:ascii="Times New Roman" w:hAnsi="Times New Roman" w:cs="Times New Roman"/>
          <w:color w:val="000000" w:themeColor="text1"/>
        </w:rPr>
        <w:t>fiction</w:t>
      </w:r>
      <w:del w:id="176" w:author="Sharday Mosurinjohn" w:date="2023-05-21T11:29:00Z">
        <w:r w:rsidR="00F1012B" w:rsidDel="00892D31">
          <w:rPr>
            <w:rFonts w:ascii="Times New Roman" w:hAnsi="Times New Roman" w:cs="Times New Roman"/>
            <w:color w:val="000000" w:themeColor="text1"/>
          </w:rPr>
          <w:delText>,</w:delText>
        </w:r>
      </w:del>
      <w:r w:rsidR="00F1012B">
        <w:rPr>
          <w:rFonts w:ascii="Times New Roman" w:hAnsi="Times New Roman" w:cs="Times New Roman"/>
          <w:color w:val="000000" w:themeColor="text1"/>
        </w:rPr>
        <w:t xml:space="preserve">” </w:t>
      </w:r>
      <w:del w:id="177" w:author="Sharday Mosurinjohn" w:date="2023-05-21T11:30:00Z">
        <w:r w:rsidR="00F1012B" w:rsidDel="00892D31">
          <w:rPr>
            <w:rFonts w:ascii="Times New Roman" w:hAnsi="Times New Roman" w:cs="Times New Roman"/>
            <w:color w:val="000000" w:themeColor="text1"/>
          </w:rPr>
          <w:delText>since, as every</w:delText>
        </w:r>
      </w:del>
      <w:ins w:id="178" w:author="Sharday Mosurinjohn" w:date="2023-05-21T11:30:00Z">
        <w:r w:rsidR="00892D31">
          <w:rPr>
            <w:rFonts w:ascii="Times New Roman" w:hAnsi="Times New Roman" w:cs="Times New Roman"/>
            <w:color w:val="000000" w:themeColor="text1"/>
          </w:rPr>
          <w:t>harmonizes with the</w:t>
        </w:r>
      </w:ins>
      <w:r w:rsidR="00F1012B">
        <w:rPr>
          <w:rFonts w:ascii="Times New Roman" w:hAnsi="Times New Roman" w:cs="Times New Roman"/>
          <w:color w:val="000000" w:themeColor="text1"/>
        </w:rPr>
        <w:t xml:space="preserve"> social constructionist </w:t>
      </w:r>
      <w:del w:id="179" w:author="Sharday Mosurinjohn" w:date="2023-05-21T11:30:00Z">
        <w:r w:rsidR="00AC153F" w:rsidDel="00892D31">
          <w:rPr>
            <w:rFonts w:ascii="Times New Roman" w:hAnsi="Times New Roman" w:cs="Times New Roman"/>
            <w:color w:val="000000" w:themeColor="text1"/>
          </w:rPr>
          <w:delText>would agree</w:delText>
        </w:r>
        <w:r w:rsidR="00F1012B" w:rsidDel="00892D31">
          <w:rPr>
            <w:rFonts w:ascii="Times New Roman" w:hAnsi="Times New Roman" w:cs="Times New Roman"/>
            <w:color w:val="000000" w:themeColor="text1"/>
          </w:rPr>
          <w:delText>,</w:delText>
        </w:r>
      </w:del>
      <w:ins w:id="180" w:author="Sharday Mosurinjohn" w:date="2023-05-21T11:30:00Z">
        <w:r w:rsidR="00892D31">
          <w:rPr>
            <w:rFonts w:ascii="Times New Roman" w:hAnsi="Times New Roman" w:cs="Times New Roman"/>
            <w:color w:val="000000" w:themeColor="text1"/>
          </w:rPr>
          <w:t>intuition that</w:t>
        </w:r>
      </w:ins>
      <w:r w:rsidR="00F1012B">
        <w:rPr>
          <w:rFonts w:ascii="Times New Roman" w:hAnsi="Times New Roman" w:cs="Times New Roman"/>
          <w:color w:val="000000" w:themeColor="text1"/>
        </w:rPr>
        <w:t xml:space="preserve"> what matter</w:t>
      </w:r>
      <w:r w:rsidR="00AC153F">
        <w:rPr>
          <w:rFonts w:ascii="Times New Roman" w:hAnsi="Times New Roman" w:cs="Times New Roman"/>
          <w:color w:val="000000" w:themeColor="text1"/>
        </w:rPr>
        <w:t>s</w:t>
      </w:r>
      <w:r w:rsidR="00F1012B">
        <w:rPr>
          <w:rFonts w:ascii="Times New Roman" w:hAnsi="Times New Roman" w:cs="Times New Roman"/>
          <w:color w:val="000000" w:themeColor="text1"/>
        </w:rPr>
        <w:t xml:space="preserve"> is </w:t>
      </w:r>
      <w:r w:rsidR="00F1012B">
        <w:rPr>
          <w:rFonts w:ascii="Times New Roman" w:hAnsi="Times New Roman" w:cs="Times New Roman"/>
          <w:i/>
          <w:iCs/>
          <w:color w:val="000000" w:themeColor="text1"/>
        </w:rPr>
        <w:t>not</w:t>
      </w:r>
      <w:r w:rsidR="00F1012B">
        <w:rPr>
          <w:rFonts w:ascii="Times New Roman" w:hAnsi="Times New Roman" w:cs="Times New Roman"/>
          <w:color w:val="000000" w:themeColor="text1"/>
        </w:rPr>
        <w:t xml:space="preserve"> whether something is a “real objective entity” (whatever that means) but whether</w:t>
      </w:r>
      <w:r w:rsidR="00F104B1">
        <w:rPr>
          <w:rFonts w:ascii="Times New Roman" w:hAnsi="Times New Roman" w:cs="Times New Roman"/>
          <w:color w:val="000000" w:themeColor="text1"/>
        </w:rPr>
        <w:t xml:space="preserve"> (to invoke the Thomas theorem)</w:t>
      </w:r>
      <w:r w:rsidR="00F1012B">
        <w:rPr>
          <w:rFonts w:ascii="Times New Roman" w:hAnsi="Times New Roman" w:cs="Times New Roman"/>
          <w:color w:val="000000" w:themeColor="text1"/>
        </w:rPr>
        <w:t xml:space="preserve"> it is </w:t>
      </w:r>
      <w:r w:rsidR="00F1012B" w:rsidRPr="00F104B1">
        <w:rPr>
          <w:rFonts w:ascii="Times New Roman" w:hAnsi="Times New Roman" w:cs="Times New Roman"/>
          <w:i/>
          <w:iCs/>
          <w:color w:val="000000" w:themeColor="text1"/>
        </w:rPr>
        <w:t>real</w:t>
      </w:r>
      <w:r w:rsidR="00F1012B">
        <w:rPr>
          <w:rFonts w:ascii="Times New Roman" w:hAnsi="Times New Roman" w:cs="Times New Roman"/>
          <w:color w:val="000000" w:themeColor="text1"/>
        </w:rPr>
        <w:t xml:space="preserve"> </w:t>
      </w:r>
      <w:r w:rsidR="00F1012B">
        <w:rPr>
          <w:rFonts w:ascii="Times New Roman" w:hAnsi="Times New Roman" w:cs="Times New Roman"/>
          <w:i/>
          <w:iCs/>
          <w:color w:val="000000" w:themeColor="text1"/>
        </w:rPr>
        <w:t>in its consequences</w:t>
      </w:r>
      <w:r w:rsidR="00104BB7">
        <w:rPr>
          <w:rFonts w:ascii="Times New Roman" w:hAnsi="Times New Roman" w:cs="Times New Roman"/>
          <w:i/>
          <w:iCs/>
          <w:color w:val="000000" w:themeColor="text1"/>
        </w:rPr>
        <w:t>.</w:t>
      </w:r>
    </w:p>
  </w:footnote>
  <w:footnote w:id="7">
    <w:p w14:paraId="1F7B1FD9" w14:textId="3E289802" w:rsidR="00082F74" w:rsidRPr="0024262D" w:rsidRDefault="00082F74">
      <w:pPr>
        <w:pStyle w:val="FootnoteText"/>
        <w:rPr>
          <w:rFonts w:ascii="Times New Roman" w:hAnsi="Times New Roman" w:cs="Times New Roman"/>
          <w:color w:val="000000" w:themeColor="text1"/>
          <w:sz w:val="24"/>
          <w:szCs w:val="24"/>
        </w:rPr>
      </w:pPr>
      <w:r w:rsidRPr="003E610A">
        <w:rPr>
          <w:rStyle w:val="FootnoteReference"/>
          <w:rFonts w:ascii="Times New Roman" w:hAnsi="Times New Roman" w:cs="Times New Roman"/>
          <w:color w:val="000000" w:themeColor="text1"/>
          <w:sz w:val="24"/>
          <w:szCs w:val="24"/>
        </w:rPr>
        <w:footnoteRef/>
      </w:r>
      <w:r w:rsidRPr="003E610A">
        <w:rPr>
          <w:rFonts w:ascii="Times New Roman" w:hAnsi="Times New Roman" w:cs="Times New Roman"/>
          <w:color w:val="000000" w:themeColor="text1"/>
          <w:sz w:val="24"/>
          <w:szCs w:val="24"/>
        </w:rPr>
        <w:t xml:space="preserve"> Our choice to focus on </w:t>
      </w:r>
      <w:r w:rsidR="00F9529B">
        <w:rPr>
          <w:rFonts w:ascii="Times New Roman" w:hAnsi="Times New Roman" w:cs="Times New Roman"/>
          <w:color w:val="000000" w:themeColor="text1"/>
          <w:sz w:val="24"/>
          <w:szCs w:val="24"/>
        </w:rPr>
        <w:t xml:space="preserve">the work of </w:t>
      </w:r>
      <w:r w:rsidRPr="003E610A">
        <w:rPr>
          <w:rFonts w:ascii="Times New Roman" w:hAnsi="Times New Roman" w:cs="Times New Roman"/>
          <w:color w:val="000000" w:themeColor="text1"/>
          <w:sz w:val="24"/>
          <w:szCs w:val="24"/>
        </w:rPr>
        <w:t xml:space="preserve">McCutcheon and Fitzgerald </w:t>
      </w:r>
      <w:r w:rsidR="00F9529B">
        <w:rPr>
          <w:rFonts w:ascii="Times New Roman" w:hAnsi="Times New Roman" w:cs="Times New Roman"/>
          <w:color w:val="000000" w:themeColor="text1"/>
          <w:sz w:val="24"/>
          <w:szCs w:val="24"/>
        </w:rPr>
        <w:t>was based in important respects</w:t>
      </w:r>
      <w:r w:rsidRPr="003E610A">
        <w:rPr>
          <w:rFonts w:ascii="Times New Roman" w:hAnsi="Times New Roman" w:cs="Times New Roman"/>
          <w:color w:val="000000" w:themeColor="text1"/>
          <w:sz w:val="24"/>
          <w:szCs w:val="24"/>
        </w:rPr>
        <w:t xml:space="preserve"> on their </w:t>
      </w:r>
      <w:r w:rsidR="0024262D">
        <w:rPr>
          <w:rFonts w:ascii="Times New Roman" w:hAnsi="Times New Roman" w:cs="Times New Roman"/>
          <w:color w:val="000000" w:themeColor="text1"/>
          <w:sz w:val="24"/>
          <w:szCs w:val="24"/>
        </w:rPr>
        <w:t xml:space="preserve">wide </w:t>
      </w:r>
      <w:r w:rsidRPr="003E610A">
        <w:rPr>
          <w:rFonts w:ascii="Times New Roman" w:hAnsi="Times New Roman" w:cs="Times New Roman"/>
          <w:color w:val="000000" w:themeColor="text1"/>
          <w:sz w:val="24"/>
          <w:szCs w:val="24"/>
        </w:rPr>
        <w:t xml:space="preserve">repute in the field. According to Google Scholar (as of May 14, 2023), Fitzgerald’s </w:t>
      </w:r>
      <w:r w:rsidRPr="00082F74">
        <w:rPr>
          <w:rFonts w:ascii="Times New Roman" w:hAnsi="Times New Roman" w:cs="Times New Roman"/>
          <w:sz w:val="24"/>
          <w:szCs w:val="24"/>
        </w:rPr>
        <w:t xml:space="preserve">work has been cited 3941 times, with </w:t>
      </w:r>
      <w:r w:rsidRPr="00082F74">
        <w:rPr>
          <w:rFonts w:ascii="Times New Roman" w:hAnsi="Times New Roman" w:cs="Times New Roman"/>
          <w:i/>
          <w:iCs/>
          <w:sz w:val="24"/>
          <w:szCs w:val="24"/>
        </w:rPr>
        <w:t xml:space="preserve">The </w:t>
      </w:r>
      <w:r w:rsidR="00FE110B">
        <w:rPr>
          <w:rFonts w:ascii="Times New Roman" w:hAnsi="Times New Roman" w:cs="Times New Roman"/>
          <w:i/>
          <w:iCs/>
          <w:sz w:val="24"/>
          <w:szCs w:val="24"/>
        </w:rPr>
        <w:t>I</w:t>
      </w:r>
      <w:r w:rsidRPr="00082F74">
        <w:rPr>
          <w:rFonts w:ascii="Times New Roman" w:hAnsi="Times New Roman" w:cs="Times New Roman"/>
          <w:i/>
          <w:iCs/>
          <w:sz w:val="24"/>
          <w:szCs w:val="24"/>
        </w:rPr>
        <w:t>deology of Religious Studies</w:t>
      </w:r>
      <w:r w:rsidRPr="00082F74">
        <w:rPr>
          <w:rFonts w:ascii="Times New Roman" w:hAnsi="Times New Roman" w:cs="Times New Roman"/>
          <w:sz w:val="24"/>
          <w:szCs w:val="24"/>
        </w:rPr>
        <w:t xml:space="preserve"> having been cited 1733. Meanwhile, McCutcheon has been cited 5937 times, with his first book, </w:t>
      </w:r>
      <w:r w:rsidRPr="00082F74">
        <w:rPr>
          <w:rFonts w:ascii="Times New Roman" w:hAnsi="Times New Roman" w:cs="Times New Roman"/>
          <w:i/>
          <w:iCs/>
          <w:sz w:val="24"/>
          <w:szCs w:val="24"/>
        </w:rPr>
        <w:t>Manufacturing Religion</w:t>
      </w:r>
      <w:r w:rsidRPr="00082F74">
        <w:rPr>
          <w:rFonts w:ascii="Times New Roman" w:hAnsi="Times New Roman" w:cs="Times New Roman"/>
          <w:sz w:val="24"/>
          <w:szCs w:val="24"/>
        </w:rPr>
        <w:t xml:space="preserve"> having been cited 1534 times. </w:t>
      </w:r>
      <w:del w:id="209" w:author="Sharday Mosurinjohn" w:date="2023-05-21T11:26:00Z">
        <w:r w:rsidR="00D74EB4" w:rsidDel="00F44607">
          <w:rPr>
            <w:rFonts w:ascii="Times New Roman" w:hAnsi="Times New Roman" w:cs="Times New Roman"/>
            <w:sz w:val="24"/>
            <w:szCs w:val="24"/>
          </w:rPr>
          <w:delText>Although</w:delText>
        </w:r>
        <w:r w:rsidRPr="00082F74" w:rsidDel="00F44607">
          <w:rPr>
            <w:rFonts w:ascii="Times New Roman" w:hAnsi="Times New Roman" w:cs="Times New Roman"/>
            <w:sz w:val="24"/>
            <w:szCs w:val="24"/>
          </w:rPr>
          <w:delText xml:space="preserve"> </w:delText>
        </w:r>
        <w:r w:rsidR="00D74EB4" w:rsidDel="00F44607">
          <w:rPr>
            <w:rFonts w:ascii="Times New Roman" w:hAnsi="Times New Roman" w:cs="Times New Roman"/>
            <w:sz w:val="24"/>
            <w:szCs w:val="24"/>
          </w:rPr>
          <w:delText>only</w:delText>
        </w:r>
        <w:r w:rsidRPr="00082F74" w:rsidDel="00F44607">
          <w:rPr>
            <w:rFonts w:ascii="Times New Roman" w:hAnsi="Times New Roman" w:cs="Times New Roman"/>
            <w:sz w:val="24"/>
            <w:szCs w:val="24"/>
          </w:rPr>
          <w:delText xml:space="preserve"> one</w:delText>
        </w:r>
      </w:del>
      <w:ins w:id="210" w:author="Sharday Mosurinjohn" w:date="2023-05-21T11:27:00Z">
        <w:r w:rsidR="00F44607">
          <w:rPr>
            <w:rFonts w:ascii="Times New Roman" w:hAnsi="Times New Roman" w:cs="Times New Roman"/>
            <w:sz w:val="24"/>
            <w:szCs w:val="24"/>
          </w:rPr>
          <w:t xml:space="preserve">We certainly appreciate that it is totally possible to feel a </w:t>
        </w:r>
        <w:r w:rsidR="00F44607" w:rsidRPr="0024262D">
          <w:rPr>
            <w:rFonts w:ascii="Times New Roman" w:hAnsi="Times New Roman" w:cs="Times New Roman"/>
            <w:sz w:val="24"/>
            <w:szCs w:val="24"/>
          </w:rPr>
          <w:t xml:space="preserve">sense of professional marginalization </w:t>
        </w:r>
      </w:ins>
      <w:ins w:id="211" w:author="Sharday Mosurinjohn" w:date="2023-05-21T11:28:00Z">
        <w:r w:rsidR="00F44607">
          <w:rPr>
            <w:rFonts w:ascii="Times New Roman" w:hAnsi="Times New Roman" w:cs="Times New Roman"/>
            <w:sz w:val="24"/>
            <w:szCs w:val="24"/>
          </w:rPr>
          <w:t>as</w:t>
        </w:r>
      </w:ins>
      <w:ins w:id="212" w:author="Sharday Mosurinjohn" w:date="2023-05-21T11:27:00Z">
        <w:r w:rsidR="00F44607">
          <w:rPr>
            <w:rFonts w:ascii="Times New Roman" w:hAnsi="Times New Roman" w:cs="Times New Roman"/>
            <w:sz w:val="24"/>
            <w:szCs w:val="24"/>
          </w:rPr>
          <w:t xml:space="preserve"> </w:t>
        </w:r>
        <w:r w:rsidR="00F44607" w:rsidRPr="0024262D">
          <w:rPr>
            <w:rFonts w:ascii="Times New Roman" w:hAnsi="Times New Roman" w:cs="Times New Roman"/>
            <w:sz w:val="24"/>
            <w:szCs w:val="24"/>
          </w:rPr>
          <w:t>both Fitzgerald (2023) and McCutcheon (2023, 269)</w:t>
        </w:r>
      </w:ins>
      <w:ins w:id="213" w:author="Sharday Mosurinjohn" w:date="2023-05-21T11:28:00Z">
        <w:r w:rsidR="00F44607">
          <w:rPr>
            <w:rFonts w:ascii="Times New Roman" w:hAnsi="Times New Roman" w:cs="Times New Roman"/>
            <w:sz w:val="24"/>
            <w:szCs w:val="24"/>
          </w:rPr>
          <w:t xml:space="preserve"> describe, despite</w:t>
        </w:r>
      </w:ins>
      <w:ins w:id="214" w:author="Sharday Mosurinjohn" w:date="2023-05-21T11:27:00Z">
        <w:r w:rsidR="00F44607" w:rsidRPr="0024262D">
          <w:rPr>
            <w:rFonts w:ascii="Times New Roman" w:hAnsi="Times New Roman" w:cs="Times New Roman"/>
            <w:sz w:val="24"/>
            <w:szCs w:val="24"/>
          </w:rPr>
          <w:t xml:space="preserve"> </w:t>
        </w:r>
      </w:ins>
      <w:del w:id="215" w:author="Sharday Mosurinjohn" w:date="2023-05-21T11:27:00Z">
        <w:r w:rsidRPr="00082F74" w:rsidDel="00F44607">
          <w:rPr>
            <w:rFonts w:ascii="Times New Roman" w:hAnsi="Times New Roman" w:cs="Times New Roman"/>
            <w:sz w:val="24"/>
            <w:szCs w:val="24"/>
          </w:rPr>
          <w:delText xml:space="preserve"> </w:delText>
        </w:r>
      </w:del>
      <w:r w:rsidRPr="00082F74">
        <w:rPr>
          <w:rFonts w:ascii="Times New Roman" w:hAnsi="Times New Roman" w:cs="Times New Roman"/>
          <w:sz w:val="24"/>
          <w:szCs w:val="24"/>
        </w:rPr>
        <w:t>metric</w:t>
      </w:r>
      <w:ins w:id="216" w:author="Sharday Mosurinjohn" w:date="2023-05-21T11:28:00Z">
        <w:r w:rsidR="00F44607">
          <w:rPr>
            <w:rFonts w:ascii="Times New Roman" w:hAnsi="Times New Roman" w:cs="Times New Roman"/>
            <w:sz w:val="24"/>
            <w:szCs w:val="24"/>
          </w:rPr>
          <w:t>s of academic success.</w:t>
        </w:r>
      </w:ins>
      <w:ins w:id="217" w:author="Sharday Mosurinjohn" w:date="2023-05-21T11:26:00Z">
        <w:r w:rsidR="00F44607">
          <w:rPr>
            <w:rFonts w:ascii="Times New Roman" w:hAnsi="Times New Roman" w:cs="Times New Roman"/>
            <w:sz w:val="24"/>
            <w:szCs w:val="24"/>
          </w:rPr>
          <w:t xml:space="preserve"> </w:t>
        </w:r>
      </w:ins>
      <w:ins w:id="218" w:author="Sharday Mosurinjohn" w:date="2023-05-21T11:28:00Z">
        <w:r w:rsidR="00F44607">
          <w:rPr>
            <w:rFonts w:ascii="Times New Roman" w:hAnsi="Times New Roman" w:cs="Times New Roman"/>
            <w:sz w:val="24"/>
            <w:szCs w:val="24"/>
          </w:rPr>
          <w:t>Our intention here is to point out that</w:t>
        </w:r>
      </w:ins>
      <w:del w:id="219" w:author="Sharday Mosurinjohn" w:date="2023-05-21T11:26:00Z">
        <w:r w:rsidRPr="00082F74" w:rsidDel="00F44607">
          <w:rPr>
            <w:rFonts w:ascii="Times New Roman" w:hAnsi="Times New Roman" w:cs="Times New Roman"/>
            <w:sz w:val="24"/>
            <w:szCs w:val="24"/>
          </w:rPr>
          <w:delText>,</w:delText>
        </w:r>
      </w:del>
      <w:r w:rsidRPr="00082F74">
        <w:rPr>
          <w:rFonts w:ascii="Times New Roman" w:hAnsi="Times New Roman" w:cs="Times New Roman"/>
          <w:sz w:val="24"/>
          <w:szCs w:val="24"/>
        </w:rPr>
        <w:t xml:space="preserve"> this </w:t>
      </w:r>
      <w:r w:rsidR="00F9529B">
        <w:rPr>
          <w:rFonts w:ascii="Times New Roman" w:hAnsi="Times New Roman" w:cs="Times New Roman"/>
          <w:sz w:val="24"/>
          <w:szCs w:val="24"/>
        </w:rPr>
        <w:t xml:space="preserve">large </w:t>
      </w:r>
      <w:r w:rsidRPr="00082F74">
        <w:rPr>
          <w:rFonts w:ascii="Times New Roman" w:hAnsi="Times New Roman" w:cs="Times New Roman"/>
          <w:sz w:val="24"/>
          <w:szCs w:val="24"/>
        </w:rPr>
        <w:t xml:space="preserve">number of citations suggests </w:t>
      </w:r>
      <w:del w:id="220" w:author="Sharday Mosurinjohn" w:date="2023-05-21T11:28:00Z">
        <w:r w:rsidRPr="00082F74" w:rsidDel="00F44607">
          <w:rPr>
            <w:rFonts w:ascii="Times New Roman" w:hAnsi="Times New Roman" w:cs="Times New Roman"/>
            <w:sz w:val="24"/>
            <w:szCs w:val="24"/>
          </w:rPr>
          <w:delText>far more</w:delText>
        </w:r>
      </w:del>
      <w:ins w:id="221" w:author="Sharday Mosurinjohn" w:date="2023-05-21T11:28:00Z">
        <w:r w:rsidR="00F44607">
          <w:rPr>
            <w:rFonts w:ascii="Times New Roman" w:hAnsi="Times New Roman" w:cs="Times New Roman"/>
            <w:sz w:val="24"/>
            <w:szCs w:val="24"/>
          </w:rPr>
          <w:t>a great deal of</w:t>
        </w:r>
      </w:ins>
      <w:r w:rsidRPr="00082F74">
        <w:rPr>
          <w:rFonts w:ascii="Times New Roman" w:hAnsi="Times New Roman" w:cs="Times New Roman"/>
          <w:sz w:val="24"/>
          <w:szCs w:val="24"/>
        </w:rPr>
        <w:t xml:space="preserve"> attention</w:t>
      </w:r>
      <w:r w:rsidR="00C7323F">
        <w:rPr>
          <w:rFonts w:ascii="Times New Roman" w:hAnsi="Times New Roman" w:cs="Times New Roman"/>
          <w:sz w:val="24"/>
          <w:szCs w:val="24"/>
        </w:rPr>
        <w:t xml:space="preserve"> and influence</w:t>
      </w:r>
      <w:r w:rsidRPr="00082F74">
        <w:rPr>
          <w:rFonts w:ascii="Times New Roman" w:hAnsi="Times New Roman" w:cs="Times New Roman"/>
          <w:sz w:val="24"/>
          <w:szCs w:val="24"/>
        </w:rPr>
        <w:t xml:space="preserve"> </w:t>
      </w:r>
      <w:r w:rsidR="00C7323F">
        <w:rPr>
          <w:rFonts w:ascii="Times New Roman" w:hAnsi="Times New Roman" w:cs="Times New Roman"/>
          <w:sz w:val="24"/>
          <w:szCs w:val="24"/>
        </w:rPr>
        <w:t>in the discipline</w:t>
      </w:r>
      <w:del w:id="222" w:author="Sharday Mosurinjohn" w:date="2023-05-21T11:29:00Z">
        <w:r w:rsidR="00C7323F" w:rsidDel="00F44607">
          <w:rPr>
            <w:rFonts w:ascii="Times New Roman" w:hAnsi="Times New Roman" w:cs="Times New Roman"/>
            <w:sz w:val="24"/>
            <w:szCs w:val="24"/>
          </w:rPr>
          <w:delText xml:space="preserve"> </w:delText>
        </w:r>
        <w:r w:rsidRPr="00082F74" w:rsidDel="00F44607">
          <w:rPr>
            <w:rFonts w:ascii="Times New Roman" w:hAnsi="Times New Roman" w:cs="Times New Roman"/>
            <w:sz w:val="24"/>
            <w:szCs w:val="24"/>
          </w:rPr>
          <w:delText>than the</w:delText>
        </w:r>
        <w:r w:rsidR="00C7323F" w:rsidDel="00F44607">
          <w:rPr>
            <w:rFonts w:ascii="Times New Roman" w:hAnsi="Times New Roman" w:cs="Times New Roman"/>
            <w:sz w:val="24"/>
            <w:szCs w:val="24"/>
          </w:rPr>
          <w:delText xml:space="preserve"> </w:delText>
        </w:r>
        <w:r w:rsidR="00C7323F" w:rsidRPr="0024262D" w:rsidDel="00F44607">
          <w:rPr>
            <w:rFonts w:ascii="Times New Roman" w:hAnsi="Times New Roman" w:cs="Times New Roman"/>
            <w:sz w:val="24"/>
            <w:szCs w:val="24"/>
          </w:rPr>
          <w:delText>significant</w:delText>
        </w:r>
        <w:r w:rsidRPr="0024262D" w:rsidDel="00F44607">
          <w:rPr>
            <w:rFonts w:ascii="Times New Roman" w:hAnsi="Times New Roman" w:cs="Times New Roman"/>
            <w:sz w:val="24"/>
            <w:szCs w:val="24"/>
          </w:rPr>
          <w:delText xml:space="preserve"> </w:delText>
        </w:r>
      </w:del>
      <w:del w:id="223" w:author="Sharday Mosurinjohn" w:date="2023-05-21T11:27:00Z">
        <w:r w:rsidRPr="0024262D" w:rsidDel="00F44607">
          <w:rPr>
            <w:rFonts w:ascii="Times New Roman" w:hAnsi="Times New Roman" w:cs="Times New Roman"/>
            <w:sz w:val="24"/>
            <w:szCs w:val="24"/>
          </w:rPr>
          <w:delText xml:space="preserve">sense of </w:delText>
        </w:r>
        <w:r w:rsidR="00D74EB4" w:rsidRPr="0024262D" w:rsidDel="00F44607">
          <w:rPr>
            <w:rFonts w:ascii="Times New Roman" w:hAnsi="Times New Roman" w:cs="Times New Roman"/>
            <w:sz w:val="24"/>
            <w:szCs w:val="24"/>
          </w:rPr>
          <w:delText>professional</w:delText>
        </w:r>
        <w:r w:rsidRPr="0024262D" w:rsidDel="00F44607">
          <w:rPr>
            <w:rFonts w:ascii="Times New Roman" w:hAnsi="Times New Roman" w:cs="Times New Roman"/>
            <w:sz w:val="24"/>
            <w:szCs w:val="24"/>
          </w:rPr>
          <w:delText xml:space="preserve"> marginalization both Fitzgerald (2023) and McCutcheon (2023</w:delText>
        </w:r>
        <w:r w:rsidR="00D74EB4" w:rsidRPr="0024262D" w:rsidDel="00F44607">
          <w:rPr>
            <w:rFonts w:ascii="Times New Roman" w:hAnsi="Times New Roman" w:cs="Times New Roman"/>
            <w:sz w:val="24"/>
            <w:szCs w:val="24"/>
          </w:rPr>
          <w:delText>, 269</w:delText>
        </w:r>
        <w:r w:rsidRPr="0024262D" w:rsidDel="00F44607">
          <w:rPr>
            <w:rFonts w:ascii="Times New Roman" w:hAnsi="Times New Roman" w:cs="Times New Roman"/>
            <w:sz w:val="24"/>
            <w:szCs w:val="24"/>
          </w:rPr>
          <w:delText>)</w:delText>
        </w:r>
        <w:r w:rsidR="0024262D" w:rsidRPr="0024262D" w:rsidDel="00F44607">
          <w:rPr>
            <w:rFonts w:ascii="Times New Roman" w:hAnsi="Times New Roman" w:cs="Times New Roman"/>
            <w:sz w:val="24"/>
            <w:szCs w:val="24"/>
          </w:rPr>
          <w:delText xml:space="preserve"> </w:delText>
        </w:r>
      </w:del>
      <w:del w:id="224" w:author="Sharday Mosurinjohn" w:date="2023-05-21T11:29:00Z">
        <w:r w:rsidR="0024262D" w:rsidRPr="0024262D" w:rsidDel="00F44607">
          <w:rPr>
            <w:rFonts w:ascii="Times New Roman" w:hAnsi="Times New Roman" w:cs="Times New Roman"/>
            <w:sz w:val="24"/>
            <w:szCs w:val="24"/>
          </w:rPr>
          <w:delText>seem to</w:delText>
        </w:r>
        <w:r w:rsidR="00C7323F" w:rsidRPr="0024262D" w:rsidDel="00F44607">
          <w:rPr>
            <w:rFonts w:ascii="Times New Roman" w:hAnsi="Times New Roman" w:cs="Times New Roman"/>
            <w:sz w:val="24"/>
            <w:szCs w:val="24"/>
          </w:rPr>
          <w:delText xml:space="preserve"> </w:delText>
        </w:r>
        <w:r w:rsidR="00B56A5E" w:rsidRPr="0024262D" w:rsidDel="00F44607">
          <w:rPr>
            <w:rFonts w:ascii="Times New Roman" w:hAnsi="Times New Roman" w:cs="Times New Roman"/>
            <w:sz w:val="24"/>
            <w:szCs w:val="24"/>
          </w:rPr>
          <w:delText>harbour would lead one to expect</w:delText>
        </w:r>
      </w:del>
      <w:r w:rsidR="00C7323F" w:rsidRPr="0024262D">
        <w:rPr>
          <w:rFonts w:ascii="Times New Roman" w:hAnsi="Times New Roman" w:cs="Times New Roman"/>
          <w:sz w:val="24"/>
          <w:szCs w:val="24"/>
        </w:rPr>
        <w:t>.</w:t>
      </w:r>
    </w:p>
  </w:footnote>
  <w:footnote w:id="8">
    <w:p w14:paraId="14D00791" w14:textId="5D50AF21" w:rsidR="0024262D" w:rsidRPr="0024262D" w:rsidDel="00150FE9" w:rsidRDefault="0024262D">
      <w:pPr>
        <w:pStyle w:val="FootnoteText"/>
        <w:rPr>
          <w:del w:id="232" w:author="Sharday Mosurinjohn" w:date="2023-05-21T11:30:00Z"/>
          <w:rFonts w:ascii="Times New Roman" w:hAnsi="Times New Roman" w:cs="Times New Roman"/>
          <w:sz w:val="24"/>
          <w:szCs w:val="24"/>
        </w:rPr>
      </w:pPr>
      <w:del w:id="233" w:author="Sharday Mosurinjohn" w:date="2023-05-21T11:30:00Z">
        <w:r w:rsidRPr="0024262D" w:rsidDel="00150FE9">
          <w:rPr>
            <w:rStyle w:val="FootnoteReference"/>
            <w:rFonts w:ascii="Times New Roman" w:hAnsi="Times New Roman" w:cs="Times New Roman"/>
            <w:sz w:val="24"/>
            <w:szCs w:val="24"/>
          </w:rPr>
          <w:footnoteRef/>
        </w:r>
        <w:r w:rsidRPr="0024262D" w:rsidDel="00150FE9">
          <w:rPr>
            <w:rFonts w:ascii="Times New Roman" w:hAnsi="Times New Roman" w:cs="Times New Roman"/>
            <w:sz w:val="24"/>
            <w:szCs w:val="24"/>
          </w:rPr>
          <w:delText xml:space="preserve"> Although not surprising, as we discuss in the following section.</w:delText>
        </w:r>
      </w:del>
    </w:p>
  </w:footnote>
  <w:footnote w:id="9">
    <w:p w14:paraId="1B7C56BD" w14:textId="6A481C17" w:rsidR="003C03CB" w:rsidRPr="000743A4" w:rsidDel="005534D0" w:rsidRDefault="003C03CB" w:rsidP="003C03CB">
      <w:pPr>
        <w:rPr>
          <w:del w:id="334" w:author="Sharday Mosurinjohn" w:date="2023-05-23T15:12:00Z"/>
          <w:rFonts w:ascii="Times New Roman" w:hAnsi="Times New Roman" w:cs="Times New Roman"/>
        </w:rPr>
      </w:pPr>
      <w:del w:id="335" w:author="Sharday Mosurinjohn" w:date="2023-05-23T15:12:00Z">
        <w:r w:rsidRPr="003C03CB" w:rsidDel="005534D0">
          <w:rPr>
            <w:rStyle w:val="FootnoteReference"/>
            <w:rFonts w:ascii="Times New Roman" w:hAnsi="Times New Roman" w:cs="Times New Roman"/>
          </w:rPr>
          <w:footnoteRef/>
        </w:r>
        <w:r w:rsidRPr="003C03CB" w:rsidDel="005534D0">
          <w:rPr>
            <w:rFonts w:ascii="Times New Roman" w:hAnsi="Times New Roman" w:cs="Times New Roman"/>
          </w:rPr>
          <w:delText xml:space="preserve"> Fitzgerald</w:delText>
        </w:r>
        <w:r w:rsidR="000743A4" w:rsidDel="005534D0">
          <w:rPr>
            <w:rFonts w:ascii="Times New Roman" w:hAnsi="Times New Roman" w:cs="Times New Roman"/>
          </w:rPr>
          <w:delText xml:space="preserve"> </w:delText>
        </w:r>
        <w:r w:rsidRPr="003C03CB" w:rsidDel="005534D0">
          <w:rPr>
            <w:rFonts w:ascii="Times New Roman" w:hAnsi="Times New Roman" w:cs="Times New Roman"/>
          </w:rPr>
          <w:delText xml:space="preserve">repeatedly </w:delText>
        </w:r>
        <w:r w:rsidR="000743A4" w:rsidDel="005534D0">
          <w:rPr>
            <w:rFonts w:ascii="Times New Roman" w:hAnsi="Times New Roman" w:cs="Times New Roman"/>
          </w:rPr>
          <w:delText>contends that we can know these terms denote</w:delText>
        </w:r>
        <w:r w:rsidRPr="004E3812" w:rsidDel="005534D0">
          <w:rPr>
            <w:rFonts w:ascii="Times New Roman" w:hAnsi="Times New Roman" w:cs="Times New Roman"/>
          </w:rPr>
          <w:delText xml:space="preserve"> “fictions” </w:delText>
        </w:r>
        <w:r w:rsidR="000743A4" w:rsidDel="005534D0">
          <w:rPr>
            <w:rFonts w:ascii="Times New Roman" w:hAnsi="Times New Roman" w:cs="Times New Roman"/>
          </w:rPr>
          <w:delText>because they are not empirically observable (</w:delText>
        </w:r>
        <w:r w:rsidR="00EB32FD" w:rsidDel="005534D0">
          <w:rPr>
            <w:rFonts w:ascii="Times New Roman" w:hAnsi="Times New Roman" w:cs="Times New Roman"/>
          </w:rPr>
          <w:delText>i.e.</w:delText>
        </w:r>
        <w:r w:rsidR="000743A4" w:rsidDel="005534D0">
          <w:rPr>
            <w:rFonts w:ascii="Times New Roman" w:hAnsi="Times New Roman" w:cs="Times New Roman"/>
          </w:rPr>
          <w:delText xml:space="preserve">, </w:delText>
        </w:r>
        <w:r w:rsidRPr="004E3812" w:rsidDel="005534D0">
          <w:rPr>
            <w:rFonts w:ascii="Times New Roman" w:hAnsi="Times New Roman" w:cs="Times New Roman"/>
          </w:rPr>
          <w:delText>“nobody has ever seen such a thing” (</w:delText>
        </w:r>
        <w:r w:rsidR="000743A4" w:rsidDel="005534D0">
          <w:rPr>
            <w:rFonts w:ascii="Times New Roman" w:hAnsi="Times New Roman" w:cs="Times New Roman"/>
          </w:rPr>
          <w:delText xml:space="preserve">Fitzgerald 2023, </w:delText>
        </w:r>
        <w:r w:rsidRPr="004E3812" w:rsidDel="005534D0">
          <w:rPr>
            <w:rFonts w:ascii="Times New Roman" w:hAnsi="Times New Roman" w:cs="Times New Roman"/>
          </w:rPr>
          <w:delText>4-5)). Needless to say, this is a</w:delText>
        </w:r>
        <w:r w:rsidR="00F5736F" w:rsidDel="005534D0">
          <w:rPr>
            <w:rFonts w:ascii="Times New Roman" w:hAnsi="Times New Roman" w:cs="Times New Roman"/>
          </w:rPr>
          <w:delText xml:space="preserve"> very </w:delText>
        </w:r>
        <w:r w:rsidRPr="004E3812" w:rsidDel="005534D0">
          <w:rPr>
            <w:rFonts w:ascii="Times New Roman" w:hAnsi="Times New Roman" w:cs="Times New Roman"/>
          </w:rPr>
          <w:delText>odd position to take, given that</w:delText>
        </w:r>
        <w:r w:rsidR="000743A4" w:rsidDel="005534D0">
          <w:rPr>
            <w:rFonts w:ascii="Times New Roman" w:hAnsi="Times New Roman" w:cs="Times New Roman"/>
          </w:rPr>
          <w:delText xml:space="preserve"> Fitzgerald surely understands that </w:delText>
        </w:r>
        <w:r w:rsidRPr="000743A4" w:rsidDel="005534D0">
          <w:rPr>
            <w:rFonts w:ascii="Times New Roman" w:hAnsi="Times New Roman" w:cs="Times New Roman"/>
            <w:i/>
            <w:iCs/>
          </w:rPr>
          <w:delText>all</w:delText>
        </w:r>
        <w:r w:rsidR="003028D1" w:rsidRPr="000743A4" w:rsidDel="005534D0">
          <w:rPr>
            <w:rFonts w:ascii="Times New Roman" w:hAnsi="Times New Roman" w:cs="Times New Roman"/>
            <w:i/>
            <w:iCs/>
          </w:rPr>
          <w:delText xml:space="preserve"> empirical</w:delText>
        </w:r>
        <w:r w:rsidRPr="000743A4" w:rsidDel="005534D0">
          <w:rPr>
            <w:rFonts w:ascii="Times New Roman" w:hAnsi="Times New Roman" w:cs="Times New Roman"/>
            <w:i/>
            <w:iCs/>
          </w:rPr>
          <w:delText xml:space="preserve"> observation is</w:delText>
        </w:r>
        <w:r w:rsidRPr="004E3812" w:rsidDel="005534D0">
          <w:rPr>
            <w:rFonts w:ascii="Times New Roman" w:hAnsi="Times New Roman" w:cs="Times New Roman"/>
          </w:rPr>
          <w:delText xml:space="preserve"> </w:delText>
        </w:r>
        <w:r w:rsidRPr="004E3812" w:rsidDel="005534D0">
          <w:rPr>
            <w:rFonts w:ascii="Times New Roman" w:hAnsi="Times New Roman" w:cs="Times New Roman"/>
            <w:i/>
            <w:iCs/>
          </w:rPr>
          <w:delText>theory</w:delText>
        </w:r>
        <w:r w:rsidRPr="004E3812" w:rsidDel="005534D0">
          <w:rPr>
            <w:rFonts w:ascii="Times New Roman" w:hAnsi="Times New Roman" w:cs="Times New Roman"/>
            <w:i/>
            <w:iCs/>
          </w:rPr>
          <w:softHyphen/>
        </w:r>
        <w:r w:rsidRPr="004E3812" w:rsidDel="005534D0">
          <w:rPr>
            <w:rFonts w:ascii="Times New Roman" w:hAnsi="Times New Roman" w:cs="Times New Roman"/>
          </w:rPr>
          <w:delText>-</w:delText>
        </w:r>
        <w:r w:rsidRPr="003C03CB" w:rsidDel="005534D0">
          <w:rPr>
            <w:rFonts w:ascii="Times New Roman" w:hAnsi="Times New Roman" w:cs="Times New Roman"/>
            <w:i/>
            <w:iCs/>
          </w:rPr>
          <w:delText>laden</w:delText>
        </w:r>
        <w:r w:rsidRPr="004E3812" w:rsidDel="005534D0">
          <w:rPr>
            <w:rFonts w:ascii="Times New Roman" w:hAnsi="Times New Roman" w:cs="Times New Roman"/>
          </w:rPr>
          <w:delText xml:space="preserve">, </w:delText>
        </w:r>
        <w:r w:rsidDel="005534D0">
          <w:rPr>
            <w:rFonts w:ascii="Times New Roman" w:hAnsi="Times New Roman" w:cs="Times New Roman"/>
          </w:rPr>
          <w:delText>such that</w:delText>
        </w:r>
        <w:r w:rsidRPr="004E3812" w:rsidDel="005534D0">
          <w:rPr>
            <w:rFonts w:ascii="Times New Roman" w:hAnsi="Times New Roman" w:cs="Times New Roman"/>
          </w:rPr>
          <w:delText xml:space="preserve"> what one </w:delText>
        </w:r>
        <w:r w:rsidRPr="004E3812" w:rsidDel="005534D0">
          <w:rPr>
            <w:rFonts w:ascii="Times New Roman" w:hAnsi="Times New Roman" w:cs="Times New Roman"/>
            <w:i/>
            <w:iCs/>
          </w:rPr>
          <w:delText>sees</w:delText>
        </w:r>
        <w:r w:rsidRPr="004E3812" w:rsidDel="005534D0">
          <w:rPr>
            <w:rFonts w:ascii="Times New Roman" w:hAnsi="Times New Roman" w:cs="Times New Roman"/>
          </w:rPr>
          <w:delText xml:space="preserve"> is, in large part, dependent upon the interpretive</w:delText>
        </w:r>
        <w:r w:rsidDel="005534D0">
          <w:rPr>
            <w:rFonts w:ascii="Times New Roman" w:hAnsi="Times New Roman" w:cs="Times New Roman"/>
          </w:rPr>
          <w:delText>-</w:delText>
        </w:r>
        <w:r w:rsidR="00513391" w:rsidDel="005534D0">
          <w:rPr>
            <w:rFonts w:ascii="Times New Roman" w:hAnsi="Times New Roman" w:cs="Times New Roman"/>
          </w:rPr>
          <w:delText>c</w:delText>
        </w:r>
        <w:r w:rsidDel="005534D0">
          <w:rPr>
            <w:rFonts w:ascii="Times New Roman" w:hAnsi="Times New Roman" w:cs="Times New Roman"/>
          </w:rPr>
          <w:delText>um-symbolic</w:delText>
        </w:r>
        <w:r w:rsidRPr="004E3812" w:rsidDel="005534D0">
          <w:rPr>
            <w:rFonts w:ascii="Times New Roman" w:hAnsi="Times New Roman" w:cs="Times New Roman"/>
          </w:rPr>
          <w:delText xml:space="preserve"> framework through which </w:delText>
        </w:r>
        <w:r w:rsidDel="005534D0">
          <w:rPr>
            <w:rFonts w:ascii="Times New Roman" w:hAnsi="Times New Roman" w:cs="Times New Roman"/>
          </w:rPr>
          <w:delText>one</w:delText>
        </w:r>
        <w:r w:rsidRPr="004E3812" w:rsidDel="005534D0">
          <w:rPr>
            <w:rFonts w:ascii="Times New Roman" w:hAnsi="Times New Roman" w:cs="Times New Roman"/>
          </w:rPr>
          <w:delText xml:space="preserve"> perceive</w:delText>
        </w:r>
        <w:r w:rsidDel="005534D0">
          <w:rPr>
            <w:rFonts w:ascii="Times New Roman" w:hAnsi="Times New Roman" w:cs="Times New Roman"/>
          </w:rPr>
          <w:delText>s</w:delText>
        </w:r>
        <w:r w:rsidRPr="004E3812" w:rsidDel="005534D0">
          <w:rPr>
            <w:rFonts w:ascii="Times New Roman" w:hAnsi="Times New Roman" w:cs="Times New Roman"/>
          </w:rPr>
          <w:delText xml:space="preserve"> the world. </w:delText>
        </w:r>
      </w:del>
    </w:p>
  </w:footnote>
  <w:footnote w:id="10">
    <w:p w14:paraId="6E9984F3" w14:textId="6E323848" w:rsidR="00444C12" w:rsidRPr="001E30C0" w:rsidRDefault="00444C12">
      <w:pPr>
        <w:pStyle w:val="FootnoteText"/>
        <w:rPr>
          <w:rFonts w:ascii="Times New Roman" w:hAnsi="Times New Roman" w:cs="Times New Roman"/>
          <w:sz w:val="24"/>
          <w:szCs w:val="24"/>
        </w:rPr>
      </w:pPr>
      <w:r w:rsidRPr="001E30C0">
        <w:rPr>
          <w:rStyle w:val="FootnoteReference"/>
          <w:rFonts w:ascii="Times New Roman" w:hAnsi="Times New Roman" w:cs="Times New Roman"/>
          <w:sz w:val="24"/>
          <w:szCs w:val="24"/>
        </w:rPr>
        <w:footnoteRef/>
      </w:r>
      <w:r w:rsidRPr="001E30C0">
        <w:rPr>
          <w:rFonts w:ascii="Times New Roman" w:hAnsi="Times New Roman" w:cs="Times New Roman"/>
          <w:sz w:val="24"/>
          <w:szCs w:val="24"/>
        </w:rPr>
        <w:t xml:space="preserve"> We </w:t>
      </w:r>
      <w:r w:rsidR="00FE1EDB">
        <w:rPr>
          <w:rFonts w:ascii="Times New Roman" w:hAnsi="Times New Roman" w:cs="Times New Roman"/>
          <w:sz w:val="24"/>
          <w:szCs w:val="24"/>
        </w:rPr>
        <w:t>take these up</w:t>
      </w:r>
      <w:r w:rsidRPr="001E30C0">
        <w:rPr>
          <w:rFonts w:ascii="Times New Roman" w:hAnsi="Times New Roman" w:cs="Times New Roman"/>
          <w:sz w:val="24"/>
          <w:szCs w:val="24"/>
        </w:rPr>
        <w:t xml:space="preserve"> in the following section.</w:t>
      </w:r>
    </w:p>
  </w:footnote>
  <w:footnote w:id="11">
    <w:p w14:paraId="4A55E431" w14:textId="6702AB93" w:rsidR="00E27EFA" w:rsidRPr="00E27EFA" w:rsidRDefault="00E27EFA" w:rsidP="00E27EFA">
      <w:pPr>
        <w:pStyle w:val="FootnoteText"/>
        <w:rPr>
          <w:rFonts w:ascii="Times New Roman" w:hAnsi="Times New Roman" w:cs="Times New Roman"/>
          <w:iCs/>
          <w:sz w:val="24"/>
          <w:szCs w:val="24"/>
        </w:rPr>
      </w:pPr>
      <w:r w:rsidRPr="00E27EFA">
        <w:rPr>
          <w:rStyle w:val="FootnoteReference"/>
          <w:rFonts w:ascii="Times New Roman" w:hAnsi="Times New Roman" w:cs="Times New Roman"/>
          <w:sz w:val="24"/>
          <w:szCs w:val="24"/>
        </w:rPr>
        <w:footnoteRef/>
      </w:r>
      <w:r w:rsidRPr="00E27EFA">
        <w:rPr>
          <w:rFonts w:ascii="Times New Roman" w:hAnsi="Times New Roman" w:cs="Times New Roman"/>
          <w:sz w:val="24"/>
          <w:szCs w:val="24"/>
        </w:rPr>
        <w:t xml:space="preserve"> The concept “unduly normative” is purposefully ambiguous, in that it includes the claim that </w:t>
      </w:r>
      <w:r w:rsidRPr="00E27EFA">
        <w:rPr>
          <w:rFonts w:ascii="Times New Roman" w:hAnsi="Times New Roman" w:cs="Times New Roman"/>
          <w:i/>
          <w:iCs/>
          <w:sz w:val="24"/>
          <w:szCs w:val="24"/>
        </w:rPr>
        <w:t>religion</w:t>
      </w:r>
      <w:r w:rsidRPr="00E27EFA">
        <w:rPr>
          <w:rFonts w:ascii="Times New Roman" w:hAnsi="Times New Roman" w:cs="Times New Roman"/>
          <w:sz w:val="24"/>
          <w:szCs w:val="24"/>
        </w:rPr>
        <w:t xml:space="preserve"> itself is a normative category, which the non-normative scholar must </w:t>
      </w:r>
      <w:r w:rsidR="00B7176D">
        <w:rPr>
          <w:rFonts w:ascii="Times New Roman" w:hAnsi="Times New Roman" w:cs="Times New Roman"/>
          <w:sz w:val="24"/>
          <w:szCs w:val="24"/>
        </w:rPr>
        <w:t xml:space="preserve">therefore </w:t>
      </w:r>
      <w:r w:rsidRPr="00E27EFA">
        <w:rPr>
          <w:rFonts w:ascii="Times New Roman" w:hAnsi="Times New Roman" w:cs="Times New Roman"/>
          <w:sz w:val="24"/>
          <w:szCs w:val="24"/>
        </w:rPr>
        <w:t xml:space="preserve">eschew, </w:t>
      </w:r>
      <w:r w:rsidRPr="00E27EFA">
        <w:rPr>
          <w:rFonts w:ascii="Times New Roman" w:hAnsi="Times New Roman" w:cs="Times New Roman"/>
          <w:i/>
          <w:iCs/>
          <w:sz w:val="24"/>
          <w:szCs w:val="24"/>
        </w:rPr>
        <w:t xml:space="preserve">as well as </w:t>
      </w:r>
      <w:r w:rsidRPr="00E27EFA">
        <w:rPr>
          <w:rFonts w:ascii="Times New Roman" w:hAnsi="Times New Roman" w:cs="Times New Roman"/>
          <w:sz w:val="24"/>
          <w:szCs w:val="24"/>
        </w:rPr>
        <w:t xml:space="preserve">the claim that </w:t>
      </w:r>
      <w:r w:rsidRPr="00A23345">
        <w:rPr>
          <w:rFonts w:ascii="Times New Roman" w:hAnsi="Times New Roman" w:cs="Times New Roman"/>
          <w:i/>
          <w:iCs/>
          <w:sz w:val="24"/>
          <w:szCs w:val="24"/>
        </w:rPr>
        <w:t>religion</w:t>
      </w:r>
      <w:r w:rsidRPr="00E27EFA">
        <w:rPr>
          <w:rFonts w:ascii="Times New Roman" w:hAnsi="Times New Roman" w:cs="Times New Roman"/>
          <w:sz w:val="24"/>
          <w:szCs w:val="24"/>
        </w:rPr>
        <w:t xml:space="preserve"> is a morally unjustifiable category, which </w:t>
      </w:r>
      <w:r w:rsidR="00B7176D">
        <w:rPr>
          <w:rFonts w:ascii="Times New Roman" w:hAnsi="Times New Roman" w:cs="Times New Roman"/>
          <w:sz w:val="24"/>
          <w:szCs w:val="24"/>
        </w:rPr>
        <w:t xml:space="preserve">modern </w:t>
      </w:r>
      <w:r w:rsidRPr="00E27EFA">
        <w:rPr>
          <w:rFonts w:ascii="Times New Roman" w:hAnsi="Times New Roman" w:cs="Times New Roman"/>
          <w:sz w:val="24"/>
          <w:szCs w:val="24"/>
        </w:rPr>
        <w:t>ethical standards require us to abandon.</w:t>
      </w:r>
      <w:r>
        <w:rPr>
          <w:rFonts w:ascii="Times New Roman" w:hAnsi="Times New Roman" w:cs="Times New Roman"/>
          <w:sz w:val="24"/>
          <w:szCs w:val="24"/>
        </w:rPr>
        <w:t xml:space="preserve"> </w:t>
      </w:r>
      <w:r w:rsidR="00555214">
        <w:rPr>
          <w:rFonts w:ascii="Times New Roman" w:hAnsi="Times New Roman" w:cs="Times New Roman"/>
          <w:sz w:val="24"/>
          <w:szCs w:val="24"/>
        </w:rPr>
        <w:t>Although both meanings are endorsed in CR scholarship, scholars vary in terms of which they emphasize more.</w:t>
      </w:r>
    </w:p>
  </w:footnote>
  <w:footnote w:id="12">
    <w:p w14:paraId="0459A36E" w14:textId="396F6167" w:rsidR="00994DDA" w:rsidRPr="001515C9" w:rsidRDefault="00994DDA">
      <w:pPr>
        <w:pStyle w:val="FootnoteText"/>
        <w:rPr>
          <w:rFonts w:ascii="Times New Roman" w:hAnsi="Times New Roman" w:cs="Times New Roman"/>
          <w:sz w:val="24"/>
          <w:szCs w:val="24"/>
        </w:rPr>
      </w:pPr>
      <w:r w:rsidRPr="00E27EFA">
        <w:rPr>
          <w:rStyle w:val="FootnoteReference"/>
          <w:rFonts w:ascii="Times New Roman" w:hAnsi="Times New Roman" w:cs="Times New Roman"/>
          <w:sz w:val="24"/>
          <w:szCs w:val="24"/>
        </w:rPr>
        <w:footnoteRef/>
      </w:r>
      <w:r w:rsidRPr="00E27EFA">
        <w:rPr>
          <w:rFonts w:ascii="Times New Roman" w:hAnsi="Times New Roman" w:cs="Times New Roman"/>
          <w:sz w:val="24"/>
          <w:szCs w:val="24"/>
        </w:rPr>
        <w:t xml:space="preserve"> </w:t>
      </w:r>
      <w:r w:rsidR="00576409">
        <w:rPr>
          <w:rFonts w:ascii="Times New Roman" w:hAnsi="Times New Roman" w:cs="Times New Roman"/>
          <w:sz w:val="24"/>
          <w:szCs w:val="24"/>
        </w:rPr>
        <w:t>T</w:t>
      </w:r>
      <w:r w:rsidRPr="00E27EFA">
        <w:rPr>
          <w:rFonts w:ascii="Times New Roman" w:hAnsi="Times New Roman" w:cs="Times New Roman"/>
          <w:sz w:val="24"/>
          <w:szCs w:val="24"/>
        </w:rPr>
        <w:t>he</w:t>
      </w:r>
      <w:r w:rsidR="00D37A98">
        <w:rPr>
          <w:rFonts w:ascii="Times New Roman" w:hAnsi="Times New Roman" w:cs="Times New Roman"/>
          <w:sz w:val="24"/>
          <w:szCs w:val="24"/>
        </w:rPr>
        <w:t xml:space="preserve"> implic</w:t>
      </w:r>
      <w:ins w:id="400" w:author="Sharday Mosurinjohn" w:date="2023-05-23T15:32:00Z">
        <w:r w:rsidR="00CE4B6C">
          <w:rPr>
            <w:rFonts w:ascii="Times New Roman" w:hAnsi="Times New Roman" w:cs="Times New Roman"/>
            <w:sz w:val="24"/>
            <w:szCs w:val="24"/>
          </w:rPr>
          <w:t>ation</w:t>
        </w:r>
      </w:ins>
      <w:del w:id="401" w:author="Sharday Mosurinjohn" w:date="2023-05-23T15:32:00Z">
        <w:r w:rsidR="00D37A98" w:rsidDel="00CE4B6C">
          <w:rPr>
            <w:rFonts w:ascii="Times New Roman" w:hAnsi="Times New Roman" w:cs="Times New Roman"/>
            <w:sz w:val="24"/>
            <w:szCs w:val="24"/>
          </w:rPr>
          <w:delText>it</w:delText>
        </w:r>
      </w:del>
      <w:r w:rsidRPr="00E27EFA">
        <w:rPr>
          <w:rFonts w:ascii="Times New Roman" w:hAnsi="Times New Roman" w:cs="Times New Roman"/>
          <w:sz w:val="24"/>
          <w:szCs w:val="24"/>
        </w:rPr>
        <w:t xml:space="preserve"> </w:t>
      </w:r>
      <w:del w:id="402" w:author="Sharday Mosurinjohn" w:date="2023-05-23T15:32:00Z">
        <w:r w:rsidRPr="00E27EFA" w:rsidDel="00CE4B6C">
          <w:rPr>
            <w:rFonts w:ascii="Times New Roman" w:hAnsi="Times New Roman" w:cs="Times New Roman"/>
            <w:sz w:val="24"/>
            <w:szCs w:val="24"/>
          </w:rPr>
          <w:delText xml:space="preserve">presumption </w:delText>
        </w:r>
      </w:del>
      <w:r w:rsidRPr="00E27EFA">
        <w:rPr>
          <w:rFonts w:ascii="Times New Roman" w:hAnsi="Times New Roman" w:cs="Times New Roman"/>
          <w:sz w:val="24"/>
          <w:szCs w:val="24"/>
        </w:rPr>
        <w:t>here—which recurs throughout Fitzgerald’s essay—</w:t>
      </w:r>
      <w:r w:rsidR="00576409">
        <w:rPr>
          <w:rFonts w:ascii="Times New Roman" w:hAnsi="Times New Roman" w:cs="Times New Roman"/>
          <w:sz w:val="24"/>
          <w:szCs w:val="24"/>
        </w:rPr>
        <w:t xml:space="preserve">is </w:t>
      </w:r>
      <w:r w:rsidRPr="00E27EFA">
        <w:rPr>
          <w:rFonts w:ascii="Times New Roman" w:hAnsi="Times New Roman" w:cs="Times New Roman"/>
          <w:sz w:val="24"/>
          <w:szCs w:val="24"/>
        </w:rPr>
        <w:t xml:space="preserve">that </w:t>
      </w:r>
      <w:r w:rsidR="00576409">
        <w:rPr>
          <w:rFonts w:ascii="Times New Roman" w:hAnsi="Times New Roman" w:cs="Times New Roman"/>
          <w:sz w:val="24"/>
          <w:szCs w:val="24"/>
        </w:rPr>
        <w:t>Fitzgerald’s</w:t>
      </w:r>
      <w:r w:rsidRPr="00E27EFA">
        <w:rPr>
          <w:rFonts w:ascii="Times New Roman" w:hAnsi="Times New Roman" w:cs="Times New Roman"/>
          <w:sz w:val="24"/>
          <w:szCs w:val="24"/>
        </w:rPr>
        <w:t xml:space="preserve"> normative </w:t>
      </w:r>
      <w:r w:rsidR="00576409">
        <w:rPr>
          <w:rFonts w:ascii="Times New Roman" w:hAnsi="Times New Roman" w:cs="Times New Roman"/>
          <w:sz w:val="24"/>
          <w:szCs w:val="24"/>
        </w:rPr>
        <w:t>values</w:t>
      </w:r>
      <w:r w:rsidRPr="00E27EFA">
        <w:rPr>
          <w:rFonts w:ascii="Times New Roman" w:hAnsi="Times New Roman" w:cs="Times New Roman"/>
          <w:sz w:val="24"/>
          <w:szCs w:val="24"/>
        </w:rPr>
        <w:t xml:space="preserve"> are in some sense so radical</w:t>
      </w:r>
      <w:r w:rsidR="00D37A98">
        <w:rPr>
          <w:rFonts w:ascii="Times New Roman" w:hAnsi="Times New Roman" w:cs="Times New Roman"/>
          <w:sz w:val="24"/>
          <w:szCs w:val="24"/>
        </w:rPr>
        <w:t xml:space="preserve">, </w:t>
      </w:r>
      <w:r w:rsidRPr="00E27EFA">
        <w:rPr>
          <w:rFonts w:ascii="Times New Roman" w:hAnsi="Times New Roman" w:cs="Times New Roman"/>
          <w:sz w:val="24"/>
          <w:szCs w:val="24"/>
        </w:rPr>
        <w:t>counter-cultural</w:t>
      </w:r>
      <w:r w:rsidR="00D37A98">
        <w:rPr>
          <w:rFonts w:ascii="Times New Roman" w:hAnsi="Times New Roman" w:cs="Times New Roman"/>
          <w:sz w:val="24"/>
          <w:szCs w:val="24"/>
        </w:rPr>
        <w:t>, and unpopular</w:t>
      </w:r>
      <w:r w:rsidRPr="00E27EFA">
        <w:rPr>
          <w:rFonts w:ascii="Times New Roman" w:hAnsi="Times New Roman" w:cs="Times New Roman"/>
          <w:sz w:val="24"/>
          <w:szCs w:val="24"/>
        </w:rPr>
        <w:t xml:space="preserve"> that</w:t>
      </w:r>
      <w:r w:rsidRPr="001515C9">
        <w:rPr>
          <w:rFonts w:ascii="Times New Roman" w:hAnsi="Times New Roman" w:cs="Times New Roman"/>
          <w:sz w:val="24"/>
          <w:szCs w:val="24"/>
        </w:rPr>
        <w:t xml:space="preserve"> he must hide them</w:t>
      </w:r>
      <w:r w:rsidR="00576409" w:rsidRPr="00576409">
        <w:rPr>
          <w:rFonts w:ascii="Times New Roman" w:hAnsi="Times New Roman" w:cs="Times New Roman"/>
          <w:sz w:val="24"/>
          <w:szCs w:val="24"/>
        </w:rPr>
        <w:t xml:space="preserve"> </w:t>
      </w:r>
      <w:r w:rsidR="00576409" w:rsidRPr="001515C9">
        <w:rPr>
          <w:rFonts w:ascii="Times New Roman" w:hAnsi="Times New Roman" w:cs="Times New Roman"/>
          <w:sz w:val="24"/>
          <w:szCs w:val="24"/>
        </w:rPr>
        <w:t>from his colleagues</w:t>
      </w:r>
      <w:r w:rsidR="00576409">
        <w:rPr>
          <w:rFonts w:ascii="Times New Roman" w:hAnsi="Times New Roman" w:cs="Times New Roman"/>
          <w:sz w:val="24"/>
          <w:szCs w:val="24"/>
        </w:rPr>
        <w:t xml:space="preserve">. </w:t>
      </w:r>
      <w:del w:id="403" w:author="Sharday Mosurinjohn" w:date="2023-05-23T15:33:00Z">
        <w:r w:rsidR="00576409" w:rsidDel="00CE4B6C">
          <w:rPr>
            <w:rFonts w:ascii="Times New Roman" w:hAnsi="Times New Roman" w:cs="Times New Roman"/>
            <w:sz w:val="24"/>
            <w:szCs w:val="24"/>
          </w:rPr>
          <w:delText>As we elaborate on</w:delText>
        </w:r>
      </w:del>
      <w:ins w:id="404" w:author="Sharday Mosurinjohn" w:date="2023-05-23T15:33:00Z">
        <w:r w:rsidR="00CE4B6C">
          <w:rPr>
            <w:rFonts w:ascii="Times New Roman" w:hAnsi="Times New Roman" w:cs="Times New Roman"/>
            <w:sz w:val="24"/>
            <w:szCs w:val="24"/>
          </w:rPr>
          <w:t>We explore this</w:t>
        </w:r>
      </w:ins>
      <w:r w:rsidR="00576409">
        <w:rPr>
          <w:rFonts w:ascii="Times New Roman" w:hAnsi="Times New Roman" w:cs="Times New Roman"/>
          <w:sz w:val="24"/>
          <w:szCs w:val="24"/>
        </w:rPr>
        <w:t xml:space="preserve"> </w:t>
      </w:r>
      <w:ins w:id="405" w:author="Sharday Mosurinjohn" w:date="2023-05-23T15:33:00Z">
        <w:r w:rsidR="00B429DD">
          <w:rPr>
            <w:rFonts w:ascii="Times New Roman" w:hAnsi="Times New Roman" w:cs="Times New Roman"/>
            <w:sz w:val="24"/>
            <w:szCs w:val="24"/>
          </w:rPr>
          <w:t xml:space="preserve">implication </w:t>
        </w:r>
      </w:ins>
      <w:r w:rsidR="00576409">
        <w:rPr>
          <w:rFonts w:ascii="Times New Roman" w:hAnsi="Times New Roman" w:cs="Times New Roman"/>
          <w:sz w:val="24"/>
          <w:szCs w:val="24"/>
        </w:rPr>
        <w:t>in the following section</w:t>
      </w:r>
      <w:ins w:id="406" w:author="Sharday Mosurinjohn" w:date="2023-05-23T15:33:00Z">
        <w:r w:rsidR="00CE4B6C">
          <w:rPr>
            <w:rFonts w:ascii="Times New Roman" w:hAnsi="Times New Roman" w:cs="Times New Roman"/>
            <w:sz w:val="24"/>
            <w:szCs w:val="24"/>
          </w:rPr>
          <w:t>.</w:t>
        </w:r>
      </w:ins>
      <w:del w:id="407" w:author="Sharday Mosurinjohn" w:date="2023-05-23T15:33:00Z">
        <w:r w:rsidR="00576409" w:rsidDel="00CE4B6C">
          <w:rPr>
            <w:rFonts w:ascii="Times New Roman" w:hAnsi="Times New Roman" w:cs="Times New Roman"/>
            <w:sz w:val="24"/>
            <w:szCs w:val="24"/>
          </w:rPr>
          <w:delText>,</w:delText>
        </w:r>
        <w:r w:rsidR="00576409" w:rsidRPr="00576409" w:rsidDel="00CE4B6C">
          <w:rPr>
            <w:rFonts w:ascii="Times New Roman" w:hAnsi="Times New Roman" w:cs="Times New Roman"/>
            <w:sz w:val="24"/>
            <w:szCs w:val="24"/>
          </w:rPr>
          <w:delText xml:space="preserve"> </w:delText>
        </w:r>
        <w:r w:rsidR="00576409" w:rsidDel="00CE4B6C">
          <w:rPr>
            <w:rFonts w:ascii="Times New Roman" w:hAnsi="Times New Roman" w:cs="Times New Roman"/>
            <w:sz w:val="24"/>
            <w:szCs w:val="24"/>
          </w:rPr>
          <w:delText>we find this</w:delText>
        </w:r>
        <w:r w:rsidR="008B0203" w:rsidRPr="008B0203" w:rsidDel="00CE4B6C">
          <w:rPr>
            <w:rFonts w:ascii="Times New Roman" w:hAnsi="Times New Roman" w:cs="Times New Roman"/>
            <w:sz w:val="24"/>
            <w:szCs w:val="24"/>
          </w:rPr>
          <w:delText xml:space="preserve"> </w:delText>
        </w:r>
        <w:r w:rsidR="008B0203" w:rsidRPr="001515C9" w:rsidDel="00CE4B6C">
          <w:rPr>
            <w:rFonts w:ascii="Times New Roman" w:hAnsi="Times New Roman" w:cs="Times New Roman"/>
            <w:sz w:val="24"/>
            <w:szCs w:val="24"/>
          </w:rPr>
          <w:delText>questionable</w:delText>
        </w:r>
        <w:r w:rsidR="008B0203" w:rsidDel="00CE4B6C">
          <w:rPr>
            <w:rFonts w:ascii="Times New Roman" w:hAnsi="Times New Roman" w:cs="Times New Roman"/>
            <w:sz w:val="24"/>
            <w:szCs w:val="24"/>
          </w:rPr>
          <w:delText>, to say the least</w:delText>
        </w:r>
        <w:r w:rsidR="00576409" w:rsidRPr="001515C9" w:rsidDel="00CE4B6C">
          <w:rPr>
            <w:rFonts w:ascii="Times New Roman" w:hAnsi="Times New Roman" w:cs="Times New Roman"/>
            <w:sz w:val="24"/>
            <w:szCs w:val="24"/>
          </w:rPr>
          <w:delText>.</w:delText>
        </w:r>
      </w:del>
    </w:p>
  </w:footnote>
  <w:footnote w:id="13">
    <w:p w14:paraId="5AEDCD00" w14:textId="55031C62" w:rsidR="00DA1588" w:rsidRPr="00472D60" w:rsidRDefault="00DA1588" w:rsidP="00DA1588">
      <w:pPr>
        <w:rPr>
          <w:rFonts w:ascii="Times New Roman" w:hAnsi="Times New Roman" w:cs="Times New Roman"/>
        </w:rPr>
      </w:pPr>
      <w:r w:rsidRPr="00DA1588">
        <w:rPr>
          <w:rStyle w:val="FootnoteReference"/>
          <w:rFonts w:ascii="Times New Roman" w:hAnsi="Times New Roman" w:cs="Times New Roman"/>
        </w:rPr>
        <w:footnoteRef/>
      </w:r>
      <w:r w:rsidRPr="00DA1588">
        <w:rPr>
          <w:rFonts w:ascii="Times New Roman" w:hAnsi="Times New Roman" w:cs="Times New Roman"/>
        </w:rPr>
        <w:t xml:space="preserve"> The terms Fitzgerald deems problematic in his response to our work include (but are not limited to</w:t>
      </w:r>
      <w:r w:rsidRPr="001B2018">
        <w:rPr>
          <w:rFonts w:ascii="Times New Roman" w:hAnsi="Times New Roman" w:cs="Times New Roman"/>
        </w:rPr>
        <w:t xml:space="preserve">): </w:t>
      </w:r>
      <w:r w:rsidRPr="00CB18CC">
        <w:rPr>
          <w:rFonts w:ascii="Times New Roman" w:hAnsi="Times New Roman" w:cs="Times New Roman"/>
          <w:i/>
          <w:iCs/>
        </w:rPr>
        <w:t>religion</w:t>
      </w:r>
      <w:r w:rsidRPr="001B2018">
        <w:rPr>
          <w:rFonts w:ascii="Times New Roman" w:hAnsi="Times New Roman" w:cs="Times New Roman"/>
        </w:rPr>
        <w:t xml:space="preserve">, </w:t>
      </w:r>
      <w:r w:rsidRPr="00CB18CC">
        <w:rPr>
          <w:rFonts w:ascii="Times New Roman" w:hAnsi="Times New Roman" w:cs="Times New Roman"/>
          <w:i/>
          <w:iCs/>
        </w:rPr>
        <w:t>secular</w:t>
      </w:r>
      <w:r w:rsidRPr="001B2018">
        <w:rPr>
          <w:rFonts w:ascii="Times New Roman" w:hAnsi="Times New Roman" w:cs="Times New Roman"/>
        </w:rPr>
        <w:t xml:space="preserve">, </w:t>
      </w:r>
      <w:r w:rsidRPr="00CB18CC">
        <w:rPr>
          <w:rFonts w:ascii="Times New Roman" w:hAnsi="Times New Roman" w:cs="Times New Roman"/>
          <w:i/>
          <w:iCs/>
        </w:rPr>
        <w:t>political</w:t>
      </w:r>
      <w:r w:rsidRPr="001B2018">
        <w:rPr>
          <w:rFonts w:ascii="Times New Roman" w:hAnsi="Times New Roman" w:cs="Times New Roman"/>
        </w:rPr>
        <w:t xml:space="preserve">, </w:t>
      </w:r>
      <w:r w:rsidRPr="00CB18CC">
        <w:rPr>
          <w:rFonts w:ascii="Times New Roman" w:hAnsi="Times New Roman" w:cs="Times New Roman"/>
          <w:i/>
          <w:iCs/>
        </w:rPr>
        <w:t>culture</w:t>
      </w:r>
      <w:r w:rsidRPr="001B2018">
        <w:rPr>
          <w:rFonts w:ascii="Times New Roman" w:hAnsi="Times New Roman" w:cs="Times New Roman"/>
        </w:rPr>
        <w:t xml:space="preserve">, </w:t>
      </w:r>
      <w:r w:rsidRPr="00CB18CC">
        <w:rPr>
          <w:rFonts w:ascii="Times New Roman" w:hAnsi="Times New Roman" w:cs="Times New Roman"/>
          <w:i/>
          <w:iCs/>
        </w:rPr>
        <w:t>cultural</w:t>
      </w:r>
      <w:r w:rsidRPr="001B2018">
        <w:rPr>
          <w:rFonts w:ascii="Times New Roman" w:hAnsi="Times New Roman" w:cs="Times New Roman"/>
        </w:rPr>
        <w:t xml:space="preserve">, </w:t>
      </w:r>
      <w:r w:rsidRPr="00CB18CC">
        <w:rPr>
          <w:rFonts w:ascii="Times New Roman" w:hAnsi="Times New Roman" w:cs="Times New Roman"/>
          <w:i/>
          <w:iCs/>
        </w:rPr>
        <w:t>nature</w:t>
      </w:r>
      <w:r w:rsidRPr="001B2018">
        <w:rPr>
          <w:rFonts w:ascii="Times New Roman" w:hAnsi="Times New Roman" w:cs="Times New Roman"/>
        </w:rPr>
        <w:t xml:space="preserve">, </w:t>
      </w:r>
      <w:r w:rsidRPr="00CB18CC">
        <w:rPr>
          <w:rFonts w:ascii="Times New Roman" w:hAnsi="Times New Roman" w:cs="Times New Roman"/>
          <w:i/>
          <w:iCs/>
        </w:rPr>
        <w:t>science</w:t>
      </w:r>
      <w:r w:rsidRPr="001B2018">
        <w:rPr>
          <w:rFonts w:ascii="Times New Roman" w:hAnsi="Times New Roman" w:cs="Times New Roman"/>
        </w:rPr>
        <w:t xml:space="preserve">, </w:t>
      </w:r>
      <w:r w:rsidRPr="00CB18CC">
        <w:rPr>
          <w:rFonts w:ascii="Times New Roman" w:hAnsi="Times New Roman" w:cs="Times New Roman"/>
          <w:i/>
          <w:iCs/>
        </w:rPr>
        <w:t>European</w:t>
      </w:r>
      <w:r w:rsidRPr="001B2018">
        <w:rPr>
          <w:rFonts w:ascii="Times New Roman" w:hAnsi="Times New Roman" w:cs="Times New Roman"/>
        </w:rPr>
        <w:t xml:space="preserve"> </w:t>
      </w:r>
      <w:r w:rsidRPr="00472D60">
        <w:rPr>
          <w:rFonts w:ascii="Times New Roman" w:hAnsi="Times New Roman" w:cs="Times New Roman"/>
          <w:i/>
          <w:iCs/>
        </w:rPr>
        <w:t>Enlightenment</w:t>
      </w:r>
      <w:r w:rsidRPr="00472D60">
        <w:rPr>
          <w:rFonts w:ascii="Times New Roman" w:hAnsi="Times New Roman" w:cs="Times New Roman"/>
        </w:rPr>
        <w:t xml:space="preserve">, </w:t>
      </w:r>
      <w:r w:rsidRPr="00472D60">
        <w:rPr>
          <w:rFonts w:ascii="Times New Roman" w:hAnsi="Times New Roman" w:cs="Times New Roman"/>
          <w:i/>
          <w:iCs/>
        </w:rPr>
        <w:t>modernity</w:t>
      </w:r>
      <w:r w:rsidRPr="00472D60">
        <w:rPr>
          <w:rFonts w:ascii="Times New Roman" w:hAnsi="Times New Roman" w:cs="Times New Roman"/>
        </w:rPr>
        <w:t xml:space="preserve">, </w:t>
      </w:r>
      <w:r w:rsidRPr="00472D60">
        <w:rPr>
          <w:rFonts w:ascii="Times New Roman" w:hAnsi="Times New Roman" w:cs="Times New Roman"/>
          <w:i/>
          <w:iCs/>
        </w:rPr>
        <w:t>nation</w:t>
      </w:r>
      <w:r w:rsidRPr="00472D60">
        <w:rPr>
          <w:rFonts w:ascii="Times New Roman" w:hAnsi="Times New Roman" w:cs="Times New Roman"/>
        </w:rPr>
        <w:t xml:space="preserve">, </w:t>
      </w:r>
      <w:r w:rsidRPr="00472D60">
        <w:rPr>
          <w:rFonts w:ascii="Times New Roman" w:hAnsi="Times New Roman" w:cs="Times New Roman"/>
          <w:i/>
          <w:iCs/>
        </w:rPr>
        <w:t>economy</w:t>
      </w:r>
      <w:r w:rsidRPr="00472D60">
        <w:rPr>
          <w:rFonts w:ascii="Times New Roman" w:hAnsi="Times New Roman" w:cs="Times New Roman"/>
        </w:rPr>
        <w:t xml:space="preserve">, </w:t>
      </w:r>
      <w:r w:rsidRPr="00472D60">
        <w:rPr>
          <w:rFonts w:ascii="Times New Roman" w:hAnsi="Times New Roman" w:cs="Times New Roman"/>
          <w:i/>
          <w:iCs/>
        </w:rPr>
        <w:t>market</w:t>
      </w:r>
      <w:r w:rsidRPr="00472D60">
        <w:rPr>
          <w:rFonts w:ascii="Times New Roman" w:hAnsi="Times New Roman" w:cs="Times New Roman"/>
        </w:rPr>
        <w:t xml:space="preserve">, </w:t>
      </w:r>
      <w:r w:rsidRPr="00472D60">
        <w:rPr>
          <w:rFonts w:ascii="Times New Roman" w:hAnsi="Times New Roman" w:cs="Times New Roman"/>
          <w:i/>
          <w:iCs/>
        </w:rPr>
        <w:t>Great</w:t>
      </w:r>
      <w:r w:rsidRPr="00472D60">
        <w:rPr>
          <w:rFonts w:ascii="Times New Roman" w:hAnsi="Times New Roman" w:cs="Times New Roman"/>
        </w:rPr>
        <w:t xml:space="preserve"> </w:t>
      </w:r>
      <w:r w:rsidRPr="00472D60">
        <w:rPr>
          <w:rFonts w:ascii="Times New Roman" w:hAnsi="Times New Roman" w:cs="Times New Roman"/>
          <w:i/>
          <w:iCs/>
        </w:rPr>
        <w:t>Britain</w:t>
      </w:r>
      <w:r w:rsidRPr="00472D60">
        <w:rPr>
          <w:rFonts w:ascii="Times New Roman" w:hAnsi="Times New Roman" w:cs="Times New Roman"/>
        </w:rPr>
        <w:t xml:space="preserve">, </w:t>
      </w:r>
      <w:r w:rsidRPr="00472D60">
        <w:rPr>
          <w:rFonts w:ascii="Times New Roman" w:hAnsi="Times New Roman" w:cs="Times New Roman"/>
          <w:i/>
          <w:iCs/>
        </w:rPr>
        <w:t>France</w:t>
      </w:r>
      <w:r w:rsidRPr="00472D60">
        <w:rPr>
          <w:rFonts w:ascii="Times New Roman" w:hAnsi="Times New Roman" w:cs="Times New Roman"/>
        </w:rPr>
        <w:t xml:space="preserve">, </w:t>
      </w:r>
      <w:r w:rsidRPr="00472D60">
        <w:rPr>
          <w:rFonts w:ascii="Times New Roman" w:hAnsi="Times New Roman" w:cs="Times New Roman"/>
          <w:i/>
          <w:iCs/>
        </w:rPr>
        <w:t>Japan</w:t>
      </w:r>
      <w:r w:rsidRPr="00472D60">
        <w:rPr>
          <w:rFonts w:ascii="Times New Roman" w:hAnsi="Times New Roman" w:cs="Times New Roman"/>
        </w:rPr>
        <w:t xml:space="preserve">, </w:t>
      </w:r>
      <w:r w:rsidRPr="00472D60">
        <w:rPr>
          <w:rFonts w:ascii="Times New Roman" w:hAnsi="Times New Roman" w:cs="Times New Roman"/>
          <w:i/>
          <w:iCs/>
        </w:rPr>
        <w:t>United</w:t>
      </w:r>
      <w:r w:rsidRPr="00472D60">
        <w:rPr>
          <w:rFonts w:ascii="Times New Roman" w:hAnsi="Times New Roman" w:cs="Times New Roman"/>
        </w:rPr>
        <w:t xml:space="preserve"> </w:t>
      </w:r>
      <w:r w:rsidRPr="00472D60">
        <w:rPr>
          <w:rFonts w:ascii="Times New Roman" w:hAnsi="Times New Roman" w:cs="Times New Roman"/>
          <w:i/>
          <w:iCs/>
        </w:rPr>
        <w:t>States</w:t>
      </w:r>
      <w:r w:rsidRPr="00472D60">
        <w:rPr>
          <w:rFonts w:ascii="Times New Roman" w:hAnsi="Times New Roman" w:cs="Times New Roman"/>
        </w:rPr>
        <w:t xml:space="preserve">, </w:t>
      </w:r>
      <w:r w:rsidRPr="00472D60">
        <w:rPr>
          <w:rFonts w:ascii="Times New Roman" w:hAnsi="Times New Roman" w:cs="Times New Roman"/>
          <w:i/>
          <w:iCs/>
        </w:rPr>
        <w:t>premodern</w:t>
      </w:r>
      <w:r w:rsidRPr="00472D60">
        <w:rPr>
          <w:rFonts w:ascii="Times New Roman" w:hAnsi="Times New Roman" w:cs="Times New Roman"/>
        </w:rPr>
        <w:t xml:space="preserve">, </w:t>
      </w:r>
      <w:r w:rsidRPr="00472D60">
        <w:rPr>
          <w:rFonts w:ascii="Times New Roman" w:hAnsi="Times New Roman" w:cs="Times New Roman"/>
          <w:i/>
          <w:iCs/>
        </w:rPr>
        <w:t>Western</w:t>
      </w:r>
      <w:r w:rsidRPr="00472D60">
        <w:rPr>
          <w:rFonts w:ascii="Times New Roman" w:hAnsi="Times New Roman" w:cs="Times New Roman"/>
        </w:rPr>
        <w:t xml:space="preserve">, </w:t>
      </w:r>
      <w:r w:rsidRPr="00472D60">
        <w:rPr>
          <w:rFonts w:ascii="Times New Roman" w:hAnsi="Times New Roman" w:cs="Times New Roman"/>
          <w:i/>
          <w:iCs/>
        </w:rPr>
        <w:t>non-Western</w:t>
      </w:r>
      <w:r w:rsidRPr="00472D60">
        <w:rPr>
          <w:rFonts w:ascii="Times New Roman" w:hAnsi="Times New Roman" w:cs="Times New Roman"/>
        </w:rPr>
        <w:t xml:space="preserve">, and </w:t>
      </w:r>
      <w:r w:rsidRPr="00472D60">
        <w:rPr>
          <w:rFonts w:ascii="Times New Roman" w:hAnsi="Times New Roman" w:cs="Times New Roman"/>
          <w:i/>
          <w:iCs/>
        </w:rPr>
        <w:t>societies</w:t>
      </w:r>
      <w:r w:rsidRPr="00472D60">
        <w:rPr>
          <w:rFonts w:ascii="Times New Roman" w:hAnsi="Times New Roman" w:cs="Times New Roman"/>
        </w:rPr>
        <w:t xml:space="preserve">. </w:t>
      </w:r>
    </w:p>
  </w:footnote>
  <w:footnote w:id="14">
    <w:p w14:paraId="4CEAD002" w14:textId="318BBB22" w:rsidR="00F522A0" w:rsidRPr="00144E53" w:rsidRDefault="00F522A0">
      <w:pPr>
        <w:pStyle w:val="FootnoteText"/>
        <w:rPr>
          <w:rFonts w:ascii="Times New Roman" w:hAnsi="Times New Roman" w:cs="Times New Roman"/>
          <w:sz w:val="24"/>
          <w:szCs w:val="24"/>
        </w:rPr>
      </w:pPr>
      <w:r w:rsidRPr="00F522A0">
        <w:rPr>
          <w:rStyle w:val="FootnoteReference"/>
          <w:rFonts w:ascii="Times New Roman" w:hAnsi="Times New Roman" w:cs="Times New Roman"/>
        </w:rPr>
        <w:footnoteRef/>
      </w:r>
      <w:r w:rsidRPr="00F522A0">
        <w:rPr>
          <w:rFonts w:ascii="Times New Roman" w:hAnsi="Times New Roman" w:cs="Times New Roman"/>
        </w:rPr>
        <w:t xml:space="preserve"> </w:t>
      </w:r>
      <w:r w:rsidRPr="00F522A0">
        <w:rPr>
          <w:rFonts w:ascii="Times New Roman" w:hAnsi="Times New Roman" w:cs="Times New Roman"/>
          <w:sz w:val="24"/>
          <w:szCs w:val="24"/>
        </w:rPr>
        <w:t>Fitzgerald</w:t>
      </w:r>
      <w:r w:rsidRPr="005233DA">
        <w:rPr>
          <w:rFonts w:ascii="Times New Roman" w:hAnsi="Times New Roman" w:cs="Times New Roman"/>
          <w:sz w:val="24"/>
          <w:szCs w:val="24"/>
        </w:rPr>
        <w:t xml:space="preserve"> takes issue with our suggestion that he espouses a</w:t>
      </w:r>
      <w:r>
        <w:rPr>
          <w:rFonts w:ascii="Times New Roman" w:hAnsi="Times New Roman" w:cs="Times New Roman"/>
          <w:sz w:val="24"/>
          <w:szCs w:val="24"/>
        </w:rPr>
        <w:t>ny type of</w:t>
      </w:r>
      <w:r w:rsidRPr="005233DA">
        <w:rPr>
          <w:rFonts w:ascii="Times New Roman" w:hAnsi="Times New Roman" w:cs="Times New Roman"/>
          <w:sz w:val="24"/>
          <w:szCs w:val="24"/>
        </w:rPr>
        <w:t xml:space="preserve"> cultural essentialis</w:t>
      </w:r>
      <w:r>
        <w:rPr>
          <w:rFonts w:ascii="Times New Roman" w:hAnsi="Times New Roman" w:cs="Times New Roman"/>
          <w:sz w:val="24"/>
          <w:szCs w:val="24"/>
        </w:rPr>
        <w:t>m. Yet</w:t>
      </w:r>
      <w:r w:rsidRPr="005233DA">
        <w:rPr>
          <w:rFonts w:ascii="Times New Roman" w:hAnsi="Times New Roman" w:cs="Times New Roman"/>
          <w:sz w:val="24"/>
          <w:szCs w:val="24"/>
        </w:rPr>
        <w:t xml:space="preserve">, in a lengthy section discussing his work on/in Japan, </w:t>
      </w:r>
      <w:r>
        <w:rPr>
          <w:rFonts w:ascii="Times New Roman" w:hAnsi="Times New Roman" w:cs="Times New Roman"/>
          <w:sz w:val="24"/>
          <w:szCs w:val="24"/>
        </w:rPr>
        <w:t>he</w:t>
      </w:r>
      <w:r w:rsidRPr="005233DA">
        <w:rPr>
          <w:rFonts w:ascii="Times New Roman" w:hAnsi="Times New Roman" w:cs="Times New Roman"/>
          <w:sz w:val="24"/>
          <w:szCs w:val="24"/>
        </w:rPr>
        <w:t xml:space="preserve"> writes, “To say that Shinto or Confucianism is ‘a religion’ is a distortio</w:t>
      </w:r>
      <w:r>
        <w:rPr>
          <w:rFonts w:ascii="Times New Roman" w:hAnsi="Times New Roman" w:cs="Times New Roman"/>
          <w:sz w:val="24"/>
          <w:szCs w:val="24"/>
        </w:rPr>
        <w:t>n. It may be convenient for publishing textbooks in English and promoting an academic career as a ‘specialist expert’, but it</w:t>
      </w:r>
      <w:r w:rsidRPr="005233DA">
        <w:rPr>
          <w:rFonts w:ascii="Times New Roman" w:hAnsi="Times New Roman" w:cs="Times New Roman"/>
          <w:sz w:val="24"/>
          <w:szCs w:val="24"/>
        </w:rPr>
        <w:t xml:space="preserve"> does not properly represent the way Japanese institutions are organised, or the way they are classified in popular practice” (</w:t>
      </w:r>
      <w:r w:rsidR="007476F3">
        <w:rPr>
          <w:rFonts w:ascii="Times New Roman" w:hAnsi="Times New Roman" w:cs="Times New Roman"/>
          <w:sz w:val="24"/>
          <w:szCs w:val="24"/>
        </w:rPr>
        <w:t xml:space="preserve">Fitzgerald 2023, </w:t>
      </w:r>
      <w:r w:rsidRPr="005233DA">
        <w:rPr>
          <w:rFonts w:ascii="Times New Roman" w:hAnsi="Times New Roman" w:cs="Times New Roman"/>
          <w:sz w:val="24"/>
          <w:szCs w:val="24"/>
        </w:rPr>
        <w:t>25).</w:t>
      </w:r>
      <w:r>
        <w:rPr>
          <w:rFonts w:ascii="Times New Roman" w:hAnsi="Times New Roman" w:cs="Times New Roman"/>
          <w:sz w:val="24"/>
          <w:szCs w:val="24"/>
        </w:rPr>
        <w:t xml:space="preserve"> Now, Fitzgerald protests that statements such as this do not entail “a claim about an essential, pristine, indigenous identity and form of life” (25), but</w:t>
      </w:r>
      <w:r w:rsidR="005F285C">
        <w:rPr>
          <w:rFonts w:ascii="Times New Roman" w:hAnsi="Times New Roman" w:cs="Times New Roman"/>
          <w:sz w:val="24"/>
          <w:szCs w:val="24"/>
        </w:rPr>
        <w:t>—notwithstanding the additional qualifiers “pristine” and “indigenous”—</w:t>
      </w:r>
      <w:r>
        <w:rPr>
          <w:rFonts w:ascii="Times New Roman" w:hAnsi="Times New Roman" w:cs="Times New Roman"/>
          <w:sz w:val="24"/>
          <w:szCs w:val="24"/>
        </w:rPr>
        <w:t>w</w:t>
      </w:r>
      <w:r w:rsidRPr="005233DA">
        <w:rPr>
          <w:rFonts w:ascii="Times New Roman" w:hAnsi="Times New Roman" w:cs="Times New Roman"/>
          <w:sz w:val="24"/>
          <w:szCs w:val="24"/>
        </w:rPr>
        <w:t xml:space="preserve">e are not convinced. </w:t>
      </w:r>
      <w:r>
        <w:rPr>
          <w:rFonts w:ascii="Times New Roman" w:hAnsi="Times New Roman" w:cs="Times New Roman"/>
          <w:sz w:val="24"/>
          <w:szCs w:val="24"/>
        </w:rPr>
        <w:t>For</w:t>
      </w:r>
      <w:r w:rsidR="00600A3F">
        <w:rPr>
          <w:rFonts w:ascii="Times New Roman" w:hAnsi="Times New Roman" w:cs="Times New Roman"/>
          <w:sz w:val="24"/>
          <w:szCs w:val="24"/>
        </w:rPr>
        <w:t xml:space="preserve"> </w:t>
      </w:r>
      <w:r>
        <w:rPr>
          <w:rFonts w:ascii="Times New Roman" w:hAnsi="Times New Roman" w:cs="Times New Roman"/>
          <w:sz w:val="24"/>
          <w:szCs w:val="24"/>
        </w:rPr>
        <w:t xml:space="preserve">what does the term “distort” signify if not </w:t>
      </w:r>
      <w:r w:rsidR="005F285C">
        <w:rPr>
          <w:rFonts w:ascii="Times New Roman" w:hAnsi="Times New Roman" w:cs="Times New Roman"/>
          <w:sz w:val="24"/>
          <w:szCs w:val="24"/>
        </w:rPr>
        <w:t xml:space="preserve">that </w:t>
      </w:r>
      <w:r w:rsidR="00600A3F">
        <w:rPr>
          <w:rFonts w:ascii="Times New Roman" w:hAnsi="Times New Roman" w:cs="Times New Roman"/>
          <w:sz w:val="24"/>
          <w:szCs w:val="24"/>
        </w:rPr>
        <w:t xml:space="preserve">a particular representation </w:t>
      </w:r>
      <w:r w:rsidR="005F285C">
        <w:rPr>
          <w:rFonts w:ascii="Times New Roman" w:hAnsi="Times New Roman" w:cs="Times New Roman"/>
          <w:sz w:val="24"/>
          <w:szCs w:val="24"/>
        </w:rPr>
        <w:t>of “popular practice” i</w:t>
      </w:r>
      <w:r w:rsidR="00600A3F">
        <w:rPr>
          <w:rFonts w:ascii="Times New Roman" w:hAnsi="Times New Roman" w:cs="Times New Roman"/>
          <w:sz w:val="24"/>
          <w:szCs w:val="24"/>
        </w:rPr>
        <w:t xml:space="preserve">s, in some sense, </w:t>
      </w:r>
      <w:r w:rsidR="005F285C">
        <w:rPr>
          <w:rFonts w:ascii="Times New Roman" w:hAnsi="Times New Roman" w:cs="Times New Roman"/>
          <w:sz w:val="24"/>
          <w:szCs w:val="24"/>
        </w:rPr>
        <w:t xml:space="preserve">more </w:t>
      </w:r>
      <w:r w:rsidR="00600A3F">
        <w:rPr>
          <w:rFonts w:ascii="Times New Roman" w:hAnsi="Times New Roman" w:cs="Times New Roman"/>
          <w:sz w:val="24"/>
          <w:szCs w:val="24"/>
        </w:rPr>
        <w:t>authentic</w:t>
      </w:r>
      <w:r w:rsidR="005F285C">
        <w:rPr>
          <w:rFonts w:ascii="Times New Roman" w:hAnsi="Times New Roman" w:cs="Times New Roman"/>
          <w:sz w:val="24"/>
          <w:szCs w:val="24"/>
        </w:rPr>
        <w:t xml:space="preserve"> than other</w:t>
      </w:r>
      <w:r w:rsidR="00600A3F">
        <w:rPr>
          <w:rFonts w:ascii="Times New Roman" w:hAnsi="Times New Roman" w:cs="Times New Roman"/>
          <w:sz w:val="24"/>
          <w:szCs w:val="24"/>
        </w:rPr>
        <w:t xml:space="preserve">? </w:t>
      </w:r>
      <w:r w:rsidR="00144E53">
        <w:rPr>
          <w:rFonts w:ascii="Times New Roman" w:hAnsi="Times New Roman" w:cs="Times New Roman"/>
          <w:sz w:val="24"/>
          <w:szCs w:val="24"/>
        </w:rPr>
        <w:t>Furthermore, how does Fitzgerald know what Japanese “popular practice” consists of? Which locals has he selected to be representatives</w:t>
      </w:r>
      <w:r w:rsidR="00781ED5">
        <w:rPr>
          <w:rFonts w:ascii="Times New Roman" w:hAnsi="Times New Roman" w:cs="Times New Roman"/>
          <w:sz w:val="24"/>
          <w:szCs w:val="24"/>
        </w:rPr>
        <w:t xml:space="preserve"> thereof</w:t>
      </w:r>
      <w:r w:rsidR="00144E53">
        <w:rPr>
          <w:rFonts w:ascii="Times New Roman" w:hAnsi="Times New Roman" w:cs="Times New Roman"/>
          <w:sz w:val="24"/>
          <w:szCs w:val="24"/>
        </w:rPr>
        <w:t>? And why</w:t>
      </w:r>
      <w:r w:rsidR="00781ED5">
        <w:rPr>
          <w:rFonts w:ascii="Times New Roman" w:hAnsi="Times New Roman" w:cs="Times New Roman"/>
          <w:sz w:val="24"/>
          <w:szCs w:val="24"/>
        </w:rPr>
        <w:t xml:space="preserve"> them and not others</w:t>
      </w:r>
      <w:r w:rsidR="00144E53">
        <w:rPr>
          <w:rFonts w:ascii="Times New Roman" w:hAnsi="Times New Roman" w:cs="Times New Roman"/>
          <w:sz w:val="24"/>
          <w:szCs w:val="24"/>
        </w:rPr>
        <w:t xml:space="preserve">? </w:t>
      </w:r>
      <w:r w:rsidRPr="005233DA">
        <w:rPr>
          <w:rFonts w:ascii="Times New Roman" w:hAnsi="Times New Roman" w:cs="Times New Roman"/>
          <w:sz w:val="24"/>
          <w:szCs w:val="24"/>
        </w:rPr>
        <w:t xml:space="preserve">Fitzgerald may not like referring to </w:t>
      </w:r>
      <w:r w:rsidR="00600A3F">
        <w:rPr>
          <w:rFonts w:ascii="Times New Roman" w:hAnsi="Times New Roman" w:cs="Times New Roman"/>
          <w:sz w:val="24"/>
          <w:szCs w:val="24"/>
        </w:rPr>
        <w:t xml:space="preserve">his view </w:t>
      </w:r>
      <w:r w:rsidRPr="005233DA">
        <w:rPr>
          <w:rFonts w:ascii="Times New Roman" w:hAnsi="Times New Roman" w:cs="Times New Roman"/>
          <w:sz w:val="24"/>
          <w:szCs w:val="24"/>
        </w:rPr>
        <w:t xml:space="preserve">as </w:t>
      </w:r>
      <w:r w:rsidR="005F285C">
        <w:rPr>
          <w:rFonts w:ascii="Times New Roman" w:hAnsi="Times New Roman" w:cs="Times New Roman"/>
          <w:sz w:val="24"/>
          <w:szCs w:val="24"/>
        </w:rPr>
        <w:t>“</w:t>
      </w:r>
      <w:r w:rsidRPr="005233DA">
        <w:rPr>
          <w:rFonts w:ascii="Times New Roman" w:hAnsi="Times New Roman" w:cs="Times New Roman"/>
          <w:sz w:val="24"/>
          <w:szCs w:val="24"/>
        </w:rPr>
        <w:t>culturally essentialist,</w:t>
      </w:r>
      <w:r w:rsidR="005F285C">
        <w:rPr>
          <w:rFonts w:ascii="Times New Roman" w:hAnsi="Times New Roman" w:cs="Times New Roman"/>
          <w:sz w:val="24"/>
          <w:szCs w:val="24"/>
        </w:rPr>
        <w:t>”</w:t>
      </w:r>
      <w:r w:rsidRPr="005233DA">
        <w:rPr>
          <w:rFonts w:ascii="Times New Roman" w:hAnsi="Times New Roman" w:cs="Times New Roman"/>
          <w:sz w:val="24"/>
          <w:szCs w:val="24"/>
        </w:rPr>
        <w:t xml:space="preserve"> but </w:t>
      </w:r>
      <w:r w:rsidR="00E17418">
        <w:rPr>
          <w:rFonts w:ascii="Times New Roman" w:hAnsi="Times New Roman" w:cs="Times New Roman"/>
          <w:sz w:val="24"/>
          <w:szCs w:val="24"/>
        </w:rPr>
        <w:t xml:space="preserve">we </w:t>
      </w:r>
      <w:r w:rsidR="001E06DB">
        <w:rPr>
          <w:rFonts w:ascii="Times New Roman" w:hAnsi="Times New Roman" w:cs="Times New Roman"/>
          <w:sz w:val="24"/>
          <w:szCs w:val="24"/>
        </w:rPr>
        <w:t>continue to believe</w:t>
      </w:r>
      <w:r w:rsidRPr="005233DA">
        <w:rPr>
          <w:rFonts w:ascii="Times New Roman" w:hAnsi="Times New Roman" w:cs="Times New Roman"/>
          <w:sz w:val="24"/>
          <w:szCs w:val="24"/>
        </w:rPr>
        <w:t xml:space="preserve"> this is</w:t>
      </w:r>
      <w:r w:rsidR="00924902">
        <w:rPr>
          <w:rFonts w:ascii="Times New Roman" w:hAnsi="Times New Roman" w:cs="Times New Roman"/>
          <w:sz w:val="24"/>
          <w:szCs w:val="24"/>
        </w:rPr>
        <w:t xml:space="preserve"> in effect </w:t>
      </w:r>
      <w:r w:rsidRPr="005233DA">
        <w:rPr>
          <w:rFonts w:ascii="Times New Roman" w:hAnsi="Times New Roman" w:cs="Times New Roman"/>
          <w:sz w:val="24"/>
          <w:szCs w:val="24"/>
        </w:rPr>
        <w:t>what it is</w:t>
      </w:r>
      <w:r w:rsidRPr="001B2018">
        <w:rPr>
          <w:rFonts w:ascii="Times New Roman" w:hAnsi="Times New Roman" w:cs="Times New Roman"/>
          <w:sz w:val="24"/>
          <w:szCs w:val="24"/>
        </w:rPr>
        <w:t>.</w:t>
      </w:r>
      <w:r w:rsidR="005F285C">
        <w:rPr>
          <w:rFonts w:ascii="Times New Roman" w:hAnsi="Times New Roman" w:cs="Times New Roman"/>
          <w:sz w:val="24"/>
          <w:szCs w:val="24"/>
        </w:rPr>
        <w:t xml:space="preserve"> </w:t>
      </w:r>
    </w:p>
  </w:footnote>
  <w:footnote w:id="15">
    <w:p w14:paraId="5E117C9D" w14:textId="187C65D0" w:rsidR="005F285C" w:rsidRPr="001B2018" w:rsidRDefault="005F285C" w:rsidP="005F285C">
      <w:pPr>
        <w:pStyle w:val="FootnoteText"/>
        <w:rPr>
          <w:rFonts w:ascii="Times New Roman" w:hAnsi="Times New Roman" w:cs="Times New Roman"/>
          <w:sz w:val="24"/>
          <w:szCs w:val="24"/>
        </w:rPr>
      </w:pPr>
      <w:r w:rsidRPr="001B2018">
        <w:rPr>
          <w:rStyle w:val="FootnoteReference"/>
          <w:rFonts w:ascii="Times New Roman" w:hAnsi="Times New Roman" w:cs="Times New Roman"/>
          <w:sz w:val="24"/>
          <w:szCs w:val="24"/>
        </w:rPr>
        <w:footnoteRef/>
      </w:r>
      <w:r>
        <w:rPr>
          <w:rFonts w:ascii="Times New Roman" w:hAnsi="Times New Roman" w:cs="Times New Roman"/>
          <w:sz w:val="24"/>
          <w:szCs w:val="24"/>
        </w:rPr>
        <w:t xml:space="preserve"> </w:t>
      </w:r>
      <w:r w:rsidRPr="001B2018">
        <w:rPr>
          <w:rFonts w:ascii="Times New Roman" w:hAnsi="Times New Roman" w:cs="Times New Roman"/>
          <w:sz w:val="24"/>
          <w:szCs w:val="24"/>
        </w:rPr>
        <w:t>Fitzgerald writes</w:t>
      </w:r>
      <w:r>
        <w:rPr>
          <w:rFonts w:ascii="Times New Roman" w:hAnsi="Times New Roman" w:cs="Times New Roman"/>
          <w:sz w:val="24"/>
          <w:szCs w:val="24"/>
        </w:rPr>
        <w:t xml:space="preserve"> of his own project</w:t>
      </w:r>
      <w:r w:rsidRPr="001B2018">
        <w:rPr>
          <w:rFonts w:ascii="Times New Roman" w:hAnsi="Times New Roman" w:cs="Times New Roman"/>
          <w:sz w:val="24"/>
          <w:szCs w:val="24"/>
        </w:rPr>
        <w:t>, “Overall and over the years, there has been a gradual increase of consistency in the critique” (13).</w:t>
      </w:r>
    </w:p>
  </w:footnote>
  <w:footnote w:id="16">
    <w:p w14:paraId="1B4EE9DD" w14:textId="77777777" w:rsidR="00B545E5" w:rsidRPr="00790DBB" w:rsidRDefault="00B545E5" w:rsidP="00B545E5">
      <w:pPr>
        <w:pStyle w:val="FootnoteText"/>
        <w:rPr>
          <w:rFonts w:ascii="Times New Roman" w:hAnsi="Times New Roman" w:cs="Times New Roman"/>
          <w:sz w:val="24"/>
          <w:szCs w:val="24"/>
        </w:rPr>
      </w:pPr>
      <w:r w:rsidRPr="00790DBB">
        <w:rPr>
          <w:rStyle w:val="FootnoteReference"/>
          <w:rFonts w:ascii="Times New Roman" w:hAnsi="Times New Roman" w:cs="Times New Roman"/>
          <w:sz w:val="24"/>
          <w:szCs w:val="24"/>
        </w:rPr>
        <w:footnoteRef/>
      </w:r>
      <w:r w:rsidRPr="00790DBB">
        <w:rPr>
          <w:rFonts w:ascii="Times New Roman" w:hAnsi="Times New Roman" w:cs="Times New Roman"/>
          <w:sz w:val="24"/>
          <w:szCs w:val="24"/>
        </w:rPr>
        <w:t xml:space="preserve"> Martin (2022) </w:t>
      </w:r>
      <w:r>
        <w:rPr>
          <w:rFonts w:ascii="Times New Roman" w:hAnsi="Times New Roman" w:cs="Times New Roman"/>
          <w:sz w:val="24"/>
          <w:szCs w:val="24"/>
        </w:rPr>
        <w:t>voices</w:t>
      </w:r>
      <w:r w:rsidRPr="00790DBB">
        <w:rPr>
          <w:rFonts w:ascii="Times New Roman" w:hAnsi="Times New Roman" w:cs="Times New Roman"/>
          <w:sz w:val="24"/>
          <w:szCs w:val="24"/>
        </w:rPr>
        <w:t xml:space="preserve"> a similar complaint.</w:t>
      </w:r>
    </w:p>
  </w:footnote>
  <w:footnote w:id="17">
    <w:p w14:paraId="08C60FD8" w14:textId="035C05C7" w:rsidR="006F0A42" w:rsidRPr="006F0A42" w:rsidRDefault="006F0A42">
      <w:pPr>
        <w:pStyle w:val="FootnoteText"/>
        <w:rPr>
          <w:rFonts w:ascii="Times New Roman" w:hAnsi="Times New Roman" w:cs="Times New Roman"/>
          <w:sz w:val="24"/>
          <w:szCs w:val="24"/>
        </w:rPr>
      </w:pPr>
      <w:r w:rsidRPr="006F0A42">
        <w:rPr>
          <w:rStyle w:val="FootnoteReference"/>
          <w:rFonts w:ascii="Times New Roman" w:hAnsi="Times New Roman" w:cs="Times New Roman"/>
          <w:sz w:val="24"/>
          <w:szCs w:val="24"/>
        </w:rPr>
        <w:footnoteRef/>
      </w:r>
      <w:r w:rsidRPr="006F0A42">
        <w:rPr>
          <w:rFonts w:ascii="Times New Roman" w:hAnsi="Times New Roman" w:cs="Times New Roman"/>
          <w:sz w:val="24"/>
          <w:szCs w:val="24"/>
        </w:rPr>
        <w:t xml:space="preserve"> Should readers be interested in learning more about our </w:t>
      </w:r>
      <w:r w:rsidR="002D5027">
        <w:rPr>
          <w:rFonts w:ascii="Times New Roman" w:hAnsi="Times New Roman" w:cs="Times New Roman"/>
          <w:sz w:val="24"/>
          <w:szCs w:val="24"/>
        </w:rPr>
        <w:t>theoretical and normative commitments</w:t>
      </w:r>
      <w:r w:rsidRPr="006F0A42">
        <w:rPr>
          <w:rFonts w:ascii="Times New Roman" w:hAnsi="Times New Roman" w:cs="Times New Roman"/>
          <w:sz w:val="24"/>
          <w:szCs w:val="24"/>
        </w:rPr>
        <w:t xml:space="preserve">, they can of course go read </w:t>
      </w:r>
      <w:r>
        <w:rPr>
          <w:rFonts w:ascii="Times New Roman" w:hAnsi="Times New Roman" w:cs="Times New Roman"/>
          <w:sz w:val="24"/>
          <w:szCs w:val="24"/>
        </w:rPr>
        <w:t>our work</w:t>
      </w:r>
      <w:r w:rsidRPr="006F0A42">
        <w:rPr>
          <w:rFonts w:ascii="Times New Roman" w:hAnsi="Times New Roman" w:cs="Times New Roman"/>
          <w:sz w:val="24"/>
          <w:szCs w:val="24"/>
        </w:rPr>
        <w:t xml:space="preserve"> (</w:t>
      </w:r>
      <w:r w:rsidR="002D5027">
        <w:rPr>
          <w:rFonts w:ascii="Times New Roman" w:hAnsi="Times New Roman" w:cs="Times New Roman"/>
          <w:sz w:val="24"/>
          <w:szCs w:val="24"/>
        </w:rPr>
        <w:t>see, for instance,</w:t>
      </w:r>
      <w:r w:rsidRPr="006F0A42">
        <w:rPr>
          <w:rFonts w:ascii="Times New Roman" w:hAnsi="Times New Roman" w:cs="Times New Roman"/>
          <w:sz w:val="24"/>
          <w:szCs w:val="24"/>
        </w:rPr>
        <w:t xml:space="preserve"> Watts 2022</w:t>
      </w:r>
      <w:r w:rsidR="002D5027">
        <w:rPr>
          <w:rFonts w:ascii="Times New Roman" w:hAnsi="Times New Roman" w:cs="Times New Roman"/>
          <w:sz w:val="24"/>
          <w:szCs w:val="24"/>
        </w:rPr>
        <w:t>a, 2022b</w:t>
      </w:r>
      <w:r w:rsidRPr="006F0A42">
        <w:rPr>
          <w:rFonts w:ascii="Times New Roman" w:hAnsi="Times New Roman" w:cs="Times New Roman"/>
          <w:sz w:val="24"/>
          <w:szCs w:val="24"/>
        </w:rPr>
        <w:t>).</w:t>
      </w:r>
    </w:p>
  </w:footnote>
  <w:footnote w:id="18">
    <w:p w14:paraId="453B0DA5" w14:textId="06F65DAC" w:rsidR="00836381" w:rsidRPr="00836381" w:rsidRDefault="00836381">
      <w:pPr>
        <w:pStyle w:val="FootnoteText"/>
        <w:rPr>
          <w:rFonts w:ascii="Times New Roman" w:hAnsi="Times New Roman" w:cs="Times New Roman"/>
          <w:sz w:val="24"/>
          <w:szCs w:val="24"/>
        </w:rPr>
      </w:pPr>
      <w:r w:rsidRPr="006F0A42">
        <w:rPr>
          <w:rStyle w:val="FootnoteReference"/>
          <w:rFonts w:ascii="Times New Roman" w:hAnsi="Times New Roman" w:cs="Times New Roman"/>
          <w:sz w:val="24"/>
          <w:szCs w:val="24"/>
        </w:rPr>
        <w:footnoteRef/>
      </w:r>
      <w:r w:rsidRPr="006F0A42">
        <w:rPr>
          <w:rFonts w:ascii="Times New Roman" w:hAnsi="Times New Roman" w:cs="Times New Roman"/>
          <w:sz w:val="24"/>
          <w:szCs w:val="24"/>
        </w:rPr>
        <w:t xml:space="preserve"> </w:t>
      </w:r>
      <w:r w:rsidR="00C34DC2">
        <w:rPr>
          <w:rFonts w:ascii="Times New Roman" w:hAnsi="Times New Roman" w:cs="Times New Roman"/>
          <w:iCs/>
          <w:sz w:val="24"/>
          <w:szCs w:val="24"/>
        </w:rPr>
        <w:t xml:space="preserve">In our </w:t>
      </w:r>
      <w:r w:rsidR="00C34DC2">
        <w:rPr>
          <w:rFonts w:ascii="Times New Roman" w:hAnsi="Times New Roman" w:cs="Times New Roman"/>
          <w:i/>
          <w:sz w:val="24"/>
          <w:szCs w:val="24"/>
        </w:rPr>
        <w:t>JAAR</w:t>
      </w:r>
      <w:r w:rsidR="00C34DC2">
        <w:rPr>
          <w:rFonts w:ascii="Times New Roman" w:hAnsi="Times New Roman" w:cs="Times New Roman"/>
          <w:iCs/>
          <w:sz w:val="24"/>
          <w:szCs w:val="24"/>
        </w:rPr>
        <w:t xml:space="preserve"> essay, we explicitly</w:t>
      </w:r>
      <w:r w:rsidRPr="006F0A42">
        <w:rPr>
          <w:rFonts w:ascii="Times New Roman" w:hAnsi="Times New Roman" w:cs="Times New Roman"/>
          <w:iCs/>
          <w:sz w:val="24"/>
          <w:szCs w:val="24"/>
        </w:rPr>
        <w:t xml:space="preserve"> distinguish </w:t>
      </w:r>
      <w:r w:rsidR="00C34DC2">
        <w:rPr>
          <w:rFonts w:ascii="Times New Roman" w:hAnsi="Times New Roman" w:cs="Times New Roman"/>
          <w:iCs/>
          <w:sz w:val="24"/>
          <w:szCs w:val="24"/>
        </w:rPr>
        <w:t>CR</w:t>
      </w:r>
      <w:r w:rsidRPr="006F0A42">
        <w:rPr>
          <w:rFonts w:ascii="Times New Roman" w:hAnsi="Times New Roman" w:cs="Times New Roman"/>
          <w:iCs/>
          <w:sz w:val="24"/>
          <w:szCs w:val="24"/>
        </w:rPr>
        <w:t xml:space="preserve"> from the </w:t>
      </w:r>
      <w:r w:rsidRPr="00AB0638">
        <w:rPr>
          <w:rFonts w:ascii="Times New Roman" w:hAnsi="Times New Roman" w:cs="Times New Roman"/>
          <w:i/>
          <w:sz w:val="24"/>
          <w:szCs w:val="24"/>
        </w:rPr>
        <w:t>discursive study of religion</w:t>
      </w:r>
      <w:r w:rsidR="003A26A3">
        <w:rPr>
          <w:rFonts w:ascii="Times New Roman" w:hAnsi="Times New Roman" w:cs="Times New Roman"/>
          <w:iCs/>
          <w:sz w:val="24"/>
          <w:szCs w:val="24"/>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E4390"/>
    <w:multiLevelType w:val="hybridMultilevel"/>
    <w:tmpl w:val="A1001F5E"/>
    <w:lvl w:ilvl="0" w:tplc="B2A0115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EC5B95"/>
    <w:multiLevelType w:val="hybridMultilevel"/>
    <w:tmpl w:val="41EEB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BB5B7E"/>
    <w:multiLevelType w:val="hybridMultilevel"/>
    <w:tmpl w:val="7242BDD8"/>
    <w:lvl w:ilvl="0" w:tplc="B2A0115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F25222"/>
    <w:multiLevelType w:val="hybridMultilevel"/>
    <w:tmpl w:val="50680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C508B1"/>
    <w:multiLevelType w:val="hybridMultilevel"/>
    <w:tmpl w:val="182C93A6"/>
    <w:lvl w:ilvl="0" w:tplc="B2A0115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F573D7"/>
    <w:multiLevelType w:val="hybridMultilevel"/>
    <w:tmpl w:val="8832860C"/>
    <w:lvl w:ilvl="0" w:tplc="B2A0115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0215205">
    <w:abstractNumId w:val="1"/>
  </w:num>
  <w:num w:numId="2" w16cid:durableId="2111507571">
    <w:abstractNumId w:val="3"/>
  </w:num>
  <w:num w:numId="3" w16cid:durableId="645282718">
    <w:abstractNumId w:val="0"/>
  </w:num>
  <w:num w:numId="4" w16cid:durableId="472455618">
    <w:abstractNumId w:val="4"/>
  </w:num>
  <w:num w:numId="5" w16cid:durableId="1252928005">
    <w:abstractNumId w:val="2"/>
  </w:num>
  <w:num w:numId="6" w16cid:durableId="134906519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rday Mosurinjohn">
    <w15:presenceInfo w15:providerId="AD" w15:userId="S::sm110@queensu.ca::eec7536e-77be-43ac-8d46-732b16bddc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D15"/>
    <w:rsid w:val="000008A3"/>
    <w:rsid w:val="00005096"/>
    <w:rsid w:val="00007861"/>
    <w:rsid w:val="0001073D"/>
    <w:rsid w:val="0002352F"/>
    <w:rsid w:val="00030B83"/>
    <w:rsid w:val="00035C32"/>
    <w:rsid w:val="00042C1E"/>
    <w:rsid w:val="00046F2C"/>
    <w:rsid w:val="00052955"/>
    <w:rsid w:val="00060CFA"/>
    <w:rsid w:val="0006110D"/>
    <w:rsid w:val="00064FF6"/>
    <w:rsid w:val="0006614A"/>
    <w:rsid w:val="000668F5"/>
    <w:rsid w:val="0007127A"/>
    <w:rsid w:val="00073902"/>
    <w:rsid w:val="000743A4"/>
    <w:rsid w:val="0008187F"/>
    <w:rsid w:val="00082F74"/>
    <w:rsid w:val="00082FB1"/>
    <w:rsid w:val="000845C6"/>
    <w:rsid w:val="00087F33"/>
    <w:rsid w:val="0009187B"/>
    <w:rsid w:val="00095CE0"/>
    <w:rsid w:val="00095EFB"/>
    <w:rsid w:val="00096046"/>
    <w:rsid w:val="000974EE"/>
    <w:rsid w:val="00097B91"/>
    <w:rsid w:val="000A1D5C"/>
    <w:rsid w:val="000A1DFA"/>
    <w:rsid w:val="000A6C1E"/>
    <w:rsid w:val="000B0568"/>
    <w:rsid w:val="000B096D"/>
    <w:rsid w:val="000C0CD4"/>
    <w:rsid w:val="000C12F9"/>
    <w:rsid w:val="000D45F3"/>
    <w:rsid w:val="000E437D"/>
    <w:rsid w:val="000F1A06"/>
    <w:rsid w:val="000F611A"/>
    <w:rsid w:val="000F629F"/>
    <w:rsid w:val="000F7FE1"/>
    <w:rsid w:val="00100C68"/>
    <w:rsid w:val="001031D4"/>
    <w:rsid w:val="00104BB7"/>
    <w:rsid w:val="00110983"/>
    <w:rsid w:val="00114D50"/>
    <w:rsid w:val="00115944"/>
    <w:rsid w:val="00120A50"/>
    <w:rsid w:val="0012450A"/>
    <w:rsid w:val="001420E2"/>
    <w:rsid w:val="00143D51"/>
    <w:rsid w:val="00144E53"/>
    <w:rsid w:val="00150FE9"/>
    <w:rsid w:val="00151536"/>
    <w:rsid w:val="001515C9"/>
    <w:rsid w:val="00152E6E"/>
    <w:rsid w:val="001553D8"/>
    <w:rsid w:val="00155AC3"/>
    <w:rsid w:val="001578F8"/>
    <w:rsid w:val="0016226C"/>
    <w:rsid w:val="00164240"/>
    <w:rsid w:val="00170374"/>
    <w:rsid w:val="001714B4"/>
    <w:rsid w:val="00172034"/>
    <w:rsid w:val="001822B1"/>
    <w:rsid w:val="001862EB"/>
    <w:rsid w:val="00195A8C"/>
    <w:rsid w:val="00197E44"/>
    <w:rsid w:val="001A1119"/>
    <w:rsid w:val="001A48F9"/>
    <w:rsid w:val="001A6429"/>
    <w:rsid w:val="001B067F"/>
    <w:rsid w:val="001B2018"/>
    <w:rsid w:val="001B3265"/>
    <w:rsid w:val="001C3980"/>
    <w:rsid w:val="001C6B0F"/>
    <w:rsid w:val="001C7B00"/>
    <w:rsid w:val="001D23BC"/>
    <w:rsid w:val="001D5027"/>
    <w:rsid w:val="001D75A5"/>
    <w:rsid w:val="001E06DB"/>
    <w:rsid w:val="001E1972"/>
    <w:rsid w:val="001E30C0"/>
    <w:rsid w:val="001E4158"/>
    <w:rsid w:val="001F5B94"/>
    <w:rsid w:val="002001AD"/>
    <w:rsid w:val="00201A9B"/>
    <w:rsid w:val="00204424"/>
    <w:rsid w:val="00213F73"/>
    <w:rsid w:val="00216870"/>
    <w:rsid w:val="00224F2D"/>
    <w:rsid w:val="0022594E"/>
    <w:rsid w:val="00240DA2"/>
    <w:rsid w:val="002419EE"/>
    <w:rsid w:val="0024262D"/>
    <w:rsid w:val="002433CF"/>
    <w:rsid w:val="00250493"/>
    <w:rsid w:val="002570DF"/>
    <w:rsid w:val="0026337F"/>
    <w:rsid w:val="00264966"/>
    <w:rsid w:val="00264EFD"/>
    <w:rsid w:val="002652EB"/>
    <w:rsid w:val="00267DBD"/>
    <w:rsid w:val="002769FC"/>
    <w:rsid w:val="00280572"/>
    <w:rsid w:val="0028310D"/>
    <w:rsid w:val="00286B90"/>
    <w:rsid w:val="00297AE8"/>
    <w:rsid w:val="002A22E9"/>
    <w:rsid w:val="002A49A3"/>
    <w:rsid w:val="002A5766"/>
    <w:rsid w:val="002A5816"/>
    <w:rsid w:val="002B2790"/>
    <w:rsid w:val="002B27A2"/>
    <w:rsid w:val="002B44B0"/>
    <w:rsid w:val="002B7E60"/>
    <w:rsid w:val="002C2E59"/>
    <w:rsid w:val="002C4B07"/>
    <w:rsid w:val="002D5027"/>
    <w:rsid w:val="002E22BA"/>
    <w:rsid w:val="002E2E10"/>
    <w:rsid w:val="002F1E57"/>
    <w:rsid w:val="002F2F2F"/>
    <w:rsid w:val="002F79FC"/>
    <w:rsid w:val="003016B8"/>
    <w:rsid w:val="003023D4"/>
    <w:rsid w:val="003028D1"/>
    <w:rsid w:val="00305B85"/>
    <w:rsid w:val="00310AAB"/>
    <w:rsid w:val="00312E0B"/>
    <w:rsid w:val="003141A3"/>
    <w:rsid w:val="0031444F"/>
    <w:rsid w:val="00314CE2"/>
    <w:rsid w:val="00315ADE"/>
    <w:rsid w:val="00315EC8"/>
    <w:rsid w:val="00316938"/>
    <w:rsid w:val="00316CD9"/>
    <w:rsid w:val="00321019"/>
    <w:rsid w:val="00326F28"/>
    <w:rsid w:val="00333446"/>
    <w:rsid w:val="003370CD"/>
    <w:rsid w:val="00344B66"/>
    <w:rsid w:val="003477CD"/>
    <w:rsid w:val="00360E6F"/>
    <w:rsid w:val="00362E3E"/>
    <w:rsid w:val="0037425E"/>
    <w:rsid w:val="003743F9"/>
    <w:rsid w:val="00381D69"/>
    <w:rsid w:val="00382301"/>
    <w:rsid w:val="00385079"/>
    <w:rsid w:val="00386AFE"/>
    <w:rsid w:val="00386B74"/>
    <w:rsid w:val="00387D00"/>
    <w:rsid w:val="00390E83"/>
    <w:rsid w:val="00394F7A"/>
    <w:rsid w:val="00396B94"/>
    <w:rsid w:val="00397F14"/>
    <w:rsid w:val="003A1FB3"/>
    <w:rsid w:val="003A26A3"/>
    <w:rsid w:val="003A3601"/>
    <w:rsid w:val="003A6A9E"/>
    <w:rsid w:val="003A6EE9"/>
    <w:rsid w:val="003B08EB"/>
    <w:rsid w:val="003B11B7"/>
    <w:rsid w:val="003B3A0D"/>
    <w:rsid w:val="003B472C"/>
    <w:rsid w:val="003B737C"/>
    <w:rsid w:val="003C03CB"/>
    <w:rsid w:val="003C2615"/>
    <w:rsid w:val="003C61A4"/>
    <w:rsid w:val="003D2BAE"/>
    <w:rsid w:val="003E05BE"/>
    <w:rsid w:val="003E0B6E"/>
    <w:rsid w:val="003E342C"/>
    <w:rsid w:val="003E5A38"/>
    <w:rsid w:val="003E610A"/>
    <w:rsid w:val="003E7943"/>
    <w:rsid w:val="003F0603"/>
    <w:rsid w:val="003F6E75"/>
    <w:rsid w:val="003F76E2"/>
    <w:rsid w:val="00402722"/>
    <w:rsid w:val="00407775"/>
    <w:rsid w:val="0042133C"/>
    <w:rsid w:val="004215F7"/>
    <w:rsid w:val="00422DE3"/>
    <w:rsid w:val="0043708B"/>
    <w:rsid w:val="00444649"/>
    <w:rsid w:val="00444C12"/>
    <w:rsid w:val="004471D3"/>
    <w:rsid w:val="004511C0"/>
    <w:rsid w:val="00454839"/>
    <w:rsid w:val="00461C71"/>
    <w:rsid w:val="00463507"/>
    <w:rsid w:val="00465624"/>
    <w:rsid w:val="00467DA1"/>
    <w:rsid w:val="00472D60"/>
    <w:rsid w:val="0047309B"/>
    <w:rsid w:val="00473DCC"/>
    <w:rsid w:val="00477D20"/>
    <w:rsid w:val="0048484D"/>
    <w:rsid w:val="00487314"/>
    <w:rsid w:val="00491F29"/>
    <w:rsid w:val="00496BA7"/>
    <w:rsid w:val="00497C40"/>
    <w:rsid w:val="004A50E5"/>
    <w:rsid w:val="004C0C0C"/>
    <w:rsid w:val="004C583F"/>
    <w:rsid w:val="004C6554"/>
    <w:rsid w:val="004D7F95"/>
    <w:rsid w:val="004E3812"/>
    <w:rsid w:val="004E3935"/>
    <w:rsid w:val="004F7CB7"/>
    <w:rsid w:val="00501A8E"/>
    <w:rsid w:val="00503015"/>
    <w:rsid w:val="00504D66"/>
    <w:rsid w:val="005065E8"/>
    <w:rsid w:val="005120C4"/>
    <w:rsid w:val="00513391"/>
    <w:rsid w:val="005233DA"/>
    <w:rsid w:val="00532DA8"/>
    <w:rsid w:val="005335E8"/>
    <w:rsid w:val="00541BDA"/>
    <w:rsid w:val="00543BF7"/>
    <w:rsid w:val="00547313"/>
    <w:rsid w:val="005516B7"/>
    <w:rsid w:val="00552C00"/>
    <w:rsid w:val="005534D0"/>
    <w:rsid w:val="00554A10"/>
    <w:rsid w:val="00555214"/>
    <w:rsid w:val="00560E40"/>
    <w:rsid w:val="00561364"/>
    <w:rsid w:val="00570FA8"/>
    <w:rsid w:val="00573406"/>
    <w:rsid w:val="00576409"/>
    <w:rsid w:val="0057681F"/>
    <w:rsid w:val="00576930"/>
    <w:rsid w:val="00576A25"/>
    <w:rsid w:val="00582F6B"/>
    <w:rsid w:val="00585C55"/>
    <w:rsid w:val="00587795"/>
    <w:rsid w:val="005879FD"/>
    <w:rsid w:val="00590834"/>
    <w:rsid w:val="00590B41"/>
    <w:rsid w:val="00595D77"/>
    <w:rsid w:val="0059630B"/>
    <w:rsid w:val="00596470"/>
    <w:rsid w:val="005972DB"/>
    <w:rsid w:val="005A5429"/>
    <w:rsid w:val="005B2226"/>
    <w:rsid w:val="005C0E4B"/>
    <w:rsid w:val="005C19DE"/>
    <w:rsid w:val="005C2214"/>
    <w:rsid w:val="005C2EC1"/>
    <w:rsid w:val="005C61CA"/>
    <w:rsid w:val="005C7324"/>
    <w:rsid w:val="005C77A1"/>
    <w:rsid w:val="005D5751"/>
    <w:rsid w:val="005E06C4"/>
    <w:rsid w:val="005E0C22"/>
    <w:rsid w:val="005E447A"/>
    <w:rsid w:val="005E6FA2"/>
    <w:rsid w:val="005E74C9"/>
    <w:rsid w:val="005E74FF"/>
    <w:rsid w:val="005E7DC8"/>
    <w:rsid w:val="005F285C"/>
    <w:rsid w:val="005F2936"/>
    <w:rsid w:val="005F2DA8"/>
    <w:rsid w:val="005F5A57"/>
    <w:rsid w:val="00600403"/>
    <w:rsid w:val="00600A3F"/>
    <w:rsid w:val="006021F3"/>
    <w:rsid w:val="006109A5"/>
    <w:rsid w:val="00612798"/>
    <w:rsid w:val="00613C40"/>
    <w:rsid w:val="00621BF4"/>
    <w:rsid w:val="006479A9"/>
    <w:rsid w:val="00671ADB"/>
    <w:rsid w:val="00672444"/>
    <w:rsid w:val="006746DA"/>
    <w:rsid w:val="00677C50"/>
    <w:rsid w:val="00681248"/>
    <w:rsid w:val="006900A0"/>
    <w:rsid w:val="0069130D"/>
    <w:rsid w:val="00696393"/>
    <w:rsid w:val="006A4975"/>
    <w:rsid w:val="006A51E5"/>
    <w:rsid w:val="006A78ED"/>
    <w:rsid w:val="006B5700"/>
    <w:rsid w:val="006B5FF0"/>
    <w:rsid w:val="006B622F"/>
    <w:rsid w:val="006C0518"/>
    <w:rsid w:val="006C263E"/>
    <w:rsid w:val="006D532D"/>
    <w:rsid w:val="006D6DD1"/>
    <w:rsid w:val="006E091B"/>
    <w:rsid w:val="006E2932"/>
    <w:rsid w:val="006E5D68"/>
    <w:rsid w:val="006F0A42"/>
    <w:rsid w:val="006F209E"/>
    <w:rsid w:val="0070396F"/>
    <w:rsid w:val="00707983"/>
    <w:rsid w:val="00716E86"/>
    <w:rsid w:val="00721E49"/>
    <w:rsid w:val="00726E59"/>
    <w:rsid w:val="007309B9"/>
    <w:rsid w:val="00730EC7"/>
    <w:rsid w:val="0073133B"/>
    <w:rsid w:val="00731895"/>
    <w:rsid w:val="00743639"/>
    <w:rsid w:val="00743992"/>
    <w:rsid w:val="007470C7"/>
    <w:rsid w:val="007476F3"/>
    <w:rsid w:val="007614F5"/>
    <w:rsid w:val="00764D0D"/>
    <w:rsid w:val="007675D9"/>
    <w:rsid w:val="00774D2D"/>
    <w:rsid w:val="00775162"/>
    <w:rsid w:val="007777A2"/>
    <w:rsid w:val="00781ED5"/>
    <w:rsid w:val="00784957"/>
    <w:rsid w:val="00785856"/>
    <w:rsid w:val="00790DBB"/>
    <w:rsid w:val="007925E8"/>
    <w:rsid w:val="00793E94"/>
    <w:rsid w:val="00794B56"/>
    <w:rsid w:val="007955F7"/>
    <w:rsid w:val="007A5199"/>
    <w:rsid w:val="007B3D7C"/>
    <w:rsid w:val="007B45AF"/>
    <w:rsid w:val="007B4F83"/>
    <w:rsid w:val="007C6303"/>
    <w:rsid w:val="007C65D4"/>
    <w:rsid w:val="007D4F6B"/>
    <w:rsid w:val="007E3C10"/>
    <w:rsid w:val="007F2B51"/>
    <w:rsid w:val="008057FD"/>
    <w:rsid w:val="00805F54"/>
    <w:rsid w:val="00806152"/>
    <w:rsid w:val="00811180"/>
    <w:rsid w:val="00817A7D"/>
    <w:rsid w:val="00824781"/>
    <w:rsid w:val="0083490A"/>
    <w:rsid w:val="00836381"/>
    <w:rsid w:val="00837524"/>
    <w:rsid w:val="00843F01"/>
    <w:rsid w:val="00850BF3"/>
    <w:rsid w:val="008518BB"/>
    <w:rsid w:val="00851B4C"/>
    <w:rsid w:val="00856DDF"/>
    <w:rsid w:val="00867939"/>
    <w:rsid w:val="00871437"/>
    <w:rsid w:val="00872660"/>
    <w:rsid w:val="008734B1"/>
    <w:rsid w:val="0088043B"/>
    <w:rsid w:val="00892C9D"/>
    <w:rsid w:val="00892D31"/>
    <w:rsid w:val="00896AFB"/>
    <w:rsid w:val="008A5502"/>
    <w:rsid w:val="008B0203"/>
    <w:rsid w:val="008B022D"/>
    <w:rsid w:val="008B1CC2"/>
    <w:rsid w:val="008B24CB"/>
    <w:rsid w:val="008B61F9"/>
    <w:rsid w:val="008C0AC9"/>
    <w:rsid w:val="008C2740"/>
    <w:rsid w:val="008C5475"/>
    <w:rsid w:val="008C5EC7"/>
    <w:rsid w:val="008D3F4A"/>
    <w:rsid w:val="008E6612"/>
    <w:rsid w:val="008E67B9"/>
    <w:rsid w:val="0090005F"/>
    <w:rsid w:val="00902AF3"/>
    <w:rsid w:val="00912894"/>
    <w:rsid w:val="00914828"/>
    <w:rsid w:val="00914D96"/>
    <w:rsid w:val="00917F82"/>
    <w:rsid w:val="00924902"/>
    <w:rsid w:val="0094746B"/>
    <w:rsid w:val="0095344E"/>
    <w:rsid w:val="00954528"/>
    <w:rsid w:val="009572D7"/>
    <w:rsid w:val="00960520"/>
    <w:rsid w:val="00964762"/>
    <w:rsid w:val="00964936"/>
    <w:rsid w:val="009735E6"/>
    <w:rsid w:val="00994DDA"/>
    <w:rsid w:val="009B2164"/>
    <w:rsid w:val="009B424A"/>
    <w:rsid w:val="009B4B99"/>
    <w:rsid w:val="009B5787"/>
    <w:rsid w:val="009C17DC"/>
    <w:rsid w:val="009C548D"/>
    <w:rsid w:val="009E0EFD"/>
    <w:rsid w:val="009F1ABB"/>
    <w:rsid w:val="009F2BD1"/>
    <w:rsid w:val="00A0563E"/>
    <w:rsid w:val="00A07180"/>
    <w:rsid w:val="00A10533"/>
    <w:rsid w:val="00A13670"/>
    <w:rsid w:val="00A13B34"/>
    <w:rsid w:val="00A1459C"/>
    <w:rsid w:val="00A14C55"/>
    <w:rsid w:val="00A22C54"/>
    <w:rsid w:val="00A22C98"/>
    <w:rsid w:val="00A23345"/>
    <w:rsid w:val="00A2347E"/>
    <w:rsid w:val="00A27084"/>
    <w:rsid w:val="00A3022C"/>
    <w:rsid w:val="00A313EC"/>
    <w:rsid w:val="00A314A8"/>
    <w:rsid w:val="00A33757"/>
    <w:rsid w:val="00A33C02"/>
    <w:rsid w:val="00A35DD8"/>
    <w:rsid w:val="00A444EE"/>
    <w:rsid w:val="00A54EF7"/>
    <w:rsid w:val="00A552FB"/>
    <w:rsid w:val="00A57963"/>
    <w:rsid w:val="00A623DB"/>
    <w:rsid w:val="00A62D2F"/>
    <w:rsid w:val="00A7614F"/>
    <w:rsid w:val="00A77FD0"/>
    <w:rsid w:val="00A94B48"/>
    <w:rsid w:val="00AB0638"/>
    <w:rsid w:val="00AC153F"/>
    <w:rsid w:val="00AC369A"/>
    <w:rsid w:val="00AC4E36"/>
    <w:rsid w:val="00AD6CC3"/>
    <w:rsid w:val="00AE24EB"/>
    <w:rsid w:val="00AF5CA1"/>
    <w:rsid w:val="00B03A53"/>
    <w:rsid w:val="00B10A52"/>
    <w:rsid w:val="00B15687"/>
    <w:rsid w:val="00B20EF9"/>
    <w:rsid w:val="00B27238"/>
    <w:rsid w:val="00B276FC"/>
    <w:rsid w:val="00B32182"/>
    <w:rsid w:val="00B335CC"/>
    <w:rsid w:val="00B429DD"/>
    <w:rsid w:val="00B545E5"/>
    <w:rsid w:val="00B56A5E"/>
    <w:rsid w:val="00B6174F"/>
    <w:rsid w:val="00B6506F"/>
    <w:rsid w:val="00B655E1"/>
    <w:rsid w:val="00B6585C"/>
    <w:rsid w:val="00B667EE"/>
    <w:rsid w:val="00B71705"/>
    <w:rsid w:val="00B7176D"/>
    <w:rsid w:val="00B7199B"/>
    <w:rsid w:val="00B7531C"/>
    <w:rsid w:val="00B76850"/>
    <w:rsid w:val="00B81EBE"/>
    <w:rsid w:val="00B824DC"/>
    <w:rsid w:val="00B8681A"/>
    <w:rsid w:val="00B87193"/>
    <w:rsid w:val="00B87545"/>
    <w:rsid w:val="00B97F16"/>
    <w:rsid w:val="00BA071A"/>
    <w:rsid w:val="00BA2160"/>
    <w:rsid w:val="00BA2CF2"/>
    <w:rsid w:val="00BA2DE6"/>
    <w:rsid w:val="00BA72C1"/>
    <w:rsid w:val="00BB690B"/>
    <w:rsid w:val="00BB7842"/>
    <w:rsid w:val="00BC1CC9"/>
    <w:rsid w:val="00BC2550"/>
    <w:rsid w:val="00BC29CF"/>
    <w:rsid w:val="00BC7C14"/>
    <w:rsid w:val="00BD1A8D"/>
    <w:rsid w:val="00BE4254"/>
    <w:rsid w:val="00BE493D"/>
    <w:rsid w:val="00BF13FC"/>
    <w:rsid w:val="00BF18E6"/>
    <w:rsid w:val="00BF4A2D"/>
    <w:rsid w:val="00BF5C7E"/>
    <w:rsid w:val="00BF725D"/>
    <w:rsid w:val="00C10F8B"/>
    <w:rsid w:val="00C14CC5"/>
    <w:rsid w:val="00C21CEC"/>
    <w:rsid w:val="00C21D15"/>
    <w:rsid w:val="00C261B0"/>
    <w:rsid w:val="00C27777"/>
    <w:rsid w:val="00C34DC2"/>
    <w:rsid w:val="00C454C7"/>
    <w:rsid w:val="00C455ED"/>
    <w:rsid w:val="00C50F76"/>
    <w:rsid w:val="00C559AE"/>
    <w:rsid w:val="00C6374C"/>
    <w:rsid w:val="00C706C2"/>
    <w:rsid w:val="00C70E2F"/>
    <w:rsid w:val="00C7323F"/>
    <w:rsid w:val="00C743F1"/>
    <w:rsid w:val="00C76896"/>
    <w:rsid w:val="00C76B19"/>
    <w:rsid w:val="00C818D8"/>
    <w:rsid w:val="00C841B0"/>
    <w:rsid w:val="00C91889"/>
    <w:rsid w:val="00C92430"/>
    <w:rsid w:val="00C93375"/>
    <w:rsid w:val="00CA4B1B"/>
    <w:rsid w:val="00CA52B0"/>
    <w:rsid w:val="00CB02B7"/>
    <w:rsid w:val="00CB18CC"/>
    <w:rsid w:val="00CB5EA0"/>
    <w:rsid w:val="00CC156C"/>
    <w:rsid w:val="00CC1574"/>
    <w:rsid w:val="00CD043F"/>
    <w:rsid w:val="00CD3437"/>
    <w:rsid w:val="00CD74EC"/>
    <w:rsid w:val="00CD7B0F"/>
    <w:rsid w:val="00CE4B6C"/>
    <w:rsid w:val="00CF2FBD"/>
    <w:rsid w:val="00D0304A"/>
    <w:rsid w:val="00D04344"/>
    <w:rsid w:val="00D05F94"/>
    <w:rsid w:val="00D11C97"/>
    <w:rsid w:val="00D12A8C"/>
    <w:rsid w:val="00D16EB3"/>
    <w:rsid w:val="00D21D32"/>
    <w:rsid w:val="00D270D7"/>
    <w:rsid w:val="00D3284B"/>
    <w:rsid w:val="00D36279"/>
    <w:rsid w:val="00D37A98"/>
    <w:rsid w:val="00D37EA0"/>
    <w:rsid w:val="00D472F7"/>
    <w:rsid w:val="00D50C26"/>
    <w:rsid w:val="00D55AF9"/>
    <w:rsid w:val="00D5610B"/>
    <w:rsid w:val="00D627CB"/>
    <w:rsid w:val="00D6378C"/>
    <w:rsid w:val="00D65D86"/>
    <w:rsid w:val="00D74EB4"/>
    <w:rsid w:val="00D75DD7"/>
    <w:rsid w:val="00D76A32"/>
    <w:rsid w:val="00D83EEE"/>
    <w:rsid w:val="00D84D1B"/>
    <w:rsid w:val="00D91077"/>
    <w:rsid w:val="00DA0944"/>
    <w:rsid w:val="00DA1588"/>
    <w:rsid w:val="00DA1779"/>
    <w:rsid w:val="00DA2B8C"/>
    <w:rsid w:val="00DA5BF9"/>
    <w:rsid w:val="00DA6CAB"/>
    <w:rsid w:val="00DB1316"/>
    <w:rsid w:val="00DB19CF"/>
    <w:rsid w:val="00DB2788"/>
    <w:rsid w:val="00DC42BC"/>
    <w:rsid w:val="00DC74DC"/>
    <w:rsid w:val="00DD7B49"/>
    <w:rsid w:val="00DD7B5A"/>
    <w:rsid w:val="00DE2CEA"/>
    <w:rsid w:val="00DE54DA"/>
    <w:rsid w:val="00DF2829"/>
    <w:rsid w:val="00DF4DCF"/>
    <w:rsid w:val="00DF5A88"/>
    <w:rsid w:val="00DF731F"/>
    <w:rsid w:val="00E0760D"/>
    <w:rsid w:val="00E15FAE"/>
    <w:rsid w:val="00E17418"/>
    <w:rsid w:val="00E20379"/>
    <w:rsid w:val="00E23052"/>
    <w:rsid w:val="00E27EFA"/>
    <w:rsid w:val="00E30A9F"/>
    <w:rsid w:val="00E30F38"/>
    <w:rsid w:val="00E3441A"/>
    <w:rsid w:val="00E368AA"/>
    <w:rsid w:val="00E5759D"/>
    <w:rsid w:val="00E579B4"/>
    <w:rsid w:val="00E61300"/>
    <w:rsid w:val="00E72256"/>
    <w:rsid w:val="00E74225"/>
    <w:rsid w:val="00E82F3B"/>
    <w:rsid w:val="00E92919"/>
    <w:rsid w:val="00E97A32"/>
    <w:rsid w:val="00EA061F"/>
    <w:rsid w:val="00EA4A16"/>
    <w:rsid w:val="00EA4E70"/>
    <w:rsid w:val="00EA6D35"/>
    <w:rsid w:val="00EA6F43"/>
    <w:rsid w:val="00EA74EF"/>
    <w:rsid w:val="00EB32FD"/>
    <w:rsid w:val="00EB49E7"/>
    <w:rsid w:val="00EB5768"/>
    <w:rsid w:val="00EB7C98"/>
    <w:rsid w:val="00EC626F"/>
    <w:rsid w:val="00ED118E"/>
    <w:rsid w:val="00EE606D"/>
    <w:rsid w:val="00EE6AD5"/>
    <w:rsid w:val="00F03C6B"/>
    <w:rsid w:val="00F041C7"/>
    <w:rsid w:val="00F060FA"/>
    <w:rsid w:val="00F1012B"/>
    <w:rsid w:val="00F104B1"/>
    <w:rsid w:val="00F13313"/>
    <w:rsid w:val="00F22724"/>
    <w:rsid w:val="00F35B72"/>
    <w:rsid w:val="00F43ED1"/>
    <w:rsid w:val="00F44607"/>
    <w:rsid w:val="00F4626D"/>
    <w:rsid w:val="00F522A0"/>
    <w:rsid w:val="00F5736F"/>
    <w:rsid w:val="00F57604"/>
    <w:rsid w:val="00F628A1"/>
    <w:rsid w:val="00F66753"/>
    <w:rsid w:val="00F6767D"/>
    <w:rsid w:val="00F72E5E"/>
    <w:rsid w:val="00F73A7F"/>
    <w:rsid w:val="00F847D5"/>
    <w:rsid w:val="00F849B0"/>
    <w:rsid w:val="00F9323E"/>
    <w:rsid w:val="00F9529B"/>
    <w:rsid w:val="00FA0E35"/>
    <w:rsid w:val="00FB07DD"/>
    <w:rsid w:val="00FB0C8B"/>
    <w:rsid w:val="00FC488E"/>
    <w:rsid w:val="00FD1201"/>
    <w:rsid w:val="00FD3EDA"/>
    <w:rsid w:val="00FE110B"/>
    <w:rsid w:val="00FE179E"/>
    <w:rsid w:val="00FE1EDB"/>
    <w:rsid w:val="00FE4B92"/>
    <w:rsid w:val="00FF048D"/>
    <w:rsid w:val="00FF5263"/>
    <w:rsid w:val="00FF7B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63BC41"/>
  <w15:chartTrackingRefBased/>
  <w15:docId w15:val="{B3D50DE7-1C85-8743-9ADF-96B7142C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D15"/>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1D15"/>
    <w:pPr>
      <w:tabs>
        <w:tab w:val="center" w:pos="4513"/>
        <w:tab w:val="right" w:pos="9026"/>
      </w:tabs>
    </w:pPr>
  </w:style>
  <w:style w:type="character" w:customStyle="1" w:styleId="HeaderChar">
    <w:name w:val="Header Char"/>
    <w:basedOn w:val="DefaultParagraphFont"/>
    <w:link w:val="Header"/>
    <w:uiPriority w:val="99"/>
    <w:rsid w:val="00C21D15"/>
    <w:rPr>
      <w:lang w:val="en-CA"/>
    </w:rPr>
  </w:style>
  <w:style w:type="paragraph" w:styleId="Footer">
    <w:name w:val="footer"/>
    <w:basedOn w:val="Normal"/>
    <w:link w:val="FooterChar"/>
    <w:uiPriority w:val="99"/>
    <w:unhideWhenUsed/>
    <w:rsid w:val="00C21D15"/>
    <w:pPr>
      <w:tabs>
        <w:tab w:val="center" w:pos="4513"/>
        <w:tab w:val="right" w:pos="9026"/>
      </w:tabs>
    </w:pPr>
  </w:style>
  <w:style w:type="character" w:customStyle="1" w:styleId="FooterChar">
    <w:name w:val="Footer Char"/>
    <w:basedOn w:val="DefaultParagraphFont"/>
    <w:link w:val="Footer"/>
    <w:uiPriority w:val="99"/>
    <w:rsid w:val="00C21D15"/>
    <w:rPr>
      <w:lang w:val="en-CA"/>
    </w:rPr>
  </w:style>
  <w:style w:type="paragraph" w:styleId="FootnoteText">
    <w:name w:val="footnote text"/>
    <w:basedOn w:val="Normal"/>
    <w:link w:val="FootnoteTextChar"/>
    <w:uiPriority w:val="99"/>
    <w:unhideWhenUsed/>
    <w:rsid w:val="00CD74EC"/>
    <w:rPr>
      <w:sz w:val="20"/>
      <w:szCs w:val="20"/>
    </w:rPr>
  </w:style>
  <w:style w:type="character" w:customStyle="1" w:styleId="FootnoteTextChar">
    <w:name w:val="Footnote Text Char"/>
    <w:basedOn w:val="DefaultParagraphFont"/>
    <w:link w:val="FootnoteText"/>
    <w:uiPriority w:val="99"/>
    <w:rsid w:val="00CD74EC"/>
    <w:rPr>
      <w:sz w:val="20"/>
      <w:szCs w:val="20"/>
      <w:lang w:val="en-CA"/>
    </w:rPr>
  </w:style>
  <w:style w:type="character" w:styleId="FootnoteReference">
    <w:name w:val="footnote reference"/>
    <w:basedOn w:val="DefaultParagraphFont"/>
    <w:uiPriority w:val="99"/>
    <w:semiHidden/>
    <w:unhideWhenUsed/>
    <w:rsid w:val="00CD74EC"/>
    <w:rPr>
      <w:vertAlign w:val="superscript"/>
    </w:rPr>
  </w:style>
  <w:style w:type="paragraph" w:styleId="ListParagraph">
    <w:name w:val="List Paragraph"/>
    <w:basedOn w:val="Normal"/>
    <w:uiPriority w:val="34"/>
    <w:qFormat/>
    <w:rsid w:val="00954528"/>
    <w:pPr>
      <w:ind w:left="720"/>
      <w:contextualSpacing/>
    </w:pPr>
  </w:style>
  <w:style w:type="paragraph" w:styleId="NormalWeb">
    <w:name w:val="Normal (Web)"/>
    <w:basedOn w:val="Normal"/>
    <w:uiPriority w:val="99"/>
    <w:unhideWhenUsed/>
    <w:rsid w:val="008C2740"/>
    <w:pPr>
      <w:spacing w:before="100" w:beforeAutospacing="1" w:after="100" w:afterAutospacing="1"/>
    </w:pPr>
    <w:rPr>
      <w:rFonts w:ascii="Times New Roman" w:eastAsia="Times New Roman" w:hAnsi="Times New Roman" w:cs="Times New Roman"/>
      <w:kern w:val="0"/>
      <w:lang w:val="en-GB" w:eastAsia="en-GB"/>
      <w14:ligatures w14:val="none"/>
    </w:rPr>
  </w:style>
  <w:style w:type="paragraph" w:styleId="Revision">
    <w:name w:val="Revision"/>
    <w:hidden/>
    <w:uiPriority w:val="99"/>
    <w:semiHidden/>
    <w:rsid w:val="006E091B"/>
    <w:rPr>
      <w:lang w:val="en-CA"/>
    </w:rPr>
  </w:style>
  <w:style w:type="character" w:styleId="CommentReference">
    <w:name w:val="annotation reference"/>
    <w:basedOn w:val="DefaultParagraphFont"/>
    <w:uiPriority w:val="99"/>
    <w:semiHidden/>
    <w:unhideWhenUsed/>
    <w:rsid w:val="00D05F94"/>
    <w:rPr>
      <w:sz w:val="16"/>
      <w:szCs w:val="16"/>
    </w:rPr>
  </w:style>
  <w:style w:type="paragraph" w:styleId="CommentText">
    <w:name w:val="annotation text"/>
    <w:basedOn w:val="Normal"/>
    <w:link w:val="CommentTextChar"/>
    <w:uiPriority w:val="99"/>
    <w:semiHidden/>
    <w:unhideWhenUsed/>
    <w:rsid w:val="00D05F94"/>
    <w:rPr>
      <w:sz w:val="20"/>
      <w:szCs w:val="20"/>
    </w:rPr>
  </w:style>
  <w:style w:type="character" w:customStyle="1" w:styleId="CommentTextChar">
    <w:name w:val="Comment Text Char"/>
    <w:basedOn w:val="DefaultParagraphFont"/>
    <w:link w:val="CommentText"/>
    <w:uiPriority w:val="99"/>
    <w:semiHidden/>
    <w:rsid w:val="00D05F94"/>
    <w:rPr>
      <w:sz w:val="20"/>
      <w:szCs w:val="20"/>
      <w:lang w:val="en-CA"/>
    </w:rPr>
  </w:style>
  <w:style w:type="paragraph" w:styleId="CommentSubject">
    <w:name w:val="annotation subject"/>
    <w:basedOn w:val="CommentText"/>
    <w:next w:val="CommentText"/>
    <w:link w:val="CommentSubjectChar"/>
    <w:uiPriority w:val="99"/>
    <w:semiHidden/>
    <w:unhideWhenUsed/>
    <w:rsid w:val="00D05F94"/>
    <w:rPr>
      <w:b/>
      <w:bCs/>
    </w:rPr>
  </w:style>
  <w:style w:type="character" w:customStyle="1" w:styleId="CommentSubjectChar">
    <w:name w:val="Comment Subject Char"/>
    <w:basedOn w:val="CommentTextChar"/>
    <w:link w:val="CommentSubject"/>
    <w:uiPriority w:val="99"/>
    <w:semiHidden/>
    <w:rsid w:val="00D05F94"/>
    <w:rPr>
      <w:b/>
      <w:bC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B89C6-375B-FE4E-B432-2BD38F434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14</Pages>
  <Words>7866</Words>
  <Characters>44839</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Galen Watts</dc:creator>
  <cp:keywords/>
  <dc:description/>
  <cp:lastModifiedBy>Sharday Mosurinjohn</cp:lastModifiedBy>
  <cp:revision>20</cp:revision>
  <dcterms:created xsi:type="dcterms:W3CDTF">2023-05-23T14:41:00Z</dcterms:created>
  <dcterms:modified xsi:type="dcterms:W3CDTF">2023-05-23T19:38:00Z</dcterms:modified>
</cp:coreProperties>
</file>